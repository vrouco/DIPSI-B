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E4977" w14:textId="77777777" w:rsidR="00DF6FAC" w:rsidRPr="00DF6FAC" w:rsidRDefault="00DF6FAC" w:rsidP="00593709">
      <w:pPr>
        <w:pStyle w:val="Ttulo"/>
        <w:rPr>
          <w:rFonts w:ascii="Times New Roman" w:hAnsi="Times New Roman" w:cs="Times New Roman"/>
        </w:rPr>
      </w:pPr>
    </w:p>
    <w:p w14:paraId="2AB35588" w14:textId="77777777" w:rsidR="00DF6FAC" w:rsidRPr="00DF6FAC" w:rsidRDefault="00DF6FAC" w:rsidP="00593709">
      <w:pPr>
        <w:pStyle w:val="Ttulo"/>
        <w:rPr>
          <w:rFonts w:ascii="Times New Roman" w:hAnsi="Times New Roman" w:cs="Times New Roman"/>
        </w:rPr>
      </w:pPr>
    </w:p>
    <w:p w14:paraId="3CC9EAF0" w14:textId="77777777" w:rsidR="00DF6FAC" w:rsidRPr="00DF6FAC" w:rsidRDefault="00DF6FAC" w:rsidP="00593709">
      <w:pPr>
        <w:pStyle w:val="Ttulo"/>
        <w:rPr>
          <w:rFonts w:ascii="Times New Roman" w:hAnsi="Times New Roman" w:cs="Times New Roman"/>
        </w:rPr>
      </w:pPr>
    </w:p>
    <w:p w14:paraId="0F06E18F" w14:textId="3CE51E58" w:rsidR="000D5B87" w:rsidRPr="001D3C10" w:rsidRDefault="00986D00" w:rsidP="00593709">
      <w:pPr>
        <w:pStyle w:val="Ttulo"/>
        <w:rPr>
          <w:rFonts w:ascii="Times New Roman" w:hAnsi="Times New Roman" w:cs="Times New Roman"/>
          <w:b w:val="0"/>
          <w:sz w:val="24"/>
        </w:rPr>
      </w:pPr>
      <w:r w:rsidRPr="001D3C10">
        <w:rPr>
          <w:rFonts w:ascii="Times New Roman" w:hAnsi="Times New Roman" w:cs="Times New Roman"/>
          <w:b w:val="0"/>
          <w:sz w:val="24"/>
        </w:rPr>
        <w:t xml:space="preserve">A Brief Version </w:t>
      </w:r>
      <w:proofErr w:type="gramStart"/>
      <w:r w:rsidRPr="001D3C10">
        <w:rPr>
          <w:rFonts w:ascii="Times New Roman" w:hAnsi="Times New Roman" w:cs="Times New Roman"/>
          <w:b w:val="0"/>
          <w:sz w:val="24"/>
        </w:rPr>
        <w:t>Of</w:t>
      </w:r>
      <w:proofErr w:type="gramEnd"/>
      <w:r w:rsidRPr="001D3C10">
        <w:rPr>
          <w:rFonts w:ascii="Times New Roman" w:hAnsi="Times New Roman" w:cs="Times New Roman"/>
          <w:b w:val="0"/>
          <w:sz w:val="24"/>
        </w:rPr>
        <w:t xml:space="preserve"> The DIPSI Maladaptive Trait Measure For Children and Adolescents</w:t>
      </w:r>
    </w:p>
    <w:p w14:paraId="1607E552" w14:textId="0A2619B2" w:rsidR="000D5B87" w:rsidRPr="00BB3FD7" w:rsidRDefault="00986D00" w:rsidP="00DF6FAC">
      <w:pPr>
        <w:jc w:val="center"/>
        <w:rPr>
          <w:lang w:val="fr-BE"/>
        </w:rPr>
      </w:pPr>
      <w:r w:rsidRPr="00BB3FD7">
        <w:rPr>
          <w:lang w:val="fr-BE"/>
        </w:rPr>
        <w:t xml:space="preserve">Victor </w:t>
      </w:r>
      <w:proofErr w:type="spellStart"/>
      <w:r w:rsidRPr="00BB3FD7">
        <w:rPr>
          <w:lang w:val="fr-BE"/>
        </w:rPr>
        <w:t>Rouco</w:t>
      </w:r>
      <w:proofErr w:type="spellEnd"/>
      <w:r w:rsidRPr="00BB3FD7">
        <w:rPr>
          <w:lang w:val="fr-BE"/>
        </w:rPr>
        <w:t xml:space="preserve">, </w:t>
      </w:r>
      <w:proofErr w:type="spellStart"/>
      <w:r w:rsidR="00390829" w:rsidRPr="00BB3FD7">
        <w:rPr>
          <w:lang w:val="fr-BE"/>
        </w:rPr>
        <w:t>Raissa</w:t>
      </w:r>
      <w:proofErr w:type="spellEnd"/>
      <w:r w:rsidR="00390829" w:rsidRPr="00BB3FD7">
        <w:rPr>
          <w:lang w:val="fr-BE"/>
        </w:rPr>
        <w:t xml:space="preserve"> </w:t>
      </w:r>
      <w:proofErr w:type="spellStart"/>
      <w:r w:rsidR="00390829" w:rsidRPr="00BB3FD7">
        <w:rPr>
          <w:lang w:val="fr-BE"/>
        </w:rPr>
        <w:t>Franssens</w:t>
      </w:r>
      <w:proofErr w:type="spellEnd"/>
      <w:r w:rsidR="00390829" w:rsidRPr="00BB3FD7">
        <w:rPr>
          <w:lang w:val="fr-BE"/>
        </w:rPr>
        <w:t xml:space="preserve"> </w:t>
      </w:r>
      <w:r w:rsidR="00414304" w:rsidRPr="00BB3FD7">
        <w:rPr>
          <w:lang w:val="fr-BE"/>
        </w:rPr>
        <w:t xml:space="preserve">&amp; </w:t>
      </w:r>
      <w:r w:rsidRPr="00BB3FD7">
        <w:rPr>
          <w:lang w:val="fr-BE"/>
        </w:rPr>
        <w:t>Barbara De Clercq</w:t>
      </w:r>
    </w:p>
    <w:p w14:paraId="6D529E85" w14:textId="55CD2D2E" w:rsidR="00390829" w:rsidRPr="001D3C10" w:rsidRDefault="00390829" w:rsidP="00DF6FAC">
      <w:pPr>
        <w:jc w:val="center"/>
      </w:pPr>
      <w:r w:rsidRPr="001D3C10">
        <w:t>Ghent University</w:t>
      </w:r>
    </w:p>
    <w:p w14:paraId="3B4B2DF4" w14:textId="77777777" w:rsidR="00390829" w:rsidRPr="001D3C10" w:rsidRDefault="00390829" w:rsidP="001D3C10">
      <w:pPr>
        <w:jc w:val="center"/>
      </w:pPr>
    </w:p>
    <w:p w14:paraId="47F5415F" w14:textId="77777777" w:rsidR="0097247D" w:rsidRPr="001D3C10" w:rsidRDefault="0097247D" w:rsidP="00593709"/>
    <w:p w14:paraId="26D9B766" w14:textId="77777777" w:rsidR="000D5B87" w:rsidRPr="00DF6FAC" w:rsidRDefault="00986D00" w:rsidP="00593709">
      <w:r w:rsidRPr="00DF6FAC">
        <w:rPr>
          <w:i/>
        </w:rPr>
        <w:t>Keywords</w:t>
      </w:r>
      <w:r w:rsidRPr="00DF6FAC">
        <w:t xml:space="preserve">: child, </w:t>
      </w:r>
      <w:r w:rsidR="0097247D" w:rsidRPr="00DF6FAC">
        <w:t xml:space="preserve">adolescent, </w:t>
      </w:r>
      <w:r w:rsidRPr="00DF6FAC">
        <w:t xml:space="preserve">personality </w:t>
      </w:r>
      <w:r w:rsidR="0097247D" w:rsidRPr="00DF6FAC">
        <w:t>disorders</w:t>
      </w:r>
      <w:r w:rsidRPr="00DF6FAC">
        <w:t>, assessment</w:t>
      </w:r>
      <w:r w:rsidR="0097247D" w:rsidRPr="00DF6FAC">
        <w:t>, maladaptive personality</w:t>
      </w:r>
    </w:p>
    <w:p w14:paraId="6A2ECDDE" w14:textId="77777777" w:rsidR="00DF6FAC" w:rsidRDefault="00DF6FAC">
      <w:pPr>
        <w:spacing w:before="0" w:after="0" w:line="240" w:lineRule="auto"/>
        <w:textAlignment w:val="auto"/>
        <w:rPr>
          <w:rFonts w:eastAsiaTheme="majorEastAsia"/>
          <w:color w:val="FFFFFF" w:themeColor="background1"/>
          <w:sz w:val="16"/>
        </w:rPr>
      </w:pPr>
      <w:bookmarkStart w:id="0" w:name="abstract"/>
      <w:r>
        <w:rPr>
          <w:b/>
          <w:color w:val="FFFFFF" w:themeColor="background1"/>
          <w:sz w:val="16"/>
        </w:rPr>
        <w:br w:type="page"/>
      </w:r>
    </w:p>
    <w:p w14:paraId="652C26A2" w14:textId="61CF564E" w:rsidR="000D5B87" w:rsidRPr="00DF6FAC" w:rsidRDefault="00986D00" w:rsidP="00DF6FAC">
      <w:pPr>
        <w:pStyle w:val="Ttulo1"/>
        <w:jc w:val="center"/>
        <w:rPr>
          <w:rFonts w:ascii="Times New Roman" w:hAnsi="Times New Roman" w:cs="Times New Roman"/>
        </w:rPr>
      </w:pPr>
      <w:r w:rsidRPr="00DF6FAC">
        <w:rPr>
          <w:rFonts w:ascii="Times New Roman" w:hAnsi="Times New Roman" w:cs="Times New Roman"/>
        </w:rPr>
        <w:lastRenderedPageBreak/>
        <w:t>Abstract</w:t>
      </w:r>
      <w:bookmarkEnd w:id="0"/>
    </w:p>
    <w:p w14:paraId="69D2F74E" w14:textId="4BE8D68E" w:rsidR="000D5B87" w:rsidRPr="00DF6FAC" w:rsidRDefault="00986D00" w:rsidP="00543446">
      <w:r w:rsidRPr="00DF6FAC">
        <w:t>The present study addresses the need for short and accessible maladaptive trait measures that cover all relevant aspects of developmental trait pathology, in order to comprehensively assess potential antecedents of personality pathology.</w:t>
      </w:r>
      <w:r w:rsidR="00414304">
        <w:t xml:space="preserve"> From this perspective, we present</w:t>
      </w:r>
      <w:r w:rsidR="008B53FF">
        <w:t xml:space="preserve"> </w:t>
      </w:r>
      <w:r w:rsidR="00414304">
        <w:t>a</w:t>
      </w:r>
      <w:r w:rsidRPr="00DF6FAC">
        <w:t xml:space="preserve"> 98-item version of the well-established DIPSI measure</w:t>
      </w:r>
      <w:r w:rsidR="002B7083">
        <w:t xml:space="preserve"> (DIPSI-B)</w:t>
      </w:r>
      <w:r w:rsidRPr="00DF6FAC">
        <w:t xml:space="preserve">, that is fully age-neutral across the developmental stages of childhood and adolescence and further includes those items from the original </w:t>
      </w:r>
      <w:r w:rsidR="00414304">
        <w:t>measure with</w:t>
      </w:r>
      <w:r w:rsidRPr="00DF6FAC">
        <w:t xml:space="preserve"> the most optimal coverage of the latent traits</w:t>
      </w:r>
      <w:r w:rsidR="00414304">
        <w:t>.</w:t>
      </w:r>
      <w:r w:rsidRPr="00DF6FAC">
        <w:t xml:space="preserve"> Relying on a large community-based sample of Flemish children and adolescents (</w:t>
      </w:r>
      <w:r w:rsidRPr="008B53FF">
        <w:rPr>
          <w:i/>
        </w:rPr>
        <w:t>N</w:t>
      </w:r>
      <w:r w:rsidRPr="00DF6FAC">
        <w:t xml:space="preserve"> = 1873) randomly split and balanced in terms of age and gender, a </w:t>
      </w:r>
      <w:r w:rsidR="00AA2626" w:rsidRPr="00DF6FAC">
        <w:t xml:space="preserve">precise </w:t>
      </w:r>
      <w:r w:rsidRPr="00DF6FAC">
        <w:t xml:space="preserve">selection of items was performed followed by an inspection of psychometric properties. The final item-set appears to be reliable, structurally stable, and invariant </w:t>
      </w:r>
      <w:r w:rsidR="00414304">
        <w:t>across</w:t>
      </w:r>
      <w:r w:rsidR="00414304" w:rsidRPr="00DF6FAC">
        <w:t xml:space="preserve"> </w:t>
      </w:r>
      <w:r w:rsidRPr="00DF6FAC">
        <w:t>both gender and age</w:t>
      </w:r>
      <w:r w:rsidR="00414304">
        <w:t>.</w:t>
      </w:r>
      <w:r w:rsidRPr="00DF6FAC">
        <w:t xml:space="preserve"> We hope that its feasibility stimulates the integration of the </w:t>
      </w:r>
      <w:r w:rsidR="00253E2B" w:rsidRPr="00253E2B">
        <w:t>DIPSI-B</w:t>
      </w:r>
      <w:r w:rsidRPr="00DF6FAC">
        <w:t xml:space="preserve"> in ongoing prospective designs examining developmental antecedents of personality disorders.</w:t>
      </w:r>
    </w:p>
    <w:p w14:paraId="5D665F19" w14:textId="77777777" w:rsidR="000D5B87" w:rsidRPr="00DF6FAC" w:rsidRDefault="00986D00" w:rsidP="00FF36ED">
      <w:pPr>
        <w:pStyle w:val="Ttulo2"/>
        <w:rPr>
          <w:rFonts w:ascii="Times New Roman" w:hAnsi="Times New Roman" w:cs="Times New Roman"/>
        </w:rPr>
      </w:pPr>
      <w:bookmarkStart w:id="1" w:name="public-significance-statement"/>
      <w:r w:rsidRPr="00DF6FAC">
        <w:rPr>
          <w:rFonts w:ascii="Times New Roman" w:hAnsi="Times New Roman" w:cs="Times New Roman"/>
        </w:rPr>
        <w:t>Public Significance Statement</w:t>
      </w:r>
      <w:bookmarkEnd w:id="1"/>
    </w:p>
    <w:p w14:paraId="3B5B3446" w14:textId="4954BCE2" w:rsidR="000D5B87" w:rsidRPr="00DF6FAC" w:rsidRDefault="002B7083" w:rsidP="00DF6FAC">
      <w:r>
        <w:t xml:space="preserve">Increasing evidence suggests that adult personality pathology has significant developmental trait antecedents in youth. </w:t>
      </w:r>
      <w:r w:rsidR="00986D00" w:rsidRPr="00DF6FAC">
        <w:t>Early detection and intervention can therefore be essential for its prevention or alleviation. Th</w:t>
      </w:r>
      <w:r>
        <w:t xml:space="preserve">e present study contributes this research area by </w:t>
      </w:r>
      <w:r w:rsidR="00986D00" w:rsidRPr="00DF6FAC">
        <w:t>developing a brief</w:t>
      </w:r>
      <w:r>
        <w:t xml:space="preserve"> but comprehensive</w:t>
      </w:r>
      <w:r w:rsidR="00986D00" w:rsidRPr="00DF6FAC">
        <w:t xml:space="preserve"> </w:t>
      </w:r>
      <w:r>
        <w:t>measure of maladaptive traits for children and adolescents,</w:t>
      </w:r>
      <w:r w:rsidR="00986D00" w:rsidRPr="00DF6FAC">
        <w:t xml:space="preserve"> which c</w:t>
      </w:r>
      <w:r w:rsidR="008558B7">
        <w:t>an</w:t>
      </w:r>
      <w:r w:rsidR="00986D00" w:rsidRPr="00DF6FAC">
        <w:t xml:space="preserve"> be used to detect signs of </w:t>
      </w:r>
      <w:r w:rsidR="004934DF">
        <w:t xml:space="preserve">trait vulnerabilities </w:t>
      </w:r>
      <w:r w:rsidR="00986D00" w:rsidRPr="00DF6FAC">
        <w:t>in</w:t>
      </w:r>
      <w:r>
        <w:t xml:space="preserve"> a timely stage of development</w:t>
      </w:r>
      <w:r w:rsidR="00986D00" w:rsidRPr="00DF6FAC">
        <w:t>.</w:t>
      </w:r>
    </w:p>
    <w:p w14:paraId="551D3EC0" w14:textId="77777777" w:rsidR="00DF6FAC" w:rsidRDefault="00DF6FAC">
      <w:pPr>
        <w:spacing w:before="0" w:after="0" w:line="240" w:lineRule="auto"/>
        <w:textAlignment w:val="auto"/>
        <w:rPr>
          <w:b/>
          <w:szCs w:val="24"/>
        </w:rPr>
      </w:pPr>
      <w:r>
        <w:rPr>
          <w:szCs w:val="24"/>
        </w:rPr>
        <w:br w:type="page"/>
      </w:r>
    </w:p>
    <w:p w14:paraId="247323A3" w14:textId="77355C27" w:rsidR="00986D00" w:rsidRPr="00DF6FAC" w:rsidRDefault="00986D00" w:rsidP="00593709">
      <w:pPr>
        <w:pStyle w:val="Ttulo"/>
        <w:rPr>
          <w:rFonts w:ascii="Times New Roman" w:hAnsi="Times New Roman" w:cs="Times New Roman"/>
          <w:sz w:val="24"/>
          <w:szCs w:val="24"/>
        </w:rPr>
      </w:pPr>
      <w:r w:rsidRPr="00DF6FAC">
        <w:rPr>
          <w:rFonts w:ascii="Times New Roman" w:hAnsi="Times New Roman" w:cs="Times New Roman"/>
          <w:sz w:val="24"/>
          <w:szCs w:val="24"/>
        </w:rPr>
        <w:lastRenderedPageBreak/>
        <w:t xml:space="preserve">A Brief Version </w:t>
      </w:r>
      <w:proofErr w:type="gramStart"/>
      <w:r w:rsidRPr="00DF6FAC">
        <w:rPr>
          <w:rFonts w:ascii="Times New Roman" w:hAnsi="Times New Roman" w:cs="Times New Roman"/>
          <w:sz w:val="24"/>
          <w:szCs w:val="24"/>
        </w:rPr>
        <w:t>Of</w:t>
      </w:r>
      <w:proofErr w:type="gramEnd"/>
      <w:r w:rsidRPr="00DF6FAC">
        <w:rPr>
          <w:rFonts w:ascii="Times New Roman" w:hAnsi="Times New Roman" w:cs="Times New Roman"/>
          <w:sz w:val="24"/>
          <w:szCs w:val="24"/>
        </w:rPr>
        <w:t xml:space="preserve"> The DIPSI Maladaptive Trait Measure For Children and Adolescents</w:t>
      </w:r>
    </w:p>
    <w:p w14:paraId="6B02DC95" w14:textId="78F03477" w:rsidR="0072249F" w:rsidRDefault="008558B7" w:rsidP="00BB3FD7">
      <w:pPr>
        <w:spacing w:before="0" w:after="0"/>
        <w:ind w:firstLine="720"/>
      </w:pPr>
      <w:r>
        <w:t>In past decades there has been</w:t>
      </w:r>
      <w:r w:rsidR="00136EB8" w:rsidRPr="00DF6FAC">
        <w:t xml:space="preserve"> a remarkable lack of research on </w:t>
      </w:r>
      <w:r w:rsidR="00414304">
        <w:t xml:space="preserve">temperamental </w:t>
      </w:r>
      <w:r w:rsidR="00136EB8" w:rsidRPr="00DF6FAC">
        <w:t>antecedents of personality pathology</w:t>
      </w:r>
      <w:r w:rsidR="00414304">
        <w:t xml:space="preserve"> </w:t>
      </w:r>
      <w:r w:rsidR="00414304" w:rsidRPr="00DF6FAC">
        <w:t>(</w:t>
      </w:r>
      <w:proofErr w:type="spellStart"/>
      <w:r w:rsidR="00414304">
        <w:t>Cichetti</w:t>
      </w:r>
      <w:proofErr w:type="spellEnd"/>
      <w:r w:rsidR="00414304">
        <w:t xml:space="preserve"> &amp; Crick, 2009; Crick et al., 2005</w:t>
      </w:r>
      <w:r w:rsidR="00414304" w:rsidRPr="00DF6FAC">
        <w:t>)</w:t>
      </w:r>
      <w:r w:rsidR="004E7470">
        <w:t xml:space="preserve">. </w:t>
      </w:r>
      <w:r w:rsidR="00EA59BD">
        <w:t>Inst</w:t>
      </w:r>
      <w:r w:rsidR="00DF16AA">
        <w:t>e</w:t>
      </w:r>
      <w:r w:rsidR="00EA59BD">
        <w:t>ad, t</w:t>
      </w:r>
      <w:r w:rsidR="004E7470">
        <w:t>he scarce developmental literature on p</w:t>
      </w:r>
      <w:r w:rsidR="00B12DDA">
        <w:t>ersonality disorders</w:t>
      </w:r>
      <w:r w:rsidR="00DF16AA">
        <w:t xml:space="preserve"> (PDs)</w:t>
      </w:r>
      <w:r w:rsidR="00B12DDA">
        <w:t xml:space="preserve"> </w:t>
      </w:r>
      <w:r w:rsidR="00EC69A3" w:rsidRPr="00DF6FAC">
        <w:t xml:space="preserve">mostly studied </w:t>
      </w:r>
      <w:r w:rsidR="004E7470">
        <w:t>antecedents through</w:t>
      </w:r>
      <w:r w:rsidR="00EC69A3" w:rsidRPr="00DF6FAC">
        <w:t xml:space="preserve"> the lens of environmental conditions such as childhood trauma (Herman</w:t>
      </w:r>
      <w:r w:rsidR="00A27568" w:rsidRPr="00DF6FAC">
        <w:t xml:space="preserve"> et al.</w:t>
      </w:r>
      <w:r w:rsidR="00EC69A3" w:rsidRPr="00DF6FAC">
        <w:t>, 1989; Kroll, 1994)</w:t>
      </w:r>
      <w:r w:rsidR="00B12DDA">
        <w:t>.</w:t>
      </w:r>
      <w:r w:rsidR="00EC69A3" w:rsidRPr="00DF6FAC">
        <w:t xml:space="preserve">  </w:t>
      </w:r>
      <w:r w:rsidR="004E7470">
        <w:t>This</w:t>
      </w:r>
      <w:r w:rsidR="00DF16AA">
        <w:t xml:space="preserve"> neglected research </w:t>
      </w:r>
      <w:r w:rsidR="009573CE">
        <w:t>focus</w:t>
      </w:r>
      <w:r w:rsidR="00DF16AA">
        <w:t xml:space="preserve"> can be understood from </w:t>
      </w:r>
      <w:r w:rsidR="00136EB8" w:rsidRPr="00DF6FAC">
        <w:t xml:space="preserve">the </w:t>
      </w:r>
      <w:r>
        <w:t xml:space="preserve">traditional </w:t>
      </w:r>
      <w:r w:rsidR="00136EB8" w:rsidRPr="00DF6FAC">
        <w:t>categorical conceptualization</w:t>
      </w:r>
      <w:r w:rsidR="00DF16AA">
        <w:t xml:space="preserve"> of PDs in established taxonomies, </w:t>
      </w:r>
      <w:r w:rsidR="00CE0601">
        <w:t>where</w:t>
      </w:r>
      <w:r w:rsidR="00136EB8" w:rsidRPr="00DF6FAC">
        <w:t xml:space="preserve"> PDs </w:t>
      </w:r>
      <w:r w:rsidR="00CE0601">
        <w:t>are</w:t>
      </w:r>
      <w:r w:rsidR="00CE0601" w:rsidRPr="00DF6FAC">
        <w:t xml:space="preserve"> </w:t>
      </w:r>
      <w:r w:rsidR="00136EB8" w:rsidRPr="00DF6FAC">
        <w:t xml:space="preserve">defined as distinct </w:t>
      </w:r>
      <w:r w:rsidR="006C5A63">
        <w:t>disorders</w:t>
      </w:r>
      <w:r w:rsidR="00136EB8" w:rsidRPr="00DF6FAC">
        <w:t xml:space="preserve"> that</w:t>
      </w:r>
      <w:r w:rsidR="00CE0601">
        <w:t xml:space="preserve"> only</w:t>
      </w:r>
      <w:r w:rsidR="00136EB8" w:rsidRPr="00DF6FAC">
        <w:t xml:space="preserve"> emerge </w:t>
      </w:r>
      <w:r w:rsidR="00CE0601">
        <w:t>in</w:t>
      </w:r>
      <w:r w:rsidR="00136EB8" w:rsidRPr="00DF6FAC">
        <w:t xml:space="preserve"> adulthood</w:t>
      </w:r>
      <w:r w:rsidR="00EC69A3" w:rsidRPr="00DF6FAC">
        <w:t xml:space="preserve"> (DSM-IV; APA, 1994; DSM-5; APA, 2013)</w:t>
      </w:r>
      <w:r w:rsidR="00136EB8" w:rsidRPr="00DF6FAC">
        <w:t xml:space="preserve">. With the growing criticism on this categorical approach, </w:t>
      </w:r>
      <w:r w:rsidR="00D83E2B">
        <w:t xml:space="preserve">dimensional models of personality pathology </w:t>
      </w:r>
      <w:r>
        <w:t xml:space="preserve">became </w:t>
      </w:r>
      <w:r w:rsidR="00D83E2B">
        <w:t>increasingly valued as valid alternative operationalizations of personality disorders</w:t>
      </w:r>
      <w:r w:rsidR="00D67163">
        <w:t>. Indeed, dimensional models of PD align with the nature of PDs,</w:t>
      </w:r>
      <w:r w:rsidR="00D83E2B">
        <w:t xml:space="preserve"> both at the phenotypic, neurobiological and genetic </w:t>
      </w:r>
      <w:r w:rsidR="00D83E2B" w:rsidRPr="00A11877">
        <w:t xml:space="preserve">level </w:t>
      </w:r>
      <w:r w:rsidR="00D83E2B" w:rsidRPr="00D67163">
        <w:t>(</w:t>
      </w:r>
      <w:proofErr w:type="spellStart"/>
      <w:r w:rsidR="00A11877" w:rsidRPr="00D67163">
        <w:t>Kotov</w:t>
      </w:r>
      <w:proofErr w:type="spellEnd"/>
      <w:r w:rsidR="00A11877" w:rsidRPr="00D67163">
        <w:t xml:space="preserve"> et al., 2017, Hopwood et al., 2018</w:t>
      </w:r>
      <w:r w:rsidR="00D83E2B" w:rsidRPr="00D67163">
        <w:t>)</w:t>
      </w:r>
      <w:r w:rsidR="00D83E2B" w:rsidRPr="00A11877">
        <w:t>.</w:t>
      </w:r>
      <w:r w:rsidR="009573CE" w:rsidRPr="00A11877">
        <w:t xml:space="preserve"> As a result</w:t>
      </w:r>
      <w:r w:rsidR="009573CE">
        <w:t xml:space="preserve">, </w:t>
      </w:r>
      <w:r w:rsidR="00D83E2B">
        <w:t xml:space="preserve">traditional </w:t>
      </w:r>
      <w:proofErr w:type="spellStart"/>
      <w:r w:rsidR="00D83E2B">
        <w:t>nosologies</w:t>
      </w:r>
      <w:proofErr w:type="spellEnd"/>
      <w:r w:rsidR="00D83E2B">
        <w:t xml:space="preserve"> </w:t>
      </w:r>
      <w:r w:rsidR="00D67163">
        <w:t xml:space="preserve">were forced to move </w:t>
      </w:r>
      <w:r w:rsidR="00D83E2B">
        <w:t xml:space="preserve">toward more dimensional representations of personality disorders, as reflected </w:t>
      </w:r>
      <w:r w:rsidR="00791661">
        <w:t xml:space="preserve">for instance </w:t>
      </w:r>
      <w:r w:rsidR="00D83E2B">
        <w:t xml:space="preserve">in the </w:t>
      </w:r>
      <w:r w:rsidR="00136EB8" w:rsidRPr="00DF6FAC">
        <w:t xml:space="preserve">Alternative Model for Personality Disorders </w:t>
      </w:r>
      <w:r w:rsidR="00253E2B">
        <w:t>(</w:t>
      </w:r>
      <w:r w:rsidR="00EC69A3" w:rsidRPr="00DF6FAC">
        <w:t xml:space="preserve">AMPD; APA, 2013) </w:t>
      </w:r>
      <w:r w:rsidR="00136EB8" w:rsidRPr="00DF6FAC">
        <w:t>in</w:t>
      </w:r>
      <w:r w:rsidR="00791661">
        <w:t>cluded in section C of</w:t>
      </w:r>
      <w:r w:rsidR="00136EB8" w:rsidRPr="00DF6FAC">
        <w:t xml:space="preserve"> DSM-5</w:t>
      </w:r>
      <w:r w:rsidR="00EC69A3" w:rsidRPr="00DF6FAC">
        <w:t xml:space="preserve">. The inclusion of </w:t>
      </w:r>
      <w:r w:rsidR="00CE0601">
        <w:t>this alternative</w:t>
      </w:r>
      <w:r w:rsidR="00EC69A3" w:rsidRPr="00DF6FAC">
        <w:t xml:space="preserve"> frame</w:t>
      </w:r>
      <w:r w:rsidR="00CE0601">
        <w:t>work</w:t>
      </w:r>
      <w:r w:rsidR="00EC69A3" w:rsidRPr="00DF6FAC">
        <w:t xml:space="preserve">, </w:t>
      </w:r>
      <w:r w:rsidR="009573CE">
        <w:t xml:space="preserve">in turn, </w:t>
      </w:r>
      <w:r w:rsidR="00EC69A3" w:rsidRPr="00DF6FAC">
        <w:t xml:space="preserve">facilitated a substantial growth in research on the development of PDs </w:t>
      </w:r>
      <w:r w:rsidR="00EC69A3" w:rsidRPr="001D3C10">
        <w:t>(Sharan &amp; Prakash, 2016; Shiner &amp; Tackett, 2014)</w:t>
      </w:r>
      <w:r w:rsidR="00D83E2B">
        <w:t xml:space="preserve">, </w:t>
      </w:r>
      <w:r w:rsidR="004E5B61">
        <w:t>a</w:t>
      </w:r>
      <w:r w:rsidR="00791661">
        <w:t xml:space="preserve">s </w:t>
      </w:r>
      <w:r w:rsidR="00082FA7">
        <w:t xml:space="preserve">the </w:t>
      </w:r>
      <w:r w:rsidR="00791661">
        <w:t xml:space="preserve">underlying </w:t>
      </w:r>
      <w:r w:rsidR="00D67163">
        <w:t xml:space="preserve">trait </w:t>
      </w:r>
      <w:r w:rsidR="00791661">
        <w:t xml:space="preserve">structure of adult personality pathology </w:t>
      </w:r>
      <w:r w:rsidR="00D83E2B">
        <w:t xml:space="preserve">appeared to be </w:t>
      </w:r>
      <w:r w:rsidR="00791661">
        <w:t>replicable</w:t>
      </w:r>
      <w:r w:rsidR="00D83E2B">
        <w:t xml:space="preserve"> in younger age </w:t>
      </w:r>
      <w:r w:rsidR="00D83E2B" w:rsidRPr="00F52096">
        <w:t>gro</w:t>
      </w:r>
      <w:r w:rsidR="00D83E2B" w:rsidRPr="00151A23">
        <w:t xml:space="preserve">ups </w:t>
      </w:r>
      <w:r w:rsidR="00D83E2B" w:rsidRPr="00D67163">
        <w:t>(De Clercq et al</w:t>
      </w:r>
      <w:r w:rsidR="00F52096">
        <w:t xml:space="preserve">., </w:t>
      </w:r>
      <w:r w:rsidR="00D83E2B" w:rsidRPr="00D67163">
        <w:t xml:space="preserve"> 2014</w:t>
      </w:r>
      <w:r w:rsidR="00DC50D5">
        <w:t>;</w:t>
      </w:r>
      <w:r w:rsidR="0072249F">
        <w:t xml:space="preserve"> </w:t>
      </w:r>
      <w:proofErr w:type="spellStart"/>
      <w:r w:rsidR="004A37F5">
        <w:t>Fossati</w:t>
      </w:r>
      <w:proofErr w:type="spellEnd"/>
      <w:r w:rsidR="00DC50D5">
        <w:t xml:space="preserve"> et al., 2017</w:t>
      </w:r>
      <w:r>
        <w:t xml:space="preserve">; </w:t>
      </w:r>
      <w:r w:rsidR="00DC50D5">
        <w:t>Anderson et al., 2018)</w:t>
      </w:r>
      <w:r w:rsidR="00D67163">
        <w:t>.</w:t>
      </w:r>
      <w:r w:rsidR="00E13B24" w:rsidRPr="00DF6FAC">
        <w:t xml:space="preserve"> </w:t>
      </w:r>
    </w:p>
    <w:p w14:paraId="3BA3794B" w14:textId="37D3B33C" w:rsidR="000D5B87" w:rsidRPr="00DF6FAC" w:rsidRDefault="00986D00" w:rsidP="00BB3FD7">
      <w:pPr>
        <w:spacing w:before="0" w:after="0"/>
        <w:ind w:firstLine="720"/>
      </w:pPr>
      <w:r w:rsidRPr="00DF6FAC">
        <w:t xml:space="preserve">One of the most widely </w:t>
      </w:r>
      <w:r w:rsidR="00593709" w:rsidRPr="00DF6FAC">
        <w:t xml:space="preserve">recognized </w:t>
      </w:r>
      <w:r w:rsidRPr="00DF6FAC">
        <w:t xml:space="preserve">inventories for describing maladaptive traits in childhood and adolescence </w:t>
      </w:r>
      <w:r w:rsidR="000A4232">
        <w:t xml:space="preserve">along this dimensional perspective </w:t>
      </w:r>
      <w:r w:rsidRPr="00DF6FAC">
        <w:t>is the Dimensional Personality Symptom Item Pool (DIPSI; De Clercq</w:t>
      </w:r>
      <w:r w:rsidR="00A27568" w:rsidRPr="00DF6FAC">
        <w:t xml:space="preserve"> et al.</w:t>
      </w:r>
      <w:r w:rsidRPr="00DF6FAC">
        <w:t>, 2006</w:t>
      </w:r>
      <w:r w:rsidR="000A4232">
        <w:t>; Verbeke &amp; De Clercq, 2014</w:t>
      </w:r>
      <w:r w:rsidRPr="00DF6FAC">
        <w:t xml:space="preserve">). The DIPSI was constructed by transforming indicators of </w:t>
      </w:r>
      <w:r w:rsidR="000A4232">
        <w:t xml:space="preserve">childhood </w:t>
      </w:r>
      <w:r w:rsidRPr="00DF6FAC">
        <w:t xml:space="preserve">adaptive personality characteristics </w:t>
      </w:r>
      <w:r w:rsidRPr="00DF6FAC">
        <w:lastRenderedPageBreak/>
        <w:t>into their maladaptive counterparts</w:t>
      </w:r>
      <w:r w:rsidR="00C71769">
        <w:t xml:space="preserve"> at both ends of the dimensional continua (based on the </w:t>
      </w:r>
      <w:r w:rsidR="00D67163">
        <w:t xml:space="preserve">childhood </w:t>
      </w:r>
      <w:proofErr w:type="spellStart"/>
      <w:r w:rsidR="00D67163">
        <w:t>HiPIC</w:t>
      </w:r>
      <w:proofErr w:type="spellEnd"/>
      <w:r w:rsidR="00D67163">
        <w:t xml:space="preserve"> FFM measure</w:t>
      </w:r>
      <w:r w:rsidR="00C71769">
        <w:t xml:space="preserve">, </w:t>
      </w:r>
      <w:proofErr w:type="spellStart"/>
      <w:r w:rsidR="00C71769" w:rsidRPr="00F93577">
        <w:t>Mervielde</w:t>
      </w:r>
      <w:proofErr w:type="spellEnd"/>
      <w:r w:rsidR="00D67163" w:rsidRPr="00F93577">
        <w:t xml:space="preserve"> &amp; De </w:t>
      </w:r>
      <w:proofErr w:type="spellStart"/>
      <w:r w:rsidR="00D67163" w:rsidRPr="00F93577">
        <w:t>Fruyt</w:t>
      </w:r>
      <w:proofErr w:type="spellEnd"/>
      <w:r w:rsidR="00D67163" w:rsidRPr="00F93577">
        <w:t>, 1999</w:t>
      </w:r>
      <w:r w:rsidR="00C71769" w:rsidRPr="00F93577">
        <w:t>)</w:t>
      </w:r>
      <w:r w:rsidRPr="00F93577">
        <w:t>,</w:t>
      </w:r>
      <w:r w:rsidRPr="00DF6FAC">
        <w:t xml:space="preserve"> as well as by including </w:t>
      </w:r>
      <w:r w:rsidR="000A4232">
        <w:t>item-content of</w:t>
      </w:r>
      <w:r w:rsidRPr="00DF6FAC">
        <w:t xml:space="preserve"> </w:t>
      </w:r>
      <w:r w:rsidR="000A4232">
        <w:t>adult personality pathology measures that were considered to be relevant in younger age groups.</w:t>
      </w:r>
      <w:r w:rsidRPr="00DF6FAC">
        <w:t xml:space="preserve"> The main focus </w:t>
      </w:r>
      <w:r w:rsidR="000A4232">
        <w:t>during</w:t>
      </w:r>
      <w:r w:rsidRPr="00DF6FAC">
        <w:t xml:space="preserve"> the construction </w:t>
      </w:r>
      <w:r w:rsidR="000A4232">
        <w:t xml:space="preserve">processes </w:t>
      </w:r>
      <w:r w:rsidRPr="00DF6FAC">
        <w:t xml:space="preserve">of the DIPSI was to obtain </w:t>
      </w:r>
      <w:r w:rsidR="000A4232">
        <w:t>a comprehensive item-pool</w:t>
      </w:r>
      <w:r w:rsidRPr="00DF6FAC">
        <w:t xml:space="preserve"> covering all relevant aspects of childhood maladaptive traits</w:t>
      </w:r>
      <w:r w:rsidR="000A4232">
        <w:t>, that were subjected to rigorous empirical analyses</w:t>
      </w:r>
      <w:r w:rsidR="008B53FF">
        <w:t>.</w:t>
      </w:r>
      <w:r w:rsidR="000A4232">
        <w:t xml:space="preserve"> </w:t>
      </w:r>
      <w:r w:rsidRPr="00DF6FAC">
        <w:t>After the initial release of a four-dimensional trait measure, a fifth domain of childhood Oddity was developed and empirically integrated within the established model (Verbeke</w:t>
      </w:r>
      <w:r w:rsidR="00A27568" w:rsidRPr="00DF6FAC">
        <w:t xml:space="preserve"> et </w:t>
      </w:r>
      <w:r w:rsidR="00A27568" w:rsidRPr="00151A23">
        <w:t>al</w:t>
      </w:r>
      <w:r w:rsidR="00A27568" w:rsidRPr="00D67163">
        <w:t>.</w:t>
      </w:r>
      <w:r w:rsidRPr="00D67163">
        <w:t>, 201</w:t>
      </w:r>
      <w:r w:rsidR="000A4232" w:rsidRPr="00D67163">
        <w:t>4</w:t>
      </w:r>
      <w:r w:rsidRPr="00151A23">
        <w:t>).</w:t>
      </w:r>
      <w:r w:rsidRPr="00DF6FAC">
        <w:t xml:space="preserve"> The final item-pool resulted in a set of 194 items clustered in 31 facets which assess five broader dimensions and two higher order domains. </w:t>
      </w:r>
      <w:r w:rsidR="00543446" w:rsidRPr="00DF6FAC">
        <w:t xml:space="preserve"> However, despite the established psychometric properties (De Clercq et al., 2006)</w:t>
      </w:r>
      <w:r w:rsidR="000A4232">
        <w:t xml:space="preserve"> and validity of the DIPSI measure (Sharp &amp; De Clercq, 2020)</w:t>
      </w:r>
      <w:r w:rsidR="00543446" w:rsidRPr="00DF6FAC">
        <w:t xml:space="preserve">, the length of the DIPSI may limit the </w:t>
      </w:r>
      <w:r w:rsidR="0021749B">
        <w:t>viability</w:t>
      </w:r>
      <w:r w:rsidR="0021749B" w:rsidRPr="00DF6FAC">
        <w:t xml:space="preserve"> </w:t>
      </w:r>
      <w:r w:rsidR="00543446" w:rsidRPr="00DF6FAC">
        <w:t xml:space="preserve">in clinical practice and research. </w:t>
      </w:r>
      <w:r w:rsidRPr="00DF6FAC">
        <w:t>Th</w:t>
      </w:r>
      <w:r w:rsidR="00543446" w:rsidRPr="00DF6FAC">
        <w:t>us, th</w:t>
      </w:r>
      <w:r w:rsidRPr="00DF6FAC">
        <w:t xml:space="preserve">e purpose of </w:t>
      </w:r>
      <w:r w:rsidR="00831D1A" w:rsidRPr="00DF6FAC">
        <w:t xml:space="preserve">the current </w:t>
      </w:r>
      <w:r w:rsidR="0021749B">
        <w:t xml:space="preserve">study </w:t>
      </w:r>
      <w:r w:rsidRPr="00DF6FAC">
        <w:t>is to develop a brief version of the DIPSI (</w:t>
      </w:r>
      <w:r w:rsidR="00253E2B">
        <w:t>DIPSI-B</w:t>
      </w:r>
      <w:r w:rsidRPr="00DF6FAC">
        <w:t>) that covers the need for a short assessment tool of maladaptive personality traits</w:t>
      </w:r>
      <w:r w:rsidR="00593709" w:rsidRPr="00DF6FAC">
        <w:t xml:space="preserve"> for children and adolescents</w:t>
      </w:r>
      <w:r w:rsidRPr="00DF6FAC">
        <w:t xml:space="preserve">. In constructing this short version, we prioritized the following criteria: (1) retaining the same number of facets as the original DIPSI version, represented by </w:t>
      </w:r>
      <w:r w:rsidR="00593709" w:rsidRPr="00DF6FAC">
        <w:t xml:space="preserve">approximately </w:t>
      </w:r>
      <w:r w:rsidRPr="00DF6FAC">
        <w:t>half of the original version’s items, (2) ensuring the structural validity of facets and (3) selecting age-neutral items that behaved similarly in terms of informative value of the latent trait across childhood and adolescence. The relevance of each of these criteria will be shortly outlined</w:t>
      </w:r>
      <w:r w:rsidR="00756D7F" w:rsidRPr="00DF6FAC">
        <w:t>,</w:t>
      </w:r>
      <w:r w:rsidR="001D3C10">
        <w:t xml:space="preserve"> </w:t>
      </w:r>
      <w:r w:rsidRPr="00DF6FAC">
        <w:t>before addressing the actual development and validation strategies.</w:t>
      </w:r>
    </w:p>
    <w:p w14:paraId="09710F16" w14:textId="77777777" w:rsidR="000D5B87" w:rsidRPr="00DF6FAC" w:rsidRDefault="00986D00" w:rsidP="001D3C10">
      <w:pPr>
        <w:rPr>
          <w:b/>
          <w:bCs/>
          <w:iCs/>
        </w:rPr>
      </w:pPr>
      <w:r w:rsidRPr="00DF6FAC">
        <w:rPr>
          <w:b/>
          <w:bCs/>
          <w:iCs/>
        </w:rPr>
        <w:t>Coverage</w:t>
      </w:r>
    </w:p>
    <w:p w14:paraId="515C747E" w14:textId="7382B8E1" w:rsidR="000D5B87" w:rsidRPr="00DF6FAC" w:rsidRDefault="00986D00" w:rsidP="00465313">
      <w:pPr>
        <w:ind w:firstLine="720"/>
      </w:pPr>
      <w:r w:rsidRPr="00DF6FAC">
        <w:t xml:space="preserve">As stated above, one of the main features of the DIPSI is its exhaustiveness. The </w:t>
      </w:r>
      <w:r w:rsidR="00253E2B">
        <w:t>DIPSI-B</w:t>
      </w:r>
      <w:r w:rsidRPr="00DF6FAC">
        <w:t xml:space="preserve"> aims to preserve this </w:t>
      </w:r>
      <w:r w:rsidR="00756D7F" w:rsidRPr="00DF6FAC">
        <w:t>extensive</w:t>
      </w:r>
      <w:r w:rsidRPr="00DF6FAC">
        <w:t xml:space="preserve"> coverage as much as possible by keeping the </w:t>
      </w:r>
      <w:r w:rsidR="00756D7F" w:rsidRPr="00DF6FAC">
        <w:t xml:space="preserve">original </w:t>
      </w:r>
      <w:r w:rsidRPr="00DF6FAC">
        <w:t xml:space="preserve">facets </w:t>
      </w:r>
      <w:r w:rsidR="00756D7F" w:rsidRPr="00DF6FAC">
        <w:t>as captured in the</w:t>
      </w:r>
      <w:r w:rsidRPr="00DF6FAC">
        <w:t xml:space="preserve"> DIPSI. </w:t>
      </w:r>
      <w:r w:rsidR="00270D7A">
        <w:t>In doing so,</w:t>
      </w:r>
      <w:r w:rsidRPr="00DF6FAC">
        <w:t xml:space="preserve"> the </w:t>
      </w:r>
      <w:r w:rsidR="00253E2B">
        <w:t>DIPSI-B</w:t>
      </w:r>
      <w:r w:rsidR="00BB3FD7">
        <w:t xml:space="preserve"> </w:t>
      </w:r>
      <w:r w:rsidR="007F528F">
        <w:t xml:space="preserve">thus </w:t>
      </w:r>
      <w:r w:rsidRPr="00DF6FAC">
        <w:t>ensure</w:t>
      </w:r>
      <w:r w:rsidR="00270D7A">
        <w:t>s</w:t>
      </w:r>
      <w:r w:rsidRPr="00DF6FAC">
        <w:t xml:space="preserve"> </w:t>
      </w:r>
      <w:r w:rsidRPr="008B53FF">
        <w:rPr>
          <w:i/>
        </w:rPr>
        <w:t>breadth</w:t>
      </w:r>
      <w:r w:rsidRPr="00DF6FAC">
        <w:t xml:space="preserve"> of coverage </w:t>
      </w:r>
      <w:r w:rsidR="00270D7A">
        <w:lastRenderedPageBreak/>
        <w:t>across</w:t>
      </w:r>
      <w:r w:rsidR="00270D7A" w:rsidRPr="00DF6FAC">
        <w:t xml:space="preserve"> </w:t>
      </w:r>
      <w:r w:rsidRPr="00DF6FAC">
        <w:t xml:space="preserve">facets, </w:t>
      </w:r>
      <w:r w:rsidR="00270D7A">
        <w:t xml:space="preserve">but not within facets, </w:t>
      </w:r>
      <w:r w:rsidRPr="00DF6FAC">
        <w:t>as the aim of th</w:t>
      </w:r>
      <w:r w:rsidR="00270D7A">
        <w:t>e short</w:t>
      </w:r>
      <w:r w:rsidRPr="00DF6FAC">
        <w:t xml:space="preserve"> </w:t>
      </w:r>
      <w:r w:rsidR="00270D7A">
        <w:t>version</w:t>
      </w:r>
      <w:r w:rsidRPr="00DF6FAC">
        <w:t xml:space="preserve"> is to </w:t>
      </w:r>
      <w:r w:rsidR="007F528F">
        <w:t>reduce</w:t>
      </w:r>
      <w:r w:rsidR="007F528F" w:rsidRPr="00DF6FAC">
        <w:t xml:space="preserve"> </w:t>
      </w:r>
      <w:r w:rsidRPr="00DF6FAC">
        <w:t xml:space="preserve">the </w:t>
      </w:r>
      <w:r w:rsidR="007F528F">
        <w:t xml:space="preserve">original </w:t>
      </w:r>
      <w:r w:rsidRPr="00DF6FAC">
        <w:t xml:space="preserve">number of items. </w:t>
      </w:r>
      <w:r w:rsidR="007F528F">
        <w:t>However</w:t>
      </w:r>
      <w:r w:rsidRPr="00DF6FAC">
        <w:t xml:space="preserve">, the </w:t>
      </w:r>
      <w:r w:rsidR="00253E2B">
        <w:t>DIPSI-B</w:t>
      </w:r>
      <w:r w:rsidRPr="00DF6FAC">
        <w:t xml:space="preserve"> will </w:t>
      </w:r>
      <w:r w:rsidR="007F528F">
        <w:t>address</w:t>
      </w:r>
      <w:r w:rsidR="007F528F" w:rsidRPr="00DF6FAC">
        <w:t xml:space="preserve"> </w:t>
      </w:r>
      <w:r w:rsidRPr="008B53FF">
        <w:rPr>
          <w:i/>
        </w:rPr>
        <w:t>depth</w:t>
      </w:r>
      <w:r w:rsidRPr="00DF6FAC">
        <w:t xml:space="preserve"> of coverage within facets by selecting items more sensitive to the maladaptive end of the latent factors which model them. </w:t>
      </w:r>
      <w:r w:rsidR="009E2163">
        <w:t>Hence</w:t>
      </w:r>
      <w:r w:rsidRPr="00DF6FAC">
        <w:t xml:space="preserve">, the first priority of the </w:t>
      </w:r>
      <w:r w:rsidR="00253E2B">
        <w:t>DIPSI-B</w:t>
      </w:r>
      <w:r w:rsidRPr="00DF6FAC">
        <w:t xml:space="preserve"> is to ensure breadth of coverage </w:t>
      </w:r>
      <w:r w:rsidR="009E2163" w:rsidRPr="00BB3FD7">
        <w:rPr>
          <w:i/>
        </w:rPr>
        <w:t>across</w:t>
      </w:r>
      <w:r w:rsidRPr="00DF6FAC">
        <w:t xml:space="preserve"> facets being measured, followed by depth of coverage </w:t>
      </w:r>
      <w:r w:rsidRPr="00BB3FD7">
        <w:rPr>
          <w:i/>
        </w:rPr>
        <w:t>within</w:t>
      </w:r>
      <w:r w:rsidRPr="00DF6FAC">
        <w:t xml:space="preserve"> facets.</w:t>
      </w:r>
    </w:p>
    <w:p w14:paraId="62EDD3C6" w14:textId="77777777" w:rsidR="000D5B87" w:rsidRPr="00DF6FAC" w:rsidRDefault="00986D00" w:rsidP="001D3C10">
      <w:pPr>
        <w:rPr>
          <w:b/>
          <w:bCs/>
          <w:iCs/>
        </w:rPr>
      </w:pPr>
      <w:r w:rsidRPr="00DF6FAC">
        <w:rPr>
          <w:b/>
          <w:bCs/>
          <w:iCs/>
        </w:rPr>
        <w:t>Structural validity</w:t>
      </w:r>
    </w:p>
    <w:p w14:paraId="58E23024" w14:textId="0D5F1818" w:rsidR="000D5B87" w:rsidRPr="00DF6FAC" w:rsidRDefault="00986D00" w:rsidP="00970983">
      <w:pPr>
        <w:ind w:firstLine="720"/>
      </w:pPr>
      <w:r w:rsidRPr="00DF6FAC">
        <w:t xml:space="preserve">The second development criterion of the </w:t>
      </w:r>
      <w:r w:rsidR="00253E2B">
        <w:t>DIPSI-B</w:t>
      </w:r>
      <w:r w:rsidRPr="00DF6FAC">
        <w:t xml:space="preserve"> is to ensure an adequate structural validity of the </w:t>
      </w:r>
      <w:r w:rsidR="009E2163">
        <w:t xml:space="preserve">resulting </w:t>
      </w:r>
      <w:r w:rsidRPr="00DF6FAC">
        <w:t>facets. This interest is twofold</w:t>
      </w:r>
      <w:r w:rsidR="00D8467B" w:rsidRPr="00DF6FAC">
        <w:t xml:space="preserve">. </w:t>
      </w:r>
      <w:r w:rsidRPr="00DF6FAC">
        <w:t xml:space="preserve">On the one hand, </w:t>
      </w:r>
      <w:r w:rsidR="00956F50" w:rsidRPr="00DF6FAC">
        <w:t>we aimed</w:t>
      </w:r>
      <w:r w:rsidRPr="00DF6FAC">
        <w:t xml:space="preserve"> to avoid that facets would lose their original meaning if central items were dropped and only peripheral indicators were retained</w:t>
      </w:r>
      <w:r w:rsidR="00956F50" w:rsidRPr="00DF6FAC">
        <w:t>, which would compromise the</w:t>
      </w:r>
      <w:r w:rsidRPr="00DF6FAC">
        <w:t xml:space="preserve"> convergence between the original and the brief version. On the other hand, </w:t>
      </w:r>
      <w:r w:rsidR="00956F50" w:rsidRPr="00DF6FAC">
        <w:t>in order to have an effective brief version while maintaining the same number of facets, the scales had to be robust enough to be used independently</w:t>
      </w:r>
      <w:r w:rsidRPr="00DF6FAC">
        <w:t xml:space="preserve">. If consistency of the facets is ensured, </w:t>
      </w:r>
      <w:r w:rsidR="00BE4301" w:rsidRPr="00DF6FAC">
        <w:t>a more fine</w:t>
      </w:r>
      <w:r w:rsidR="001D3C10">
        <w:t>-</w:t>
      </w:r>
      <w:r w:rsidR="00BE4301" w:rsidRPr="00DF6FAC">
        <w:t xml:space="preserve">grained use of the inventory by means of selecting only the particular scales of interest is possible. </w:t>
      </w:r>
      <w:r w:rsidRPr="00DF6FAC">
        <w:t xml:space="preserve">By allowing users to assess independent facets </w:t>
      </w:r>
      <w:r w:rsidR="00107283" w:rsidRPr="00DF6FAC">
        <w:t xml:space="preserve">of </w:t>
      </w:r>
      <w:r w:rsidRPr="00DF6FAC">
        <w:t xml:space="preserve">the </w:t>
      </w:r>
      <w:r w:rsidR="00253E2B">
        <w:t>DIPSI-B</w:t>
      </w:r>
      <w:r w:rsidRPr="00DF6FAC">
        <w:t>, we ensure that the instrument is in fact brief and can be used in screening situations.</w:t>
      </w:r>
    </w:p>
    <w:p w14:paraId="785DAD6A" w14:textId="77777777" w:rsidR="000D5B87" w:rsidRPr="00DF6FAC" w:rsidRDefault="00986D00" w:rsidP="001D3C10">
      <w:pPr>
        <w:rPr>
          <w:b/>
          <w:bCs/>
          <w:iCs/>
        </w:rPr>
      </w:pPr>
      <w:r w:rsidRPr="00DF6FAC">
        <w:rPr>
          <w:b/>
          <w:bCs/>
          <w:iCs/>
        </w:rPr>
        <w:t>Age-neutrality</w:t>
      </w:r>
    </w:p>
    <w:p w14:paraId="53F9C0C2" w14:textId="77777777" w:rsidR="007F528F" w:rsidRDefault="00986D00" w:rsidP="007F528F">
      <w:pPr>
        <w:spacing w:before="0" w:after="0"/>
        <w:ind w:firstLine="720"/>
      </w:pPr>
      <w:r w:rsidRPr="00DF6FAC">
        <w:t>A third and final requirement is to obtain a short version that is capable of measuring maladaptive traits in both children and adolescents</w:t>
      </w:r>
      <w:r w:rsidR="00E6046D">
        <w:t>. Towards this end, items that behaved similar across age were preferred beyond items that were more sensitive to maladaptive manifestations of a specific age group</w:t>
      </w:r>
      <w:r w:rsidR="008B53FF">
        <w:t>.</w:t>
      </w:r>
      <w:r w:rsidR="00E6046D">
        <w:t xml:space="preserve"> </w:t>
      </w:r>
      <w:r w:rsidRPr="00DF6FAC">
        <w:t xml:space="preserve">We confirmed age-neutrality by testing measurement invariance in the constructed facets of the </w:t>
      </w:r>
      <w:r w:rsidR="00253E2B">
        <w:t>DIPSI-B</w:t>
      </w:r>
      <w:r w:rsidRPr="00DF6FAC">
        <w:t xml:space="preserve">. </w:t>
      </w:r>
    </w:p>
    <w:p w14:paraId="7C5B1CB8" w14:textId="47DBBD4B" w:rsidR="000D5B87" w:rsidRPr="00DF6FAC" w:rsidRDefault="00E6046D" w:rsidP="007F528F">
      <w:pPr>
        <w:spacing w:before="0" w:after="0"/>
        <w:ind w:firstLine="720"/>
      </w:pPr>
      <w:r>
        <w:lastRenderedPageBreak/>
        <w:t xml:space="preserve">Along these outlined criteria, the present study thoroughly </w:t>
      </w:r>
      <w:r w:rsidR="00986D00" w:rsidRPr="00DF6FAC">
        <w:t xml:space="preserve">describes the development and validation phases of the </w:t>
      </w:r>
      <w:r w:rsidR="00253E2B">
        <w:t>DIPSI-B</w:t>
      </w:r>
      <w:r w:rsidR="00986D00" w:rsidRPr="00DF6FAC">
        <w:t xml:space="preserve">. Both phases were clearly separated by splitting a large sample (N=1879) in a group for running developmental analysis, followed by confirmatory tests in a validation sample. The development phase has been conducted relying on empirical and content-based criteria. In the validation phase, </w:t>
      </w:r>
      <w:r w:rsidR="00285CD1" w:rsidRPr="00DF6FAC">
        <w:t xml:space="preserve">psychometric </w:t>
      </w:r>
      <w:r w:rsidR="00986D00" w:rsidRPr="00DF6FAC">
        <w:t xml:space="preserve">properties of the inventory were examined </w:t>
      </w:r>
      <w:proofErr w:type="gramStart"/>
      <w:r w:rsidR="00986D00" w:rsidRPr="00DF6FAC">
        <w:t>a</w:t>
      </w:r>
      <w:r w:rsidR="008B53FF">
        <w:t xml:space="preserve"> </w:t>
      </w:r>
      <w:r w:rsidR="00986D00" w:rsidRPr="00DF6FAC">
        <w:t>posteriori</w:t>
      </w:r>
      <w:proofErr w:type="gramEnd"/>
      <w:r w:rsidR="00986D00" w:rsidRPr="00DF6FAC">
        <w:t xml:space="preserve"> </w:t>
      </w:r>
      <w:r w:rsidR="00285CD1" w:rsidRPr="00DF6FAC">
        <w:t xml:space="preserve">using </w:t>
      </w:r>
      <w:r w:rsidR="00986D00" w:rsidRPr="00DF6FAC">
        <w:t xml:space="preserve">restrictive methods. The study’s preregistered information as well as the R scripts used to perform the analyses can be found </w:t>
      </w:r>
      <w:r w:rsidR="00285CD1" w:rsidRPr="00DF6FAC">
        <w:t xml:space="preserve">on </w:t>
      </w:r>
      <w:r w:rsidR="00986D00" w:rsidRPr="00DF6FAC">
        <w:t xml:space="preserve">the OSF website (link here). The full </w:t>
      </w:r>
      <w:r w:rsidR="00253E2B">
        <w:t>DIPSI-B</w:t>
      </w:r>
      <w:r w:rsidR="00986D00" w:rsidRPr="00DF6FAC">
        <w:t xml:space="preserve"> is available in open-access and can be retrieved at the end of the document or using this external link (link here).</w:t>
      </w:r>
    </w:p>
    <w:p w14:paraId="4E69B9E0" w14:textId="77777777" w:rsidR="000D5B87" w:rsidRPr="00DF6FAC" w:rsidRDefault="00986D00" w:rsidP="00465313">
      <w:pPr>
        <w:pStyle w:val="Ttulo1"/>
        <w:ind w:firstLine="720"/>
        <w:jc w:val="center"/>
        <w:rPr>
          <w:rFonts w:ascii="Times New Roman" w:hAnsi="Times New Roman" w:cs="Times New Roman"/>
          <w:sz w:val="24"/>
          <w:szCs w:val="24"/>
        </w:rPr>
      </w:pPr>
      <w:bookmarkStart w:id="2" w:name="method"/>
      <w:r w:rsidRPr="00DF6FAC">
        <w:rPr>
          <w:rFonts w:ascii="Times New Roman" w:hAnsi="Times New Roman" w:cs="Times New Roman"/>
          <w:sz w:val="24"/>
          <w:szCs w:val="24"/>
        </w:rPr>
        <w:t>Method</w:t>
      </w:r>
      <w:bookmarkEnd w:id="2"/>
    </w:p>
    <w:p w14:paraId="490CAA1B" w14:textId="77777777" w:rsidR="000D5B87" w:rsidRPr="00DF6FAC" w:rsidRDefault="00986D00" w:rsidP="006D7A4F">
      <w:pPr>
        <w:pStyle w:val="Ttulo2"/>
        <w:rPr>
          <w:rFonts w:ascii="Times New Roman" w:hAnsi="Times New Roman" w:cs="Times New Roman"/>
          <w:szCs w:val="24"/>
        </w:rPr>
      </w:pPr>
      <w:bookmarkStart w:id="3" w:name="participants-and-procedures"/>
      <w:r w:rsidRPr="00DF6FAC">
        <w:rPr>
          <w:rFonts w:ascii="Times New Roman" w:hAnsi="Times New Roman" w:cs="Times New Roman"/>
          <w:szCs w:val="24"/>
        </w:rPr>
        <w:t>Participants and Procedures</w:t>
      </w:r>
      <w:bookmarkEnd w:id="3"/>
    </w:p>
    <w:p w14:paraId="05E69E96" w14:textId="6AB767CC" w:rsidR="000D5B87" w:rsidRPr="00DF6FAC" w:rsidRDefault="00986D00" w:rsidP="002D2AC0">
      <w:pPr>
        <w:spacing w:before="0" w:after="0"/>
        <w:ind w:firstLine="720"/>
      </w:pPr>
      <w:r w:rsidRPr="00DF6FAC">
        <w:t xml:space="preserve">During three consecutive years, third year </w:t>
      </w:r>
      <w:r w:rsidR="00285CD1" w:rsidRPr="00DF6FAC">
        <w:t xml:space="preserve">undergraduate </w:t>
      </w:r>
      <w:r w:rsidRPr="00DF6FAC">
        <w:t xml:space="preserve">psychology students of Ghent University collected </w:t>
      </w:r>
      <w:r w:rsidR="00666F37">
        <w:t>maternal DIPSI ratings of</w:t>
      </w:r>
      <w:r w:rsidR="002D2AC0">
        <w:t xml:space="preserve"> </w:t>
      </w:r>
      <w:r w:rsidRPr="00DF6FAC">
        <w:t xml:space="preserve">1873 children and adolescents </w:t>
      </w:r>
      <w:r w:rsidR="00B80EE8">
        <w:t xml:space="preserve">of the general population </w:t>
      </w:r>
      <w:r w:rsidRPr="00DF6FAC">
        <w:t>in return for course credit. Students were asked to visit a</w:t>
      </w:r>
      <w:r w:rsidR="00666F37">
        <w:t>n elementary or secondary</w:t>
      </w:r>
      <w:r w:rsidRPr="00DF6FAC">
        <w:t xml:space="preserve"> school in their </w:t>
      </w:r>
      <w:proofErr w:type="gramStart"/>
      <w:r w:rsidRPr="00DF6FAC">
        <w:t>home town</w:t>
      </w:r>
      <w:proofErr w:type="gramEnd"/>
      <w:r w:rsidRPr="00DF6FAC">
        <w:t xml:space="preserve"> and distribute</w:t>
      </w:r>
      <w:r w:rsidR="009F001D">
        <w:t>d</w:t>
      </w:r>
      <w:r w:rsidRPr="00DF6FAC">
        <w:t xml:space="preserve"> requests for participation in classrooms</w:t>
      </w:r>
      <w:r w:rsidR="00B80EE8">
        <w:t xml:space="preserve"> across grades</w:t>
      </w:r>
      <w:r w:rsidR="004934DF">
        <w:t>, by providing information letters to the parents</w:t>
      </w:r>
      <w:r w:rsidRPr="00DF6FAC">
        <w:t xml:space="preserve">. Primary </w:t>
      </w:r>
      <w:r w:rsidR="00666F37">
        <w:t xml:space="preserve">and secondary </w:t>
      </w:r>
      <w:r w:rsidRPr="00DF6FAC">
        <w:t xml:space="preserve">education in Belgium is an open-access system, which ensures that all socio-economical levels of the general population were </w:t>
      </w:r>
      <w:r w:rsidR="00666F37">
        <w:t>represented</w:t>
      </w:r>
      <w:r w:rsidR="00666F37" w:rsidRPr="00DF6FAC">
        <w:t xml:space="preserve"> </w:t>
      </w:r>
      <w:r w:rsidRPr="00DF6FAC">
        <w:t xml:space="preserve">in the current sample. </w:t>
      </w:r>
      <w:r w:rsidR="00666F37">
        <w:t xml:space="preserve">In addition, Ghent University hosts students that originate from diverse hometowns across the Flemish part of Belgium, ensuring a representative demographic distribution of the sample. </w:t>
      </w:r>
      <w:r w:rsidRPr="00DF6FAC">
        <w:t xml:space="preserve">This convenience sampling method </w:t>
      </w:r>
      <w:r w:rsidR="00666F37">
        <w:t xml:space="preserve">thus </w:t>
      </w:r>
      <w:r w:rsidRPr="00DF6FAC">
        <w:t xml:space="preserve">provided a community sample </w:t>
      </w:r>
      <w:r w:rsidR="00355AC4" w:rsidRPr="00DF6FAC">
        <w:t>representative of</w:t>
      </w:r>
      <w:r w:rsidRPr="00DF6FAC">
        <w:t xml:space="preserve"> a broad segment of the </w:t>
      </w:r>
      <w:r w:rsidR="00B80EE8">
        <w:t xml:space="preserve">Flemish </w:t>
      </w:r>
      <w:r w:rsidRPr="00DF6FAC">
        <w:t>population</w:t>
      </w:r>
      <w:r w:rsidR="00666F37">
        <w:t xml:space="preserve"> of children and adolescents</w:t>
      </w:r>
      <w:r w:rsidRPr="00DF6FAC">
        <w:t>. Age of the subjects ranged from 7 to 18 (</w:t>
      </w:r>
      <w:r w:rsidR="00355AC4" w:rsidRPr="00691648">
        <w:rPr>
          <w:i/>
        </w:rPr>
        <w:t>M</w:t>
      </w:r>
      <w:r w:rsidRPr="00DF6FAC">
        <w:t xml:space="preserve"> = 12.28</w:t>
      </w:r>
      <w:r w:rsidR="00355AC4" w:rsidRPr="00DF6FAC">
        <w:t xml:space="preserve"> years</w:t>
      </w:r>
      <w:r w:rsidRPr="00DF6FAC">
        <w:t xml:space="preserve">; </w:t>
      </w:r>
      <w:r w:rsidRPr="006D7A4F">
        <w:rPr>
          <w:i/>
        </w:rPr>
        <w:t>SD</w:t>
      </w:r>
      <w:r w:rsidR="00355AC4" w:rsidRPr="00DF6FAC">
        <w:t xml:space="preserve"> </w:t>
      </w:r>
      <w:r w:rsidRPr="00DF6FAC">
        <w:t xml:space="preserve">= 2.77, 56% </w:t>
      </w:r>
      <w:r w:rsidR="00B06DF8" w:rsidRPr="00DF6FAC">
        <w:t>girls)</w:t>
      </w:r>
      <w:r w:rsidRPr="00DF6FAC">
        <w:t>.</w:t>
      </w:r>
      <w:r w:rsidR="00B80EE8">
        <w:t xml:space="preserve"> All parents were informed about the purpose of the </w:t>
      </w:r>
      <w:proofErr w:type="gramStart"/>
      <w:r w:rsidR="00B80EE8">
        <w:t xml:space="preserve">study, </w:t>
      </w:r>
      <w:r w:rsidR="00B80EE8">
        <w:lastRenderedPageBreak/>
        <w:t>and</w:t>
      </w:r>
      <w:proofErr w:type="gramEnd"/>
      <w:r w:rsidR="00B80EE8">
        <w:t xml:space="preserve"> were guaranteed that data would be treated confidentially. After parents provided written informed consent, the DIPSI measure was completed at home and returned to the</w:t>
      </w:r>
      <w:r w:rsidR="00666F37">
        <w:t xml:space="preserve"> student</w:t>
      </w:r>
      <w:r w:rsidR="00B80EE8">
        <w:t xml:space="preserve"> in a sealed envelope. Students were allowed to the secured platform to enter the raw data of their own subject without access to data of other students. </w:t>
      </w:r>
      <w:r w:rsidR="00666F37">
        <w:t xml:space="preserve">All procedures formally addressed the general guidelines of the Ghent University Ethical Review Board. </w:t>
      </w:r>
    </w:p>
    <w:p w14:paraId="7545AF70" w14:textId="19C6CD1A" w:rsidR="000D5B87" w:rsidRPr="00DF6FAC" w:rsidRDefault="00986D00" w:rsidP="002D2AC0">
      <w:pPr>
        <w:spacing w:before="0" w:after="0"/>
        <w:ind w:firstLine="720"/>
      </w:pPr>
      <w:r w:rsidRPr="00DF6FAC">
        <w:t xml:space="preserve">Items measuring the dimension oddity (see Verbeke &amp; De Clercq, 2017) were not administered </w:t>
      </w:r>
      <w:r w:rsidR="00B06DF8" w:rsidRPr="00DF6FAC">
        <w:t xml:space="preserve">from </w:t>
      </w:r>
      <w:r w:rsidRPr="00DF6FAC">
        <w:t>the beginning of the study as this item-set was developed and validated in a later stage of the data collection. In addition, this data collection wave solely involved children up to twelve years old, which means that the brief version of the facets measuring oddity could not be validated using an adolescent sample.</w:t>
      </w:r>
      <w:r w:rsidR="009B7558">
        <w:t xml:space="preserve"> </w:t>
      </w:r>
      <w:r w:rsidRPr="00DF6FAC">
        <w:t xml:space="preserve">In total, 488 subjects completed the full DIPSI (including oddity) while 1388 subjects filled out the original 4-dimensional DIPSI measure (without oddity). In total, </w:t>
      </w:r>
      <w:r w:rsidR="007C6667">
        <w:t>4.43</w:t>
      </w:r>
      <w:r w:rsidRPr="00DF6FAC">
        <w:t xml:space="preserve">% datapoints were missing. Most of them were concentrated in 65 subjects who failed to respond to more than half of the DIPSI </w:t>
      </w:r>
      <w:r w:rsidR="00B06DF8" w:rsidRPr="00DF6FAC">
        <w:t>items</w:t>
      </w:r>
      <w:r w:rsidRPr="00DF6FAC">
        <w:t xml:space="preserve">. These subjects were removed from the dataset. Sample size after deletion was 1812 subjects (of whom 461 also completed the Oddity item-set). The remaining missing data points (2.02%) were scattered among different variables with no clear pattern of missingness; missing at random was </w:t>
      </w:r>
      <w:r w:rsidR="009B7558">
        <w:t xml:space="preserve">hence </w:t>
      </w:r>
      <w:r w:rsidRPr="00DF6FAC">
        <w:t>assumed.</w:t>
      </w:r>
    </w:p>
    <w:p w14:paraId="0D684950" w14:textId="77777777" w:rsidR="000D5B87" w:rsidRPr="00DF6FAC" w:rsidRDefault="00986D00" w:rsidP="00632797">
      <w:pPr>
        <w:spacing w:before="0" w:after="0"/>
        <w:ind w:firstLine="720"/>
      </w:pPr>
      <w:r w:rsidRPr="00DF6FAC">
        <w:t>The full dataset was divided in two sub-samples, balanced in terms of age and gender. The first subsample was used in the development phase, which comprised the selection of items and a progressive derivation of the measurement models. The second sub-sample was used in the validation phase, which aimed to confirm the proposed measurement models and to explore the psychometric properties of the inventory. The purpose of this methodology was to clearly differentiate between the exploratory and confirmatory phases of the study.</w:t>
      </w:r>
    </w:p>
    <w:p w14:paraId="74D12BA5" w14:textId="40DEB447" w:rsidR="000D5B87" w:rsidRPr="00DF6FAC" w:rsidRDefault="00986D00" w:rsidP="00632797">
      <w:pPr>
        <w:spacing w:before="0" w:after="0"/>
        <w:ind w:firstLine="720"/>
      </w:pPr>
      <w:r w:rsidRPr="00DF6FAC">
        <w:t>Sample sizes of the development sample (1) and the validation sample (2) were not exactly equal (</w:t>
      </w:r>
      <m:oMath>
        <m:sSub>
          <m:sSubPr>
            <m:ctrlPr>
              <w:rPr>
                <w:rFonts w:ascii="Cambria Math" w:hAnsi="Cambria Math"/>
              </w:rPr>
            </m:ctrlPr>
          </m:sSubPr>
          <m:e>
            <m:r>
              <w:rPr>
                <w:rFonts w:ascii="Cambria Math" w:hAnsi="Cambria Math"/>
              </w:rPr>
              <m:t>N</m:t>
            </m:r>
          </m:e>
          <m:sub>
            <m:r>
              <w:rPr>
                <w:rFonts w:ascii="Cambria Math" w:hAnsi="Cambria Math"/>
              </w:rPr>
              <m:t>subsample1</m:t>
            </m:r>
          </m:sub>
        </m:sSub>
      </m:oMath>
      <w:r w:rsidRPr="00DF6FAC">
        <w:t xml:space="preserve"> = 907, </w:t>
      </w:r>
      <m:oMath>
        <m:sSub>
          <m:sSubPr>
            <m:ctrlPr>
              <w:rPr>
                <w:rFonts w:ascii="Cambria Math" w:hAnsi="Cambria Math"/>
              </w:rPr>
            </m:ctrlPr>
          </m:sSubPr>
          <m:e>
            <m:r>
              <w:rPr>
                <w:rFonts w:ascii="Cambria Math" w:hAnsi="Cambria Math"/>
              </w:rPr>
              <m:t>N</m:t>
            </m:r>
          </m:e>
          <m:sub>
            <m:r>
              <w:rPr>
                <w:rFonts w:ascii="Cambria Math" w:hAnsi="Cambria Math"/>
              </w:rPr>
              <m:t>subsample2</m:t>
            </m:r>
          </m:sub>
        </m:sSub>
      </m:oMath>
      <w:r w:rsidRPr="00DF6FAC">
        <w:t xml:space="preserve"> = 905, in the four-dimensional DIPSI items; </w:t>
      </w:r>
      <m:oMath>
        <m:sSub>
          <m:sSubPr>
            <m:ctrlPr>
              <w:rPr>
                <w:rFonts w:ascii="Cambria Math" w:hAnsi="Cambria Math"/>
              </w:rPr>
            </m:ctrlPr>
          </m:sSubPr>
          <m:e>
            <m:r>
              <w:rPr>
                <w:rFonts w:ascii="Cambria Math" w:hAnsi="Cambria Math"/>
              </w:rPr>
              <m:t>N</m:t>
            </m:r>
          </m:e>
          <m:sub>
            <m:r>
              <w:rPr>
                <w:rFonts w:ascii="Cambria Math" w:hAnsi="Cambria Math"/>
              </w:rPr>
              <m:t>subsample1</m:t>
            </m:r>
          </m:sub>
        </m:sSub>
      </m:oMath>
      <w:r w:rsidRPr="00DF6FAC">
        <w:t xml:space="preserve"> = 231, </w:t>
      </w:r>
      <m:oMath>
        <m:sSub>
          <m:sSubPr>
            <m:ctrlPr>
              <w:rPr>
                <w:rFonts w:ascii="Cambria Math" w:hAnsi="Cambria Math"/>
              </w:rPr>
            </m:ctrlPr>
          </m:sSubPr>
          <m:e>
            <m:r>
              <w:rPr>
                <w:rFonts w:ascii="Cambria Math" w:hAnsi="Cambria Math"/>
              </w:rPr>
              <m:t>N</m:t>
            </m:r>
          </m:e>
          <m:sub>
            <m:r>
              <w:rPr>
                <w:rFonts w:ascii="Cambria Math" w:hAnsi="Cambria Math"/>
              </w:rPr>
              <m:t>subsample2</m:t>
            </m:r>
          </m:sub>
        </m:sSub>
      </m:oMath>
      <w:r w:rsidRPr="00DF6FAC">
        <w:t xml:space="preserve"> = 230, including oddity) as we </w:t>
      </w:r>
      <w:proofErr w:type="spellStart"/>
      <w:r w:rsidRPr="00DF6FAC">
        <w:t>favoured</w:t>
      </w:r>
      <w:proofErr w:type="spellEnd"/>
      <w:r w:rsidRPr="00DF6FAC">
        <w:t xml:space="preserve"> balancing demographic variables over getting exactly equal sample sizes. There were no age differences between the samples administered the four-dimensional DIPSI (t = -0.19 (1805.65), </w:t>
      </w:r>
      <w:r w:rsidRPr="006D7A4F">
        <w:rPr>
          <w:i/>
        </w:rPr>
        <w:t>p</w:t>
      </w:r>
      <w:r w:rsidRPr="00DF6FAC">
        <w:t xml:space="preserve"> = 0.85) nor in the DIPSI including oddity (t = 0.46 (455.96), </w:t>
      </w:r>
      <w:r w:rsidRPr="006D7A4F">
        <w:rPr>
          <w:i/>
        </w:rPr>
        <w:t>p</w:t>
      </w:r>
      <w:r w:rsidRPr="00DF6FAC">
        <w:t xml:space="preserve"> = 0.64). Gender percentages were equal in both subsamples (44% males, 56% females in the four-dimensional DIPSI; 50% males, 50% females including oddity). Balancing item’s means was not an aim of our partition </w:t>
      </w:r>
      <w:proofErr w:type="gramStart"/>
      <w:r w:rsidRPr="00DF6FAC">
        <w:t>algorithm,</w:t>
      </w:r>
      <w:proofErr w:type="gramEnd"/>
      <w:r w:rsidRPr="00DF6FAC">
        <w:t xml:space="preserve"> therefore we expected a few random and small mean differences among the items of the two subsamples. Twelve items had significantly different means, although with negligible effect sizes (Cohen’s </w:t>
      </w:r>
      <m:oMath>
        <m:r>
          <w:rPr>
            <w:rFonts w:ascii="Cambria Math" w:hAnsi="Cambria Math"/>
          </w:rPr>
          <m:t>d</m:t>
        </m:r>
      </m:oMath>
      <w:r w:rsidRPr="00DF6FAC">
        <w:t xml:space="preserve"> ranging between 0.09 and 0.11).</w:t>
      </w:r>
    </w:p>
    <w:p w14:paraId="178451E1" w14:textId="77777777" w:rsidR="000D5B87" w:rsidRPr="00DF6FAC" w:rsidRDefault="00986D00" w:rsidP="006D7A4F">
      <w:pPr>
        <w:pStyle w:val="Ttulo2"/>
        <w:rPr>
          <w:rFonts w:ascii="Times New Roman" w:hAnsi="Times New Roman" w:cs="Times New Roman"/>
        </w:rPr>
      </w:pPr>
      <w:bookmarkStart w:id="4" w:name="measures"/>
      <w:r w:rsidRPr="00DF6FAC">
        <w:rPr>
          <w:rFonts w:ascii="Times New Roman" w:hAnsi="Times New Roman" w:cs="Times New Roman"/>
        </w:rPr>
        <w:t>Measures</w:t>
      </w:r>
      <w:bookmarkEnd w:id="4"/>
    </w:p>
    <w:p w14:paraId="3DF692C8" w14:textId="3AB6D1D3" w:rsidR="00215B7F" w:rsidRPr="006D7A4F" w:rsidRDefault="00986D00" w:rsidP="006D7A4F">
      <w:pPr>
        <w:rPr>
          <w:i/>
        </w:rPr>
      </w:pPr>
      <w:r w:rsidRPr="006D7A4F">
        <w:rPr>
          <w:b/>
          <w:i/>
        </w:rPr>
        <w:t>DIPSI (Dimensional Personality Symptom Item Pool; De Clercq et al., 2006)</w:t>
      </w:r>
      <w:r w:rsidR="0097247D" w:rsidRPr="006D7A4F">
        <w:rPr>
          <w:i/>
        </w:rPr>
        <w:t xml:space="preserve"> </w:t>
      </w:r>
    </w:p>
    <w:p w14:paraId="4A45DECF" w14:textId="47E67307" w:rsidR="000D5B87" w:rsidRPr="00DF6FAC" w:rsidRDefault="00986D00" w:rsidP="00465313">
      <w:pPr>
        <w:ind w:firstLine="720"/>
      </w:pPr>
      <w:r w:rsidRPr="00DF6FAC">
        <w:t xml:space="preserve">The DIPSI is an </w:t>
      </w:r>
      <w:r w:rsidR="00B21523" w:rsidRPr="00DF6FAC">
        <w:t xml:space="preserve">age-specific </w:t>
      </w:r>
      <w:r w:rsidRPr="00DF6FAC">
        <w:t xml:space="preserve">inventory designed to assess maladaptive personality traits in </w:t>
      </w:r>
      <w:r w:rsidR="00B21523" w:rsidRPr="00DF6FAC">
        <w:t xml:space="preserve">childhood </w:t>
      </w:r>
      <w:r w:rsidRPr="00DF6FAC">
        <w:t>and adolescen</w:t>
      </w:r>
      <w:r w:rsidR="00B21523" w:rsidRPr="00DF6FAC">
        <w:t>ce. A compre</w:t>
      </w:r>
      <w:r w:rsidR="00E6046D">
        <w:t>he</w:t>
      </w:r>
      <w:r w:rsidR="00B21523" w:rsidRPr="00DF6FAC">
        <w:t xml:space="preserve">nsive set of maladaptive traits items is </w:t>
      </w:r>
      <w:r w:rsidR="00E6046D">
        <w:t xml:space="preserve">empirically </w:t>
      </w:r>
      <w:r w:rsidR="00B21523" w:rsidRPr="00DF6FAC">
        <w:t xml:space="preserve">organized in 31 facets and structured </w:t>
      </w:r>
      <w:r w:rsidRPr="00DF6FAC">
        <w:t xml:space="preserve">in five broader high-order </w:t>
      </w:r>
      <w:r w:rsidR="00B21523" w:rsidRPr="00DF6FAC">
        <w:t xml:space="preserve">personality domains, representing Disagreeableness, Emotional Instability, Introversion, Compulsivity, and Oddity. </w:t>
      </w:r>
      <w:r w:rsidRPr="00DF6FAC">
        <w:t xml:space="preserve">These five dimensions further </w:t>
      </w:r>
      <w:r w:rsidR="006D7A4F">
        <w:t>group into</w:t>
      </w:r>
      <w:r w:rsidRPr="00DF6FAC">
        <w:t xml:space="preserve"> a second-order structure </w:t>
      </w:r>
      <w:r w:rsidR="00B21523" w:rsidRPr="00DF6FAC">
        <w:t xml:space="preserve">of </w:t>
      </w:r>
      <w:r w:rsidRPr="00DF6FAC">
        <w:t xml:space="preserve">internalizing </w:t>
      </w:r>
      <w:r w:rsidR="00791D90" w:rsidRPr="00DF6FAC">
        <w:t xml:space="preserve">and </w:t>
      </w:r>
      <w:r w:rsidRPr="00DF6FAC">
        <w:t xml:space="preserve">externalizing </w:t>
      </w:r>
      <w:r w:rsidR="00791D90" w:rsidRPr="00DF6FAC">
        <w:t xml:space="preserve">problem </w:t>
      </w:r>
      <w:r w:rsidRPr="00DF6FAC">
        <w:t>behavior</w:t>
      </w:r>
      <w:r w:rsidR="00791D90" w:rsidRPr="00DF6FAC">
        <w:t xml:space="preserve"> (</w:t>
      </w:r>
      <w:r w:rsidR="001A4182">
        <w:t xml:space="preserve">De Clercq et al., 2006). </w:t>
      </w:r>
      <w:r w:rsidR="00F04888" w:rsidRPr="00DF6FAC">
        <w:t xml:space="preserve">The inventory consists of 194 single-stimuli items, including 22 items that were developed in a later module to </w:t>
      </w:r>
      <w:r w:rsidR="009B7558">
        <w:t>cover</w:t>
      </w:r>
      <w:r w:rsidR="009B7558" w:rsidRPr="00DF6FAC">
        <w:t xml:space="preserve"> </w:t>
      </w:r>
      <w:r w:rsidR="00F04888" w:rsidRPr="00DF6FAC">
        <w:t xml:space="preserve">the </w:t>
      </w:r>
      <w:r w:rsidR="009B7558">
        <w:t xml:space="preserve">trait </w:t>
      </w:r>
      <w:r w:rsidR="00F04888" w:rsidRPr="00DF6FAC">
        <w:t xml:space="preserve">dimension </w:t>
      </w:r>
      <w:r w:rsidR="009B7558">
        <w:t>O</w:t>
      </w:r>
      <w:r w:rsidR="00F04888" w:rsidRPr="00DF6FAC">
        <w:t xml:space="preserve">ddity (Verbeke &amp; De Clercq, 2014). </w:t>
      </w:r>
      <w:r w:rsidR="009B7558">
        <w:t>I</w:t>
      </w:r>
      <w:r w:rsidR="00F04888" w:rsidRPr="00DF6FAC">
        <w:t xml:space="preserve">tems are rated on a </w:t>
      </w:r>
      <w:r w:rsidR="00F04888" w:rsidRPr="00DF6FAC">
        <w:rPr>
          <w:lang w:val="en-GB"/>
        </w:rPr>
        <w:t>5-point Likert scale, ranging from 1 (‘not characteristic’) to 5 (‘highly characteristic’)</w:t>
      </w:r>
      <w:r w:rsidR="00F04888" w:rsidRPr="00DF6FAC">
        <w:t xml:space="preserve"> and can either </w:t>
      </w:r>
      <w:r w:rsidR="008E2182">
        <w:t>be answered</w:t>
      </w:r>
      <w:r w:rsidR="009B7558">
        <w:t xml:space="preserve"> from an informant or </w:t>
      </w:r>
      <w:r w:rsidR="008E2182">
        <w:t xml:space="preserve">from a </w:t>
      </w:r>
      <w:r w:rsidR="009B7558">
        <w:t>self-report perspective</w:t>
      </w:r>
      <w:r w:rsidR="00C71769">
        <w:t>.</w:t>
      </w:r>
      <w:r w:rsidRPr="00DF6FAC">
        <w:t xml:space="preserve"> Evidence of good psychometric properties has been consistent </w:t>
      </w:r>
      <w:r w:rsidR="00204368">
        <w:t>across</w:t>
      </w:r>
      <w:r w:rsidR="00204368" w:rsidRPr="00DF6FAC">
        <w:t xml:space="preserve"> </w:t>
      </w:r>
      <w:r w:rsidRPr="00DF6FAC">
        <w:t>several studies in both Flemish and English</w:t>
      </w:r>
      <w:r w:rsidR="006D7A4F">
        <w:t>-</w:t>
      </w:r>
      <w:r w:rsidRPr="00DF6FAC">
        <w:t xml:space="preserve">speaking samples (De Clercq et al., 2006; </w:t>
      </w:r>
      <w:proofErr w:type="spellStart"/>
      <w:r w:rsidRPr="00DF6FAC">
        <w:t>Decuyper</w:t>
      </w:r>
      <w:proofErr w:type="spellEnd"/>
      <w:r w:rsidR="007A27F7">
        <w:t xml:space="preserve"> et al.</w:t>
      </w:r>
      <w:r w:rsidRPr="00DF6FAC">
        <w:t xml:space="preserve">, 2015; Tackett, </w:t>
      </w:r>
      <w:r w:rsidR="007A27F7">
        <w:t>et al.</w:t>
      </w:r>
      <w:r w:rsidRPr="00DF6FAC">
        <w:t>, 2014).</w:t>
      </w:r>
    </w:p>
    <w:p w14:paraId="75817C45" w14:textId="77777777" w:rsidR="000D5B87" w:rsidRPr="00DF6FAC" w:rsidRDefault="00986D00" w:rsidP="006D7A4F">
      <w:pPr>
        <w:pStyle w:val="Ttulo2"/>
        <w:rPr>
          <w:rFonts w:ascii="Times New Roman" w:hAnsi="Times New Roman" w:cs="Times New Roman"/>
        </w:rPr>
      </w:pPr>
      <w:bookmarkStart w:id="5" w:name="data-analytic-strategy"/>
      <w:r w:rsidRPr="00DF6FAC">
        <w:rPr>
          <w:rFonts w:ascii="Times New Roman" w:hAnsi="Times New Roman" w:cs="Times New Roman"/>
        </w:rPr>
        <w:lastRenderedPageBreak/>
        <w:t>Data Analytic Strategy</w:t>
      </w:r>
      <w:bookmarkEnd w:id="5"/>
    </w:p>
    <w:p w14:paraId="03895171" w14:textId="0704D24B" w:rsidR="000D5B87" w:rsidRPr="00DF6FAC" w:rsidRDefault="00986D00" w:rsidP="0038666A">
      <w:pPr>
        <w:spacing w:before="0" w:after="0"/>
        <w:ind w:firstLine="720"/>
      </w:pPr>
      <w:r w:rsidRPr="00DF6FAC">
        <w:t xml:space="preserve">The analyses of the current study are structured in two phases, with a first phase describing the selection of items from the original DIPSI and the development of latent factor models for each of the short DIPSI-facets, relying on subsample 1. This scale development phase included four different steps. Step one focused on detecting Differential Item Functioning (DIF) across age. A </w:t>
      </w:r>
      <w:proofErr w:type="spellStart"/>
      <w:r w:rsidRPr="00DF6FAC">
        <w:t>Samejima</w:t>
      </w:r>
      <w:proofErr w:type="spellEnd"/>
      <w:r w:rsidRPr="00DF6FAC">
        <w:t xml:space="preserve"> Graded Response IRT Model (GRM) was fitted for each facet and participants were divided in two age categories (younger than 10 and older than 14). The middle age category (age 11 to 13) was omitted in order to obtain more sensitive DIF estimates. DIF was conducted with the </w:t>
      </w:r>
      <w:proofErr w:type="spellStart"/>
      <w:r w:rsidRPr="00DF6FAC">
        <w:rPr>
          <w:i/>
        </w:rPr>
        <w:t>lordif</w:t>
      </w:r>
      <w:proofErr w:type="spellEnd"/>
      <w:r w:rsidRPr="00DF6FAC">
        <w:t xml:space="preserve"> R package (Gibbons &amp; Crane, 2011), which fits ordinal logistic regressions with age categories as predictors of the participant’s latent scores. Models including all items were compared with models extracting one item at a time, and differences in model fit were investigated to identify DIF. Significant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DF6FAC">
        <w:t xml:space="preserve"> estimates and McFaden’s pseudo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DF6FAC">
        <w:t xml:space="preserve"> greater than 0.013 were the criteria used to discard items based on DIF, as suggested by </w:t>
      </w:r>
      <w:proofErr w:type="spellStart"/>
      <w:r w:rsidRPr="00DF6FAC">
        <w:t>Zumbo</w:t>
      </w:r>
      <w:proofErr w:type="spellEnd"/>
      <w:r w:rsidRPr="00DF6FAC">
        <w:t xml:space="preserve"> (1999). Step two focused on the discrimination and difficulty parameters of the GRMs. Four items in each facet were selected based on higher discrimination and higher sensitivity towards the maladaptive end of the construct space. Step three aimed to select three item-candidates per facet (out of the previous selection of four) according to content and theoretical criteria evaluated by a panel of experts. These three items were the first candidates to be indicators of their respective facet models, the fourth item was listed in the queue as a possible substitute for the next step. In step four, a series of Confirmatory Factor Analyses (CFA) were performed on the items forming a facet. The initial models were essentially </w:t>
      </w:r>
      <w:proofErr w:type="spellStart"/>
      <w:r w:rsidRPr="00DF6FAC">
        <w:t>tau</w:t>
      </w:r>
      <w:proofErr w:type="spellEnd"/>
      <w:r w:rsidRPr="00DF6FAC">
        <w:t xml:space="preserve">-equivalent (i.e. all factor loadings are constrained to be equal) in order to obtain non-saturated models and being able to assess their goodness of fit. CFAs were further adjusted by introducing modifications on </w:t>
      </w:r>
      <w:proofErr w:type="spellStart"/>
      <w:r w:rsidRPr="00DF6FAC">
        <w:t>misspecified</w:t>
      </w:r>
      <w:proofErr w:type="spellEnd"/>
      <w:r w:rsidRPr="00DF6FAC">
        <w:t xml:space="preserve"> parameters, </w:t>
      </w:r>
      <w:r w:rsidRPr="00DF6FAC">
        <w:lastRenderedPageBreak/>
        <w:t>following the procedure described in Saris</w:t>
      </w:r>
      <w:r w:rsidR="007A27F7">
        <w:t xml:space="preserve"> and colleagues</w:t>
      </w:r>
      <w:r w:rsidRPr="00DF6FAC">
        <w:t xml:space="preserve"> (2009). Possible modifications introduced in the initial models were, in this order: free one factor loading, add a correlated residual, and add a new indicator to the model. Modifications were added until model fit was satisfactory and no </w:t>
      </w:r>
      <w:proofErr w:type="spellStart"/>
      <w:r w:rsidRPr="00DF6FAC">
        <w:t>misspecified</w:t>
      </w:r>
      <w:proofErr w:type="spellEnd"/>
      <w:r w:rsidRPr="00DF6FAC">
        <w:t xml:space="preserve"> parameters were found in the modification indices. CFAs were fitted with </w:t>
      </w:r>
      <w:proofErr w:type="spellStart"/>
      <w:r w:rsidRPr="00DF6FAC">
        <w:rPr>
          <w:i/>
        </w:rPr>
        <w:t>lavaan</w:t>
      </w:r>
      <w:proofErr w:type="spellEnd"/>
      <w:r w:rsidRPr="00DF6FAC">
        <w:t xml:space="preserve"> (</w:t>
      </w:r>
      <w:proofErr w:type="spellStart"/>
      <w:r w:rsidRPr="00DF6FAC">
        <w:t>Rosseel</w:t>
      </w:r>
      <w:proofErr w:type="spellEnd"/>
      <w:r w:rsidRPr="00DF6FAC">
        <w:t>, 2012) using Weighted Least Squares with adjusted Mean and Variance as estimator (</w:t>
      </w:r>
      <w:r w:rsidRPr="00DF6FAC">
        <w:rPr>
          <w:i/>
        </w:rPr>
        <w:t>WLSMV</w:t>
      </w:r>
      <w:r w:rsidRPr="00DF6FAC">
        <w:t xml:space="preserve">, cite </w:t>
      </w:r>
      <w:proofErr w:type="spellStart"/>
      <w:r w:rsidRPr="00DF6FAC">
        <w:t>Muthen</w:t>
      </w:r>
      <w:proofErr w:type="spellEnd"/>
      <w:r w:rsidRPr="00DF6FAC">
        <w:t>), due to predominant floor effects in the item scores which compromised the assumption of continuity needed for Maximum Likelihood estimation (</w:t>
      </w:r>
      <w:proofErr w:type="spellStart"/>
      <w:r w:rsidRPr="00DF6FAC">
        <w:t>Rhemtulla</w:t>
      </w:r>
      <w:proofErr w:type="spellEnd"/>
      <w:r w:rsidR="007A27F7">
        <w:t xml:space="preserve"> et al.</w:t>
      </w:r>
      <w:r w:rsidRPr="00DF6FAC">
        <w:t xml:space="preserve">, 2012; </w:t>
      </w:r>
      <w:proofErr w:type="spellStart"/>
      <w:r w:rsidRPr="00DF6FAC">
        <w:t>Viladrich</w:t>
      </w:r>
      <w:proofErr w:type="spellEnd"/>
      <w:r w:rsidR="007A27F7">
        <w:t xml:space="preserve"> et al.</w:t>
      </w:r>
      <w:r w:rsidRPr="00DF6FAC">
        <w:t>, 2017).</w:t>
      </w:r>
    </w:p>
    <w:p w14:paraId="4605FE98" w14:textId="6C3CE28C" w:rsidR="000D5B87" w:rsidRPr="00DF6FAC" w:rsidRDefault="00986D00" w:rsidP="0038666A">
      <w:pPr>
        <w:spacing w:before="0" w:after="0"/>
        <w:ind w:firstLine="720"/>
      </w:pPr>
      <w:r w:rsidRPr="00DF6FAC">
        <w:t xml:space="preserve">The scale development phase was followed by a validation phase, using subsample 2. Reliability was tested with IRT’s test information function, and with Cronbach’s </w:t>
      </w:r>
      <m:oMath>
        <m:r>
          <w:rPr>
            <w:rFonts w:ascii="Cambria Math" w:hAnsi="Cambria Math"/>
          </w:rPr>
          <m:t>α</m:t>
        </m:r>
      </m:oMath>
      <w:r w:rsidRPr="00DF6FAC">
        <w:t xml:space="preserve"> and McDonald’s </w:t>
      </w:r>
      <m:oMath>
        <m:r>
          <w:rPr>
            <w:rFonts w:ascii="Cambria Math" w:hAnsi="Cambria Math"/>
          </w:rPr>
          <m:t>ω</m:t>
        </m:r>
      </m:oMath>
      <w:r w:rsidRPr="00DF6FAC">
        <w:t xml:space="preserve"> estimators of internal consistency. Although </w:t>
      </w:r>
      <m:oMath>
        <m:r>
          <w:rPr>
            <w:rFonts w:ascii="Cambria Math" w:hAnsi="Cambria Math"/>
          </w:rPr>
          <m:t>α</m:t>
        </m:r>
      </m:oMath>
      <w:r w:rsidRPr="00DF6FAC">
        <w:t xml:space="preserve"> and </w:t>
      </w:r>
      <m:oMath>
        <m:r>
          <w:rPr>
            <w:rFonts w:ascii="Cambria Math" w:hAnsi="Cambria Math"/>
          </w:rPr>
          <m:t>ω</m:t>
        </m:r>
      </m:oMath>
      <w:r w:rsidRPr="00DF6FAC">
        <w:t xml:space="preserve"> are in line with Classical Test Theory (CTT) framework and not with IRT’s, which was the main approach followed in this study, we opted to include CTT estimators for two reasons: First, because readers are more used to interpret the reliability of a scale using these coefficients; and second</w:t>
      </w:r>
      <w:r w:rsidR="00D63617">
        <w:t>,</w:t>
      </w:r>
      <w:r w:rsidRPr="00DF6FAC">
        <w:t xml:space="preserve"> because we are aware that the scales will be mostly used within a CTT framework by summing the indicator’s scores. These indices also enable a quick comparison with the original DIPSI psychometrics. To control the bias introduced by the sum</w:t>
      </w:r>
      <w:r w:rsidR="00D63617">
        <w:t xml:space="preserve"> </w:t>
      </w:r>
      <w:r w:rsidRPr="00DF6FAC">
        <w:t xml:space="preserve">score procedure, we calculated correlations at the scale level between the scores obtained in practical settings (using </w:t>
      </w:r>
      <w:proofErr w:type="spellStart"/>
      <w:r w:rsidRPr="00DF6FAC">
        <w:t>sumscores</w:t>
      </w:r>
      <w:proofErr w:type="spellEnd"/>
      <w:r w:rsidRPr="00DF6FAC">
        <w:t>) and the scores obtained following our proposed models (</w:t>
      </w:r>
      <m:oMath>
        <m:r>
          <w:rPr>
            <w:rFonts w:ascii="Cambria Math" w:hAnsi="Cambria Math"/>
          </w:rPr>
          <m:t>θ</m:t>
        </m:r>
      </m:oMath>
      <w:r w:rsidRPr="00DF6FAC">
        <w:t xml:space="preserve"> scores).</w:t>
      </w:r>
    </w:p>
    <w:p w14:paraId="6F04DCF1" w14:textId="5319E456" w:rsidR="000D5B87" w:rsidRPr="00DF6FAC" w:rsidRDefault="00986D00" w:rsidP="00FB5E4F">
      <w:pPr>
        <w:spacing w:before="0" w:after="0"/>
        <w:ind w:firstLine="720"/>
      </w:pPr>
      <w:r w:rsidRPr="00DF6FAC">
        <w:t>Structural validity was tested by inspecting model fit for each facet via CFA. The best-fitting model of the development phase was used in the validation phase. In case the model fit was not satisfactory in the validation phase, further modifications were proposed, while advising on the lower empirical support of the structural validity of these facets. To further inspect the overarching structure of five dimensions, latent scores were extracted from the facets and were fitted in a</w:t>
      </w:r>
      <w:r w:rsidR="00D63617">
        <w:t>n</w:t>
      </w:r>
      <w:r w:rsidRPr="00DF6FAC">
        <w:t xml:space="preserve"> ESEM model. Furthermore, the part-to-whole correlations </w:t>
      </w:r>
      <w:r w:rsidRPr="00DF6FAC">
        <w:lastRenderedPageBreak/>
        <w:t xml:space="preserve">between the original DIPSI and the </w:t>
      </w:r>
      <w:r w:rsidR="00253E2B">
        <w:t>DIPSI-B</w:t>
      </w:r>
      <w:r w:rsidRPr="00DF6FAC">
        <w:t xml:space="preserve"> were calculated at the facet level with Spearman’s </w:t>
      </w:r>
      <m:oMath>
        <m:r>
          <w:rPr>
            <w:rFonts w:ascii="Cambria Math" w:hAnsi="Cambria Math"/>
          </w:rPr>
          <m:t>ρ</m:t>
        </m:r>
      </m:oMath>
      <w:r w:rsidRPr="00DF6FAC">
        <w:t xml:space="preserve">, in order to inspect the extent to which the </w:t>
      </w:r>
      <w:r w:rsidR="00253E2B">
        <w:t>DIPSI-B</w:t>
      </w:r>
      <w:r w:rsidRPr="00DF6FAC">
        <w:t xml:space="preserve"> covered similar constructs as the original DIPSI.</w:t>
      </w:r>
    </w:p>
    <w:p w14:paraId="289CED95" w14:textId="5A81A7C7" w:rsidR="000D5B87" w:rsidRPr="00DF6FAC" w:rsidRDefault="00986D00" w:rsidP="00FB5E4F">
      <w:pPr>
        <w:spacing w:before="0" w:after="0"/>
        <w:ind w:firstLine="720"/>
      </w:pPr>
      <w:r w:rsidRPr="00DF6FAC">
        <w:t>Measurement invariance across gender and age (childhood and adolescence) was tested at the configural (same structure), metric (equal factor loadings) and scalar (equal thresholds</w:t>
      </w:r>
      <w:r w:rsidR="00E5204A">
        <w:t xml:space="preserve"> / intercepts</w:t>
      </w:r>
      <w:r w:rsidRPr="00DF6FAC">
        <w:t xml:space="preserve">) level. A significant change in the LRT was the criterium to identify non-invariance. Changes in approximate fit indices (CFI and RMSEA) were also investigated (Chen, 2007). In cases where the LRT resulted in non-invariance, but the difference in goodness of fit was lower than </w:t>
      </w:r>
      <m:oMath>
        <m:r>
          <w:rPr>
            <w:rFonts w:ascii="Cambria Math" w:hAnsi="Cambria Math"/>
          </w:rPr>
          <m:t>Δ</m:t>
        </m:r>
      </m:oMath>
      <w:r w:rsidRPr="00DF6FAC">
        <w:t xml:space="preserve">CFI -0.005 and </w:t>
      </w:r>
      <m:oMath>
        <m:r>
          <w:rPr>
            <w:rFonts w:ascii="Cambria Math" w:hAnsi="Cambria Math"/>
          </w:rPr>
          <m:t>Δ</m:t>
        </m:r>
      </m:oMath>
      <w:r w:rsidRPr="00DF6FAC">
        <w:t xml:space="preserve">RMSEA 0.01, as suggested by Chen (2007), invariance was assumed. Whenever non-invariance was detected, we explored the source of non-invariance by comparing unstandardized factor loadings or thresholds / intercepts between the two groups. The estimator used was WLSMV, which treat the indicators as categorical and thus estimates thresholds for each category (for scalar invariance). By splitting the data in two groups, there can be cases in which empty cells are found in certain categories. In those cases, the WLSMV estimator </w:t>
      </w:r>
      <w:r w:rsidR="00C76EAA" w:rsidRPr="00DF6FAC">
        <w:t>cannot</w:t>
      </w:r>
      <w:r w:rsidRPr="00DF6FAC">
        <w:t xml:space="preserve"> be applied and a robust Maximum Likelihood estimator was used instead. Age measurement invariance could not be performed in the clusters measuring oddity as there was no adolescent data available.</w:t>
      </w:r>
    </w:p>
    <w:p w14:paraId="2753337D" w14:textId="77777777" w:rsidR="000D5B87" w:rsidRPr="00DF6FAC" w:rsidRDefault="00986D00" w:rsidP="00465313">
      <w:pPr>
        <w:pStyle w:val="Ttulo1"/>
        <w:ind w:firstLine="720"/>
        <w:jc w:val="center"/>
        <w:rPr>
          <w:rFonts w:ascii="Times New Roman" w:hAnsi="Times New Roman" w:cs="Times New Roman"/>
          <w:sz w:val="24"/>
          <w:szCs w:val="24"/>
        </w:rPr>
      </w:pPr>
      <w:bookmarkStart w:id="6" w:name="results"/>
      <w:r w:rsidRPr="00DF6FAC">
        <w:rPr>
          <w:rFonts w:ascii="Times New Roman" w:hAnsi="Times New Roman" w:cs="Times New Roman"/>
          <w:sz w:val="24"/>
          <w:szCs w:val="24"/>
        </w:rPr>
        <w:t>Results</w:t>
      </w:r>
      <w:bookmarkEnd w:id="6"/>
    </w:p>
    <w:p w14:paraId="3DEB0B64" w14:textId="77777777" w:rsidR="000D5B87" w:rsidRPr="00DF6FAC" w:rsidRDefault="00986D00" w:rsidP="006D7A4F">
      <w:pPr>
        <w:rPr>
          <w:b/>
          <w:bCs/>
          <w:szCs w:val="24"/>
        </w:rPr>
      </w:pPr>
      <w:r w:rsidRPr="00DF6FAC">
        <w:rPr>
          <w:b/>
          <w:bCs/>
          <w:szCs w:val="24"/>
        </w:rPr>
        <w:t>Phase 1: Scale development</w:t>
      </w:r>
    </w:p>
    <w:p w14:paraId="04E34272" w14:textId="6D12E267" w:rsidR="00DF6FAC" w:rsidRPr="006D7A4F" w:rsidRDefault="00986D00" w:rsidP="006D7A4F">
      <w:pPr>
        <w:rPr>
          <w:i/>
          <w:szCs w:val="24"/>
        </w:rPr>
      </w:pPr>
      <w:r w:rsidRPr="006D7A4F">
        <w:rPr>
          <w:b/>
          <w:i/>
          <w:szCs w:val="24"/>
        </w:rPr>
        <w:t>IRT analysis</w:t>
      </w:r>
      <w:r w:rsidRPr="006D7A4F">
        <w:rPr>
          <w:i/>
          <w:szCs w:val="24"/>
        </w:rPr>
        <w:t xml:space="preserve"> </w:t>
      </w:r>
    </w:p>
    <w:p w14:paraId="7D20D204" w14:textId="4DC06039" w:rsidR="000D5B87" w:rsidRPr="00DF6FAC" w:rsidRDefault="00986D00" w:rsidP="00465313">
      <w:pPr>
        <w:ind w:firstLine="720"/>
        <w:rPr>
          <w:szCs w:val="24"/>
        </w:rPr>
      </w:pPr>
      <w:r w:rsidRPr="00DF6FAC">
        <w:rPr>
          <w:szCs w:val="24"/>
        </w:rPr>
        <w:t xml:space="preserve">The first step in developing the short version of the DIPSI was to detect items that functioned differently in children and adolescents. 17 Items were discarded from further inclusion according to </w:t>
      </w:r>
      <m:oMath>
        <m:sSup>
          <m:sSupPr>
            <m:ctrlPr>
              <w:rPr>
                <w:rFonts w:ascii="Cambria Math" w:hAnsi="Cambria Math"/>
                <w:szCs w:val="24"/>
              </w:rPr>
            </m:ctrlPr>
          </m:sSupPr>
          <m:e>
            <m:r>
              <w:rPr>
                <w:rFonts w:ascii="Cambria Math" w:hAnsi="Cambria Math"/>
                <w:szCs w:val="24"/>
              </w:rPr>
              <m:t>χ</m:t>
            </m:r>
          </m:e>
          <m:sup>
            <m:r>
              <w:rPr>
                <w:rFonts w:ascii="Cambria Math" w:hAnsi="Cambria Math"/>
                <w:szCs w:val="24"/>
              </w:rPr>
              <m:t>2</m:t>
            </m:r>
          </m:sup>
        </m:sSup>
      </m:oMath>
      <w:r w:rsidRPr="00DF6FAC">
        <w:rPr>
          <w:szCs w:val="24"/>
        </w:rPr>
        <w:t xml:space="preserve"> and pseudo</w:t>
      </w:r>
      <w:r w:rsidR="00E5204A">
        <w:rPr>
          <w:szCs w:val="24"/>
        </w:rPr>
        <w:t>-</w:t>
      </w:r>
      <w:r w:rsidRPr="00DF6FAC">
        <w:rPr>
          <w:szCs w:val="24"/>
        </w:rPr>
        <w:t>R</w:t>
      </w:r>
      <w:r w:rsidR="00E5204A">
        <w:rPr>
          <w:szCs w:val="24"/>
        </w:rPr>
        <w:t>-</w:t>
      </w:r>
      <w:r w:rsidRPr="00DF6FAC">
        <w:rPr>
          <w:szCs w:val="24"/>
        </w:rPr>
        <w:t xml:space="preserve">squared values surpassing the pre-defined thresholds </w:t>
      </w:r>
      <w:r w:rsidRPr="00DF6FAC">
        <w:rPr>
          <w:szCs w:val="24"/>
        </w:rPr>
        <w:lastRenderedPageBreak/>
        <w:t xml:space="preserve">(see above). Examples of items with significant DIF were </w:t>
      </w:r>
      <w:r w:rsidR="00FD4172">
        <w:rPr>
          <w:szCs w:val="24"/>
        </w:rPr>
        <w:t>“</w:t>
      </w:r>
      <w:r w:rsidRPr="006D7A4F">
        <w:rPr>
          <w:szCs w:val="24"/>
        </w:rPr>
        <w:t>Only can be focused for a few moments</w:t>
      </w:r>
      <w:r w:rsidR="006D7A4F">
        <w:rPr>
          <w:szCs w:val="24"/>
        </w:rPr>
        <w:t>”</w:t>
      </w:r>
      <w:r w:rsidRPr="00FD4172">
        <w:rPr>
          <w:szCs w:val="24"/>
        </w:rPr>
        <w:t xml:space="preserve"> (Distractibility) or </w:t>
      </w:r>
      <w:r w:rsidR="006D7A4F">
        <w:rPr>
          <w:szCs w:val="24"/>
        </w:rPr>
        <w:t>“</w:t>
      </w:r>
      <w:r w:rsidRPr="006D7A4F">
        <w:rPr>
          <w:szCs w:val="24"/>
        </w:rPr>
        <w:t>Wants to have his/her parents always around</w:t>
      </w:r>
      <w:r w:rsidR="00FD4172">
        <w:rPr>
          <w:szCs w:val="24"/>
        </w:rPr>
        <w:t>”</w:t>
      </w:r>
      <w:r w:rsidRPr="00DF6FAC">
        <w:rPr>
          <w:szCs w:val="24"/>
        </w:rPr>
        <w:t xml:space="preserve"> (Insecure attachment). In a second step, discrimination and difficulty parameters guided the selection of four items per facet. Items with higher sensitivity at the maladaptive end of the construct space and with higher discrimination between the categories were preferred. Table A.1 in the </w:t>
      </w:r>
      <w:r w:rsidR="006D7A4F">
        <w:rPr>
          <w:szCs w:val="24"/>
        </w:rPr>
        <w:t>supplementary materials</w:t>
      </w:r>
      <w:r w:rsidR="006D7A4F" w:rsidRPr="00DF6FAC">
        <w:rPr>
          <w:szCs w:val="24"/>
        </w:rPr>
        <w:t xml:space="preserve"> </w:t>
      </w:r>
      <w:r w:rsidRPr="00DF6FAC">
        <w:rPr>
          <w:szCs w:val="24"/>
        </w:rPr>
        <w:t>provides information on these values at the item level.</w:t>
      </w:r>
    </w:p>
    <w:p w14:paraId="229CE8E3" w14:textId="39827AC1" w:rsidR="00DF6FAC" w:rsidRPr="006D7A4F" w:rsidRDefault="00986D00" w:rsidP="006D7A4F">
      <w:pPr>
        <w:rPr>
          <w:i/>
          <w:szCs w:val="24"/>
        </w:rPr>
      </w:pPr>
      <w:r w:rsidRPr="006D7A4F">
        <w:rPr>
          <w:b/>
          <w:i/>
          <w:szCs w:val="24"/>
        </w:rPr>
        <w:t>Content-wise selection</w:t>
      </w:r>
    </w:p>
    <w:p w14:paraId="6F25E9B9" w14:textId="63572E6D" w:rsidR="000D5B87" w:rsidRPr="00DF6FAC" w:rsidRDefault="00986D00" w:rsidP="00465313">
      <w:pPr>
        <w:ind w:firstLine="720"/>
        <w:rPr>
          <w:szCs w:val="24"/>
        </w:rPr>
      </w:pPr>
      <w:r w:rsidRPr="00DF6FAC">
        <w:rPr>
          <w:szCs w:val="24"/>
        </w:rPr>
        <w:t>The third step in the development phase was a content-wise selection of items, mainly focusing on discarding one item from the IRT derived set of four. Here we focused in the item’s wording and its theoretical importance for the cluster which was intended to measure. Strong content overlaps between items resulted in discarding the less sensitive item to the maladaptive end of the psychological construct. Repetition of words among items was a sign to flag models susceptible of including residual correlations in the following step.</w:t>
      </w:r>
    </w:p>
    <w:p w14:paraId="079F68C9" w14:textId="5DAC1507" w:rsidR="00DF6FAC" w:rsidRPr="006D7A4F" w:rsidRDefault="00986D00" w:rsidP="00691648">
      <w:pPr>
        <w:rPr>
          <w:i/>
          <w:szCs w:val="24"/>
        </w:rPr>
      </w:pPr>
      <w:r w:rsidRPr="006D7A4F">
        <w:rPr>
          <w:b/>
          <w:i/>
          <w:szCs w:val="24"/>
        </w:rPr>
        <w:t>Derivation of the measurement models</w:t>
      </w:r>
      <w:r w:rsidRPr="006D7A4F">
        <w:rPr>
          <w:i/>
          <w:szCs w:val="24"/>
        </w:rPr>
        <w:t xml:space="preserve"> </w:t>
      </w:r>
    </w:p>
    <w:p w14:paraId="1C844B3B" w14:textId="4D50A785" w:rsidR="000D5B87" w:rsidRDefault="00986D00" w:rsidP="00465313">
      <w:pPr>
        <w:ind w:firstLine="720"/>
        <w:rPr>
          <w:szCs w:val="24"/>
        </w:rPr>
      </w:pPr>
      <w:r w:rsidRPr="00DF6FAC">
        <w:rPr>
          <w:szCs w:val="24"/>
        </w:rPr>
        <w:t xml:space="preserve">The last step in the development phase was to derive a robust measurement model for each of the facets. Items used as indicators were those selected in the previous step. The initial models were essentially </w:t>
      </w:r>
      <w:proofErr w:type="spellStart"/>
      <w:r w:rsidRPr="00DF6FAC">
        <w:rPr>
          <w:szCs w:val="24"/>
        </w:rPr>
        <w:t>tau</w:t>
      </w:r>
      <w:proofErr w:type="spellEnd"/>
      <w:r w:rsidRPr="00DF6FAC">
        <w:rPr>
          <w:szCs w:val="24"/>
        </w:rPr>
        <w:t xml:space="preserve">-equivalent, which yielded 2 degrees of freedom. From these restricted model-set, 8 models were not modified due to exact or close fit and absence of </w:t>
      </w:r>
      <w:proofErr w:type="spellStart"/>
      <w:r w:rsidRPr="00DF6FAC">
        <w:rPr>
          <w:szCs w:val="24"/>
        </w:rPr>
        <w:t>misspecified</w:t>
      </w:r>
      <w:proofErr w:type="spellEnd"/>
      <w:r w:rsidRPr="00DF6FAC">
        <w:rPr>
          <w:szCs w:val="24"/>
        </w:rPr>
        <w:t xml:space="preserve"> parameters (Saris et al., 2009). These </w:t>
      </w:r>
      <w:proofErr w:type="spellStart"/>
      <w:r w:rsidRPr="00DF6FAC">
        <w:rPr>
          <w:szCs w:val="24"/>
        </w:rPr>
        <w:t>tau</w:t>
      </w:r>
      <w:proofErr w:type="spellEnd"/>
      <w:r w:rsidRPr="00DF6FAC">
        <w:rPr>
          <w:szCs w:val="24"/>
        </w:rPr>
        <w:t xml:space="preserve">-equivalent models were included in the final set. From the remaining facet-models, 15 were modified by freeing one factor loading, 3 were modified by adding a correlated residual, and 5 were modified by including an extra item (as well as further releasing constraints). This means that we ended up having 26 facets formed with 3 items and 5 facets with 4 items (extreme achievement striving, </w:t>
      </w:r>
      <w:r w:rsidRPr="00DF6FAC">
        <w:rPr>
          <w:szCs w:val="24"/>
        </w:rPr>
        <w:lastRenderedPageBreak/>
        <w:t xml:space="preserve">withdrawn traits, submissiveness, lack of self-confidence, and distraction). All models included in the derivation set met the desired properties: At least approximate model fit and absence of any </w:t>
      </w:r>
      <w:proofErr w:type="spellStart"/>
      <w:r w:rsidRPr="00DF6FAC">
        <w:rPr>
          <w:szCs w:val="24"/>
        </w:rPr>
        <w:t>misspecified</w:t>
      </w:r>
      <w:proofErr w:type="spellEnd"/>
      <w:r w:rsidRPr="00DF6FAC">
        <w:rPr>
          <w:szCs w:val="24"/>
        </w:rPr>
        <w:t xml:space="preserve"> parameter according to the </w:t>
      </w:r>
      <w:proofErr w:type="spellStart"/>
      <w:r w:rsidRPr="00DF6FAC">
        <w:rPr>
          <w:szCs w:val="24"/>
        </w:rPr>
        <w:t>epc</w:t>
      </w:r>
      <w:proofErr w:type="spellEnd"/>
      <w:r w:rsidRPr="00DF6FAC">
        <w:rPr>
          <w:szCs w:val="24"/>
        </w:rPr>
        <w:t>-power ratio (Saris et al., 2009). Model fit indices of the restricted and the derivation models can be found in Table 1.</w:t>
      </w:r>
    </w:p>
    <w:p w14:paraId="2A3767C5" w14:textId="26ED59F4" w:rsidR="00C71769" w:rsidRPr="00DF6FAC" w:rsidRDefault="00C71769" w:rsidP="00632797">
      <w:pPr>
        <w:ind w:firstLine="720"/>
        <w:jc w:val="center"/>
        <w:rPr>
          <w:szCs w:val="24"/>
        </w:rPr>
      </w:pPr>
      <w:r>
        <w:rPr>
          <w:szCs w:val="24"/>
        </w:rPr>
        <w:t>--- INSERT TABLE 1 AROUND HERE ---</w:t>
      </w:r>
    </w:p>
    <w:p w14:paraId="2F14A95D" w14:textId="77777777" w:rsidR="000D5B87" w:rsidRPr="00DF6FAC" w:rsidRDefault="00986D00" w:rsidP="002C680A">
      <w:pPr>
        <w:rPr>
          <w:b/>
          <w:bCs/>
        </w:rPr>
      </w:pPr>
      <w:r w:rsidRPr="00DF6FAC">
        <w:rPr>
          <w:b/>
          <w:bCs/>
        </w:rPr>
        <w:t>Phase 2: Scale validation</w:t>
      </w:r>
    </w:p>
    <w:p w14:paraId="5238BF34" w14:textId="6AEF6B42" w:rsidR="006C3036" w:rsidRPr="002C680A" w:rsidRDefault="00986D00" w:rsidP="006C3036">
      <w:pPr>
        <w:rPr>
          <w:i/>
        </w:rPr>
      </w:pPr>
      <w:r w:rsidRPr="002C680A">
        <w:rPr>
          <w:b/>
          <w:i/>
        </w:rPr>
        <w:t>Test information function</w:t>
      </w:r>
      <w:r w:rsidR="0097247D" w:rsidRPr="002C680A">
        <w:rPr>
          <w:i/>
        </w:rPr>
        <w:t xml:space="preserve"> </w:t>
      </w:r>
    </w:p>
    <w:p w14:paraId="46B22290" w14:textId="0AB7D452" w:rsidR="000D5B87" w:rsidRDefault="00986D00" w:rsidP="006C3036">
      <w:r w:rsidRPr="00DF6FAC">
        <w:t>The test information function (TIF) is a measure of reliability based in IRT which is conditional on levels of the ability parameter (</w:t>
      </w:r>
      <m:oMath>
        <m:r>
          <w:rPr>
            <w:rFonts w:ascii="Cambria Math" w:hAnsi="Cambria Math"/>
          </w:rPr>
          <m:t>θ</m:t>
        </m:r>
      </m:oMath>
      <w:r w:rsidRPr="00DF6FAC">
        <w:t>). This function is a result of an additive combination of item’s reliabilities, thus penalizing inventories with a smaller number of items. Consequently, the original version of the DIPSI yields higher information than the brief version at every level of the ability parameter</w:t>
      </w:r>
      <w:ins w:id="7" w:author="Victor Rouco" w:date="2020-10-29T14:33:00Z">
        <w:r w:rsidR="00C200BB">
          <w:t xml:space="preserve">. An example can be found in Figure 1, </w:t>
        </w:r>
      </w:ins>
      <w:ins w:id="8" w:author="Victor Rouco" w:date="2020-10-29T14:34:00Z">
        <w:r w:rsidR="00C200BB">
          <w:t xml:space="preserve">where a TIF of the items that belong to the dimension compulsivity is </w:t>
        </w:r>
      </w:ins>
      <w:ins w:id="9" w:author="Victor Rouco" w:date="2020-10-29T14:35:00Z">
        <w:r w:rsidR="00C200BB">
          <w:t>present</w:t>
        </w:r>
      </w:ins>
      <w:ins w:id="10" w:author="Victor Rouco" w:date="2020-10-29T14:36:00Z">
        <w:r w:rsidR="00C200BB">
          <w:t>ed</w:t>
        </w:r>
      </w:ins>
      <w:ins w:id="11" w:author="Victor Rouco" w:date="2020-10-29T14:34:00Z">
        <w:r w:rsidR="00C200BB">
          <w:t xml:space="preserve"> for both the original DIPSI and the DIPSI-B. </w:t>
        </w:r>
      </w:ins>
      <w:del w:id="12" w:author="Victor Rouco" w:date="2020-10-29T14:35:00Z">
        <w:r w:rsidRPr="00DF6FAC" w:rsidDel="00C200BB">
          <w:delText>, as reported in Figure 1. Nonetheless,</w:delText>
        </w:r>
      </w:del>
      <w:ins w:id="13" w:author="Victor Rouco" w:date="2020-10-29T14:35:00Z">
        <w:r w:rsidR="00C200BB">
          <w:t>In addition,</w:t>
        </w:r>
      </w:ins>
      <w:r w:rsidRPr="00DF6FAC">
        <w:t xml:space="preserve"> we have </w:t>
      </w:r>
      <w:del w:id="14" w:author="Victor Rouco" w:date="2020-10-29T14:42:00Z">
        <w:r w:rsidRPr="00DF6FAC" w:rsidDel="00C200BB">
          <w:delText xml:space="preserve">also </w:delText>
        </w:r>
      </w:del>
      <w:r w:rsidRPr="00DF6FAC">
        <w:t xml:space="preserve">included a curve representing the original version but controlling for the number of items and </w:t>
      </w:r>
      <w:del w:id="15" w:author="Victor Rouco" w:date="2020-10-29T14:43:00Z">
        <w:r w:rsidRPr="00DF6FAC" w:rsidDel="00C200BB">
          <w:delText xml:space="preserve">thirty </w:delText>
        </w:r>
      </w:del>
      <w:ins w:id="16" w:author="Victor Rouco" w:date="2020-10-29T14:43:00Z">
        <w:r w:rsidR="00C200BB">
          <w:t>ten</w:t>
        </w:r>
        <w:r w:rsidR="00C200BB" w:rsidRPr="00DF6FAC">
          <w:t xml:space="preserve"> </w:t>
        </w:r>
      </w:ins>
      <w:r w:rsidRPr="00DF6FAC">
        <w:t xml:space="preserve">curves for a random selection of </w:t>
      </w:r>
      <w:del w:id="17" w:author="Victor Rouco" w:date="2020-10-29T14:35:00Z">
        <w:r w:rsidRPr="00DF6FAC" w:rsidDel="00C200BB">
          <w:delText xml:space="preserve">98 </w:delText>
        </w:r>
      </w:del>
      <w:ins w:id="18" w:author="Victor Rouco" w:date="2020-10-29T14:35:00Z">
        <w:r w:rsidR="00C200BB">
          <w:t>10</w:t>
        </w:r>
        <w:r w:rsidR="00C200BB" w:rsidRPr="00DF6FAC">
          <w:t xml:space="preserve"> </w:t>
        </w:r>
      </w:ins>
      <w:r w:rsidRPr="00DF6FAC">
        <w:t>items</w:t>
      </w:r>
      <w:ins w:id="19" w:author="Victor Rouco" w:date="2020-10-29T14:35:00Z">
        <w:r w:rsidR="00C200BB">
          <w:t>- the number of items which cover this dimension in the DIPSI-B</w:t>
        </w:r>
      </w:ins>
      <w:r w:rsidRPr="00DF6FAC">
        <w:t xml:space="preserve">. We have included them in order to obtain a benchmark for comparing the short version with other same-length alternatives. It can be noted that the brief DIPSI outperforms this benchmark, specially at the mid and high levels of the </w:t>
      </w:r>
      <m:oMath>
        <m:r>
          <w:rPr>
            <w:rFonts w:ascii="Cambria Math" w:hAnsi="Cambria Math"/>
          </w:rPr>
          <m:t>θ</m:t>
        </m:r>
      </m:oMath>
      <w:r w:rsidRPr="00DF6FAC">
        <w:t xml:space="preserve"> parameter. </w:t>
      </w:r>
      <w:ins w:id="20" w:author="Victor Rouco" w:date="2020-10-29T14:44:00Z">
        <w:r w:rsidR="00975609">
          <w:t>TIFs of the other four dimensions, as well as TIFs for each individual facet</w:t>
        </w:r>
      </w:ins>
      <w:del w:id="21" w:author="Victor Rouco" w:date="2020-10-29T14:44:00Z">
        <w:r w:rsidRPr="00DF6FAC" w:rsidDel="00975609">
          <w:delText>We are aware, however, that a TIF of the whole test is not really representative of each scale’s reli</w:delText>
        </w:r>
        <w:r w:rsidR="007A27F7" w:rsidDel="00975609">
          <w:delText>a</w:delText>
        </w:r>
        <w:r w:rsidRPr="00DF6FAC" w:rsidDel="00975609">
          <w:delText>bility, and the only reason</w:delText>
        </w:r>
        <w:r w:rsidR="00E203AF" w:rsidDel="00975609">
          <w:delText xml:space="preserve"> for Figure 1</w:delText>
        </w:r>
        <w:r w:rsidRPr="00DF6FAC" w:rsidDel="00975609">
          <w:delText xml:space="preserve"> to be po</w:delText>
        </w:r>
        <w:r w:rsidR="002C680A" w:rsidDel="00975609">
          <w:delText>r</w:delText>
        </w:r>
        <w:r w:rsidRPr="00DF6FAC" w:rsidDel="00975609">
          <w:delText>trayed here is to give an overall impression of the compared reliability between the original and the brief version. Plots representing TIFs at the scale level</w:delText>
        </w:r>
      </w:del>
      <w:r w:rsidRPr="00DF6FAC">
        <w:t xml:space="preserve"> were not included here due to space limits but can be found in the </w:t>
      </w:r>
      <w:r w:rsidR="00E5204A">
        <w:t>supplementary materials</w:t>
      </w:r>
      <w:r w:rsidRPr="00DF6FAC">
        <w:t>.</w:t>
      </w:r>
    </w:p>
    <w:p w14:paraId="57F92224" w14:textId="43EC372F" w:rsidR="00C71769" w:rsidRDefault="00C71769" w:rsidP="00632797">
      <w:pPr>
        <w:jc w:val="center"/>
      </w:pPr>
      <w:r>
        <w:t>--- INSERT FIGURE 1 AROUND HERE ---</w:t>
      </w:r>
    </w:p>
    <w:p w14:paraId="7C00351A" w14:textId="2FF32901" w:rsidR="006C3036" w:rsidRPr="002C680A" w:rsidRDefault="00986D00" w:rsidP="002C680A">
      <w:pPr>
        <w:rPr>
          <w:i/>
        </w:rPr>
      </w:pPr>
      <w:r w:rsidRPr="002C680A">
        <w:rPr>
          <w:b/>
          <w:i/>
        </w:rPr>
        <w:lastRenderedPageBreak/>
        <w:t>Internal consistency</w:t>
      </w:r>
      <w:r w:rsidR="0097247D" w:rsidRPr="002C680A">
        <w:rPr>
          <w:i/>
        </w:rPr>
        <w:t xml:space="preserve"> </w:t>
      </w:r>
    </w:p>
    <w:p w14:paraId="46F6B414" w14:textId="396893F0" w:rsidR="000D5B87" w:rsidRPr="00DF6FAC" w:rsidRDefault="00986D00" w:rsidP="00BE4301">
      <w:pPr>
        <w:ind w:firstLine="720"/>
      </w:pPr>
      <w:r w:rsidRPr="00DF6FAC">
        <w:t xml:space="preserve">Internal consistency of the facets was tested by means of Cronbach’s </w:t>
      </w:r>
      <m:oMath>
        <m:r>
          <w:rPr>
            <w:rFonts w:ascii="Cambria Math" w:hAnsi="Cambria Math"/>
          </w:rPr>
          <m:t>α</m:t>
        </m:r>
      </m:oMath>
      <w:r w:rsidRPr="00DF6FAC">
        <w:t xml:space="preserve"> and McDonald’s </w:t>
      </w:r>
      <m:oMath>
        <m:r>
          <w:rPr>
            <w:rFonts w:ascii="Cambria Math" w:hAnsi="Cambria Math"/>
          </w:rPr>
          <m:t>ω</m:t>
        </m:r>
      </m:oMath>
      <w:r w:rsidRPr="00DF6FAC">
        <w:t xml:space="preserve">, calculated using polychoric correlation matrices (Gadermann, Guhn, &amp; Zumbo, 2007). Cronbach’s </w:t>
      </w:r>
      <m:oMath>
        <m:r>
          <w:rPr>
            <w:rFonts w:ascii="Cambria Math" w:hAnsi="Cambria Math"/>
          </w:rPr>
          <m:t>α</m:t>
        </m:r>
      </m:oMath>
      <w:r w:rsidRPr="00DF6FAC">
        <w:t xml:space="preserve"> is considered to be a biased estimator of internal consistency unless the scale meets certain assumptions (</w:t>
      </w:r>
      <w:proofErr w:type="spellStart"/>
      <w:r w:rsidRPr="00DF6FAC">
        <w:t>Unidimensionality</w:t>
      </w:r>
      <w:proofErr w:type="spellEnd"/>
      <w:r w:rsidRPr="00DF6FAC">
        <w:t xml:space="preserve"> and tau-equivalence, </w:t>
      </w:r>
      <w:proofErr w:type="spellStart"/>
      <w:r w:rsidRPr="00DF6FAC">
        <w:t>Viladrich</w:t>
      </w:r>
      <w:proofErr w:type="spellEnd"/>
      <w:r w:rsidRPr="00DF6FAC">
        <w:t xml:space="preserve"> et al., 2017). We have reported Cronbach’s </w:t>
      </w:r>
      <m:oMath>
        <m:r>
          <w:rPr>
            <w:rFonts w:ascii="Cambria Math" w:hAnsi="Cambria Math"/>
          </w:rPr>
          <m:t>α</m:t>
        </m:r>
      </m:oMath>
      <w:r w:rsidRPr="00DF6FAC">
        <w:t xml:space="preserve"> here because some facets meet the required assumptions. All of the facet models are above </w:t>
      </w:r>
      <m:oMath>
        <m:r>
          <w:rPr>
            <w:rFonts w:ascii="Cambria Math" w:hAnsi="Cambria Math"/>
          </w:rPr>
          <m:t>ω</m:t>
        </m:r>
      </m:oMath>
      <w:r w:rsidRPr="00DF6FAC">
        <w:t xml:space="preserve"> = .73, and a majority is above </w:t>
      </w:r>
      <m:oMath>
        <m:r>
          <w:rPr>
            <w:rFonts w:ascii="Cambria Math" w:hAnsi="Cambria Math"/>
          </w:rPr>
          <m:t>ω</m:t>
        </m:r>
      </m:oMath>
      <w:r w:rsidRPr="00DF6FAC">
        <w:t xml:space="preserve"> = .80, which is adequate internal consistency (Cicchetti, 1993). Both estimators of </w:t>
      </w:r>
      <m:oMath>
        <m:r>
          <w:rPr>
            <w:rFonts w:ascii="Cambria Math" w:hAnsi="Cambria Math"/>
          </w:rPr>
          <m:t>α</m:t>
        </m:r>
      </m:oMath>
      <w:r w:rsidRPr="00DF6FAC">
        <w:t xml:space="preserve"> and </w:t>
      </w:r>
      <m:oMath>
        <m:r>
          <w:rPr>
            <w:rFonts w:ascii="Cambria Math" w:hAnsi="Cambria Math"/>
          </w:rPr>
          <m:t>ω</m:t>
        </m:r>
      </m:oMath>
      <w:r w:rsidRPr="00DF6FAC">
        <w:t xml:space="preserve"> for each facet can be found in Table 2.</w:t>
      </w:r>
    </w:p>
    <w:p w14:paraId="7EDC93B5" w14:textId="1C6B8B2E" w:rsidR="006C3036" w:rsidRPr="002C680A" w:rsidRDefault="00986D00" w:rsidP="002C680A">
      <w:pPr>
        <w:rPr>
          <w:i/>
        </w:rPr>
      </w:pPr>
      <w:r w:rsidRPr="002C680A">
        <w:rPr>
          <w:b/>
          <w:i/>
        </w:rPr>
        <w:t>Structural validity</w:t>
      </w:r>
    </w:p>
    <w:p w14:paraId="01674CFE" w14:textId="2CA0CCE6" w:rsidR="000D5B87" w:rsidRDefault="00986D00" w:rsidP="00BE4301">
      <w:pPr>
        <w:ind w:firstLine="720"/>
      </w:pPr>
      <w:r w:rsidRPr="00DF6FAC">
        <w:t xml:space="preserve">The </w:t>
      </w:r>
      <w:proofErr w:type="spellStart"/>
      <w:r w:rsidRPr="00DF6FAC">
        <w:t>unidimensionality</w:t>
      </w:r>
      <w:proofErr w:type="spellEnd"/>
      <w:r w:rsidRPr="00DF6FAC">
        <w:t xml:space="preserve"> of each facet was tested using a CFA per facet. Twenty-four facet-models out of thirty-one had properties of exact fit. The remainder had properties of close fit according to goodness of fit indices (see Table 2). Two exceptions were </w:t>
      </w:r>
      <w:r w:rsidR="00E203AF">
        <w:t>R</w:t>
      </w:r>
      <w:r w:rsidRPr="002C680A">
        <w:t>esistance</w:t>
      </w:r>
      <w:r w:rsidRPr="00DF6FAC">
        <w:t xml:space="preserve"> and </w:t>
      </w:r>
      <w:r w:rsidR="00E203AF">
        <w:t>S</w:t>
      </w:r>
      <w:r w:rsidRPr="002C680A">
        <w:t xml:space="preserve">eparation </w:t>
      </w:r>
      <w:r w:rsidR="00E203AF">
        <w:t>A</w:t>
      </w:r>
      <w:r w:rsidRPr="002C680A">
        <w:t>nxiety</w:t>
      </w:r>
      <w:r w:rsidRPr="00DF6FAC">
        <w:t xml:space="preserve">. </w:t>
      </w:r>
      <w:r w:rsidRPr="002C680A">
        <w:t>Resistance</w:t>
      </w:r>
      <w:r w:rsidRPr="00E203AF">
        <w:t xml:space="preserve"> </w:t>
      </w:r>
      <w:r w:rsidRPr="00DF6FAC">
        <w:t xml:space="preserve">was a </w:t>
      </w:r>
      <w:proofErr w:type="spellStart"/>
      <w:r w:rsidRPr="00DF6FAC">
        <w:t>tau</w:t>
      </w:r>
      <w:proofErr w:type="spellEnd"/>
      <w:r w:rsidRPr="00DF6FAC">
        <w:t xml:space="preserve">-equivalent model as suggested by the analysis performed with the development dataset. The factor model of </w:t>
      </w:r>
      <w:r w:rsidR="0015465A" w:rsidRPr="00F44A01">
        <w:t>Resistance</w:t>
      </w:r>
      <w:r w:rsidR="0015465A" w:rsidRPr="00E203AF">
        <w:t xml:space="preserve"> </w:t>
      </w:r>
      <w:r w:rsidRPr="00DF6FAC">
        <w:t xml:space="preserve">did fit the validation dataset when one factor loading was freed (“Cheats all the time”), resulting in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(df)</m:t>
        </m:r>
      </m:oMath>
      <w:r w:rsidRPr="00DF6FAC">
        <w:t xml:space="preserve"> = 0.10 (1), </w:t>
      </w:r>
      <w:r w:rsidRPr="002C680A">
        <w:rPr>
          <w:i/>
        </w:rPr>
        <w:t>p</w:t>
      </w:r>
      <w:r w:rsidRPr="00DF6FAC">
        <w:t xml:space="preserve"> = 0.91. </w:t>
      </w:r>
      <w:r w:rsidR="0015465A">
        <w:t>S</w:t>
      </w:r>
      <w:r w:rsidR="0015465A" w:rsidRPr="00F44A01">
        <w:t xml:space="preserve">eparation </w:t>
      </w:r>
      <w:r w:rsidR="0015465A">
        <w:t>A</w:t>
      </w:r>
      <w:r w:rsidR="0015465A" w:rsidRPr="00F44A01">
        <w:t>nxiety</w:t>
      </w:r>
      <w:r w:rsidR="0015465A" w:rsidRPr="00DF6FAC" w:rsidDel="0015465A">
        <w:rPr>
          <w:i/>
        </w:rPr>
        <w:t xml:space="preserve"> </w:t>
      </w:r>
      <w:r w:rsidRPr="00DF6FAC">
        <w:t xml:space="preserve">was not a </w:t>
      </w:r>
      <w:proofErr w:type="spellStart"/>
      <w:r w:rsidRPr="00DF6FAC">
        <w:t>tau</w:t>
      </w:r>
      <w:proofErr w:type="spellEnd"/>
      <w:r w:rsidRPr="00DF6FAC">
        <w:t xml:space="preserve">-equivalent model and therefore it could not be further refined unless a saturated model was fitted. Model fit indices of </w:t>
      </w:r>
      <w:r w:rsidR="0015465A">
        <w:t>S</w:t>
      </w:r>
      <w:r w:rsidR="0015465A" w:rsidRPr="00F44A01">
        <w:t xml:space="preserve">eparation </w:t>
      </w:r>
      <w:r w:rsidR="0015465A">
        <w:t>A</w:t>
      </w:r>
      <w:r w:rsidR="0015465A" w:rsidRPr="00F44A01">
        <w:t>nxiety</w:t>
      </w:r>
      <w:r w:rsidR="0015465A" w:rsidRPr="00DF6FAC" w:rsidDel="0015465A">
        <w:rPr>
          <w:i/>
        </w:rPr>
        <w:t xml:space="preserve"> </w:t>
      </w:r>
      <w:r w:rsidRPr="00DF6FAC">
        <w:t xml:space="preserve">with the validation dataset were CFI = 0.992, SRMR = 0.031 and 95% C.I. RMSEA = [0.099; 0.177]. Overall, tests performed with the validation database provided reasonable evidence on the </w:t>
      </w:r>
      <w:proofErr w:type="spellStart"/>
      <w:r w:rsidRPr="00DF6FAC">
        <w:t>unidimensionality</w:t>
      </w:r>
      <w:proofErr w:type="spellEnd"/>
      <w:r w:rsidRPr="00DF6FAC">
        <w:t xml:space="preserve"> and structural validity of the facets.</w:t>
      </w:r>
    </w:p>
    <w:p w14:paraId="2FE1629B" w14:textId="257D34F6" w:rsidR="00C71769" w:rsidRPr="00DF6FAC" w:rsidRDefault="00C71769" w:rsidP="00632797">
      <w:pPr>
        <w:ind w:firstLine="720"/>
        <w:jc w:val="center"/>
      </w:pPr>
      <w:r>
        <w:t>--- INSERT TABLE 2 AROUND HERE ---</w:t>
      </w:r>
    </w:p>
    <w:p w14:paraId="3BCDF785" w14:textId="7A135376" w:rsidR="000D5B87" w:rsidRPr="00DF6FAC" w:rsidRDefault="00986D00" w:rsidP="00593709">
      <w:pPr>
        <w:ind w:firstLine="720"/>
      </w:pPr>
      <w:r w:rsidRPr="00DF6FAC">
        <w:lastRenderedPageBreak/>
        <w:t xml:space="preserve">The adjustment of the facets to </w:t>
      </w:r>
      <w:r w:rsidR="0015465A">
        <w:t xml:space="preserve">the </w:t>
      </w:r>
      <w:r w:rsidRPr="00DF6FAC">
        <w:t>big five overarching dimensions as proposed by Verbeke et al. (2017) was performed using an ESEM model, in order to allow secondary cross-loadings between the facets and all dimensions. The latent factor scores of the facets were used as indicators in the ESEM model. The model fit was very similar to what was reported by Verbeke et al. (2017) on the original DIPSI instrument, with a CFI of 0.89, a RMSEA of 0.9, and an SRMR of 0.03.</w:t>
      </w:r>
    </w:p>
    <w:p w14:paraId="679D8C38" w14:textId="0AE32E37" w:rsidR="000D5B87" w:rsidRPr="002C680A" w:rsidRDefault="00986D00" w:rsidP="002C680A">
      <w:pPr>
        <w:rPr>
          <w:i/>
          <w:iCs/>
        </w:rPr>
      </w:pPr>
      <w:r w:rsidRPr="002C680A">
        <w:rPr>
          <w:b/>
          <w:i/>
          <w:iCs/>
        </w:rPr>
        <w:t>Part-to-whole correlations</w:t>
      </w:r>
    </w:p>
    <w:p w14:paraId="2219378F" w14:textId="0D57FB19" w:rsidR="000D5B87" w:rsidRPr="00DF6FAC" w:rsidRDefault="00986D00" w:rsidP="00A27568">
      <w:pPr>
        <w:ind w:firstLine="720"/>
      </w:pPr>
      <w:r w:rsidRPr="00DF6FAC">
        <w:t xml:space="preserve">In order to test the degree of congruence between the original DIPSI and the </w:t>
      </w:r>
      <w:r w:rsidR="00253E2B">
        <w:t>DIPSI-B</w:t>
      </w:r>
      <w:r w:rsidRPr="00DF6FAC">
        <w:t xml:space="preserve">, Spearman’s pairwise correlations were calculated at the facet level. These correlations were performed using the latent factor scores of each of the facets in both instruments. Spearman’s </w:t>
      </w:r>
      <m:oMath>
        <m:r>
          <w:rPr>
            <w:rFonts w:ascii="Cambria Math" w:hAnsi="Cambria Math"/>
          </w:rPr>
          <m:t>ρ</m:t>
        </m:r>
      </m:oMath>
      <w:r w:rsidRPr="00DF6FAC">
        <w:t xml:space="preserve"> ranged from 0.77 to 0.99, with a mean of 0.91.</w:t>
      </w:r>
    </w:p>
    <w:p w14:paraId="3C751C0D" w14:textId="0D1F7549" w:rsidR="000D5B87" w:rsidRPr="002C680A" w:rsidRDefault="00986D00" w:rsidP="002C680A">
      <w:pPr>
        <w:rPr>
          <w:i/>
          <w:iCs/>
        </w:rPr>
      </w:pPr>
      <w:r w:rsidRPr="002C680A">
        <w:rPr>
          <w:b/>
          <w:i/>
          <w:iCs/>
        </w:rPr>
        <w:t>Theta to sum-score correlations</w:t>
      </w:r>
    </w:p>
    <w:p w14:paraId="73C1F3EA" w14:textId="05FF4830" w:rsidR="000D5B87" w:rsidRPr="00DF6FAC" w:rsidRDefault="00986D00" w:rsidP="00BE4301">
      <w:pPr>
        <w:ind w:firstLine="720"/>
      </w:pPr>
      <w:r w:rsidRPr="00DF6FAC">
        <w:t xml:space="preserve">A parametric approach was used in this project to retrieve the scores of the facets, based on the models derived in the development phase. These final scores are commonly denoted as </w:t>
      </w:r>
      <m:oMath>
        <m:r>
          <w:rPr>
            <w:rFonts w:ascii="Cambria Math" w:hAnsi="Cambria Math"/>
          </w:rPr>
          <m:t>θ</m:t>
        </m:r>
      </m:oMath>
      <w:r w:rsidRPr="00DF6FAC">
        <w:t xml:space="preserve">, or latent factor scores, in IRT and structural equation modelling literature. However, in practice most instruments are used in paper-and-pencil applications and a simple sum-score (or mean-score) is performed to retrieve such scores. We inspected the bias that the sum-score approach may cause by neglecting the parameters involved in the estimation of the facets. Spearman’s </w:t>
      </w:r>
      <m:oMath>
        <m:r>
          <w:rPr>
            <w:rFonts w:ascii="Cambria Math" w:hAnsi="Cambria Math"/>
          </w:rPr>
          <m:t>ρ</m:t>
        </m:r>
      </m:oMath>
      <w:r w:rsidRPr="00DF6FAC">
        <w:t xml:space="preserve"> between the </w:t>
      </w:r>
      <m:oMath>
        <m:r>
          <w:rPr>
            <w:rFonts w:ascii="Cambria Math" w:hAnsi="Cambria Math"/>
          </w:rPr>
          <m:t>θ</m:t>
        </m:r>
      </m:oMath>
      <w:r w:rsidRPr="00DF6FAC">
        <w:t xml:space="preserve"> scores and the sumscores ranged from 0.970 to 0.999</w:t>
      </w:r>
      <w:r w:rsidR="006D55EF">
        <w:t xml:space="preserve"> with a mean o</w:t>
      </w:r>
      <w:r w:rsidR="002C680A">
        <w:t>f 0.992</w:t>
      </w:r>
      <w:r w:rsidRPr="00DF6FAC">
        <w:t>, indicating that both scoring methods virtually retrieve the same information.</w:t>
      </w:r>
    </w:p>
    <w:p w14:paraId="72B74600" w14:textId="0481EF34" w:rsidR="000D5B87" w:rsidRPr="00691648" w:rsidRDefault="00986D00" w:rsidP="00691648">
      <w:pPr>
        <w:rPr>
          <w:i/>
        </w:rPr>
      </w:pPr>
      <w:r w:rsidRPr="00691648">
        <w:rPr>
          <w:b/>
          <w:i/>
        </w:rPr>
        <w:t>Measurement invariance</w:t>
      </w:r>
    </w:p>
    <w:p w14:paraId="7C0560B6" w14:textId="3B0E6658" w:rsidR="000D5B87" w:rsidRPr="00DF6FAC" w:rsidRDefault="00986D00" w:rsidP="00465313">
      <w:pPr>
        <w:ind w:firstLine="720"/>
      </w:pPr>
      <w:r w:rsidRPr="00DF6FAC">
        <w:lastRenderedPageBreak/>
        <w:t>Most facets were scalar invariant across age (30 out of 31) and across gender (29 out of 31), as informed by a non</w:t>
      </w:r>
      <w:r w:rsidR="00F93577">
        <w:t>-</w:t>
      </w:r>
      <w:r w:rsidRPr="00DF6FAC">
        <w:t xml:space="preserve">significant </w:t>
      </w:r>
      <w:r w:rsidRPr="00F93577">
        <w:rPr>
          <w:i/>
          <w:iCs/>
        </w:rPr>
        <w:t>p</w:t>
      </w:r>
      <w:r w:rsidR="00F93577">
        <w:t xml:space="preserve"> </w:t>
      </w:r>
      <w:r w:rsidRPr="00DF6FAC">
        <w:t>value in the LRT. In those cases where the LRT was statistically significant, the change in model fit indicators was usually very modest, meaning that the size of non-invariance was small to negligible (</w:t>
      </w:r>
      <m:oMath>
        <m:r>
          <w:rPr>
            <w:rFonts w:ascii="Cambria Math" w:hAnsi="Cambria Math"/>
          </w:rPr>
          <m:t>ΔCFI</m:t>
        </m:r>
      </m:oMath>
      <w:r w:rsidRPr="00DF6FAC">
        <w:t xml:space="preserve"> &lt; 0.005, </w:t>
      </w:r>
      <m:oMath>
        <m:r>
          <w:rPr>
            <w:rFonts w:ascii="Cambria Math" w:hAnsi="Cambria Math"/>
          </w:rPr>
          <m:t>ΔRMSEA</m:t>
        </m:r>
      </m:oMath>
      <w:r w:rsidRPr="00DF6FAC">
        <w:t xml:space="preserve"> &lt; 0.01; Chen</w:t>
      </w:r>
      <w:r w:rsidR="008B43F1" w:rsidRPr="00DF6FAC">
        <w:t xml:space="preserve">, </w:t>
      </w:r>
      <w:r w:rsidRPr="00DF6FAC">
        <w:t xml:space="preserve">2007). Table 3 in the </w:t>
      </w:r>
      <w:r w:rsidR="00307968">
        <w:t>A</w:t>
      </w:r>
      <w:r w:rsidRPr="00DF6FAC">
        <w:t>ppendix summarizes the information of the measurement invariance procedure for all the facets. Next, we will discuss the three facets that were non-invariant in terms of age and gender.</w:t>
      </w:r>
    </w:p>
    <w:p w14:paraId="755C29EA" w14:textId="5569DA96" w:rsidR="000D5B87" w:rsidRPr="00DF6FAC" w:rsidRDefault="00986D00" w:rsidP="002D2AC0">
      <w:pPr>
        <w:spacing w:before="0" w:after="0"/>
        <w:ind w:firstLine="720"/>
      </w:pPr>
      <w:r w:rsidRPr="00691648">
        <w:t>Resistance</w:t>
      </w:r>
      <w:r w:rsidRPr="00DF6FAC">
        <w:t xml:space="preserve"> was not scalar invariant across age, according to a significant change in the LRT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DF6FAC">
        <w:t xml:space="preserve">(df) of the difference = 17.66, </w:t>
      </w:r>
      <w:r w:rsidRPr="00F93577">
        <w:rPr>
          <w:i/>
          <w:iCs/>
        </w:rPr>
        <w:t>p</w:t>
      </w:r>
      <w:r w:rsidRPr="00DF6FAC">
        <w:t xml:space="preserve"> &lt; 0.01) and the differences on -some- model fit indices (</w:t>
      </w:r>
      <m:oMath>
        <m:r>
          <w:rPr>
            <w:rFonts w:ascii="Cambria Math" w:hAnsi="Cambria Math"/>
          </w:rPr>
          <m:t>ΔCFI</m:t>
        </m:r>
      </m:oMath>
      <w:r w:rsidRPr="00DF6FAC">
        <w:t xml:space="preserve"> = -0.035, </w:t>
      </w:r>
      <m:oMath>
        <m:r>
          <w:rPr>
            <w:rFonts w:ascii="Cambria Math" w:hAnsi="Cambria Math"/>
          </w:rPr>
          <m:t>ΔRMSEA</m:t>
        </m:r>
      </m:oMath>
      <w:r w:rsidRPr="00DF6FAC">
        <w:t xml:space="preserve"> = 0.025). Two indicators of resistance were the reason of this non-invariance (“Breaks rules all the time, both at school and at home” and “Cheats all the time”). Both of them were higher for adolescents than for children, although the size of the differences w</w:t>
      </w:r>
      <w:r w:rsidR="00307968">
        <w:t>as</w:t>
      </w:r>
      <w:r w:rsidRPr="00DF6FAC">
        <w:t xml:space="preserve"> not very </w:t>
      </w:r>
      <w:r w:rsidR="00307968">
        <w:t>substantial</w:t>
      </w:r>
      <w:r w:rsidR="00307968" w:rsidRPr="00DF6FAC">
        <w:t xml:space="preserve"> </w:t>
      </w:r>
      <w:r w:rsidRPr="00DF6FAC">
        <w:t xml:space="preserve">(1.48 to 1.35 and 1.36 to 1.29, unstandardized intercepts). These differences are also evident when comparing simple endorsement rates: “Breaks rules all the time, both at school and at home” had a mean of 1.48 in adolescents and a mean of 1.35 in children, while “Cheats all the time” had a mean of 1.38 in adolescents and a mean of 1.29 in children. Non-scalar invariance in </w:t>
      </w:r>
      <w:r w:rsidR="00B7233C">
        <w:t>R</w:t>
      </w:r>
      <w:r w:rsidRPr="00691648">
        <w:t>esistance</w:t>
      </w:r>
      <w:r w:rsidRPr="00DF6FAC">
        <w:t xml:space="preserve"> means that a slight increase in this facet for older subjects will be expected</w:t>
      </w:r>
      <w:r w:rsidR="00FB5E4F">
        <w:t xml:space="preserve">, which aligns with the normative </w:t>
      </w:r>
      <w:r w:rsidRPr="00DF6FAC">
        <w:t>developmental trend</w:t>
      </w:r>
      <w:r w:rsidR="00FB5E4F">
        <w:t xml:space="preserve"> of turmoil in adolescence</w:t>
      </w:r>
    </w:p>
    <w:p w14:paraId="6BC0E353" w14:textId="70A10936" w:rsidR="000D5B87" w:rsidRPr="00DF6FAC" w:rsidRDefault="00986D00" w:rsidP="002D2AC0">
      <w:pPr>
        <w:spacing w:before="0" w:after="0"/>
        <w:ind w:firstLine="720"/>
      </w:pPr>
      <w:r w:rsidRPr="00DF6FAC">
        <w:t xml:space="preserve">Two facets were not metric invariant across gender: </w:t>
      </w:r>
      <w:r w:rsidR="00B7233C">
        <w:t>P</w:t>
      </w:r>
      <w:r w:rsidRPr="00691648">
        <w:t xml:space="preserve">aranoid </w:t>
      </w:r>
      <w:r w:rsidR="00B7233C">
        <w:t>T</w:t>
      </w:r>
      <w:r w:rsidRPr="00691648">
        <w:t>raits</w:t>
      </w:r>
      <w:r w:rsidRPr="00DF6FAC">
        <w:t>, with a significant change in the LRT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DF6FAC">
        <w:t xml:space="preserve">(df) of the difference = 9.41 (1), </w:t>
      </w:r>
      <w:r w:rsidRPr="004B4B2B">
        <w:rPr>
          <w:i/>
          <w:iCs/>
        </w:rPr>
        <w:t>p</w:t>
      </w:r>
      <w:r w:rsidRPr="00DF6FAC">
        <w:t xml:space="preserve"> &lt; 0.01) and </w:t>
      </w:r>
      <m:oMath>
        <m:r>
          <w:rPr>
            <w:rFonts w:ascii="Cambria Math" w:hAnsi="Cambria Math"/>
          </w:rPr>
          <m:t>ΔCFI</m:t>
        </m:r>
      </m:oMath>
      <w:r w:rsidRPr="00DF6FAC">
        <w:t xml:space="preserve"> = -0.017, </w:t>
      </w:r>
      <m:oMath>
        <m:r>
          <w:rPr>
            <w:rFonts w:ascii="Cambria Math" w:hAnsi="Cambria Math"/>
          </w:rPr>
          <m:t>ΔRMSEA</m:t>
        </m:r>
      </m:oMath>
      <w:r w:rsidRPr="00DF6FAC">
        <w:t xml:space="preserve"> = 0.07); and </w:t>
      </w:r>
      <w:r w:rsidR="00B7233C">
        <w:t>I</w:t>
      </w:r>
      <w:r w:rsidRPr="00691648">
        <w:t xml:space="preserve">nsecure </w:t>
      </w:r>
      <w:r w:rsidR="00B7233C">
        <w:t>A</w:t>
      </w:r>
      <w:r w:rsidRPr="00691648">
        <w:t>ttachment</w:t>
      </w:r>
      <w:r w:rsidRPr="00DF6FAC">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DF6FAC">
        <w:t xml:space="preserve">(df) of the difference = 17.05 (1), </w:t>
      </w:r>
      <w:r w:rsidRPr="004B4B2B">
        <w:rPr>
          <w:i/>
          <w:iCs/>
        </w:rPr>
        <w:t>p</w:t>
      </w:r>
      <w:r w:rsidRPr="00DF6FAC">
        <w:t xml:space="preserve"> &lt; 0.01; and </w:t>
      </w:r>
      <m:oMath>
        <m:r>
          <w:rPr>
            <w:rFonts w:ascii="Cambria Math" w:hAnsi="Cambria Math"/>
          </w:rPr>
          <m:t>ΔCFI</m:t>
        </m:r>
      </m:oMath>
      <w:r w:rsidRPr="00DF6FAC">
        <w:t xml:space="preserve"> = -0.005, </w:t>
      </w:r>
      <m:oMath>
        <m:r>
          <w:rPr>
            <w:rFonts w:ascii="Cambria Math" w:hAnsi="Cambria Math"/>
          </w:rPr>
          <m:t>ΔRMSEA</m:t>
        </m:r>
      </m:oMath>
      <w:r w:rsidRPr="00DF6FAC">
        <w:t xml:space="preserve"> = 0.08). In </w:t>
      </w:r>
      <w:r w:rsidR="00B7233C">
        <w:t>P</w:t>
      </w:r>
      <w:r w:rsidR="00B7233C" w:rsidRPr="00F44A01">
        <w:t xml:space="preserve">aranoid </w:t>
      </w:r>
      <w:r w:rsidR="00B7233C">
        <w:t>T</w:t>
      </w:r>
      <w:r w:rsidR="00B7233C" w:rsidRPr="00F44A01">
        <w:t>raits</w:t>
      </w:r>
      <w:r w:rsidRPr="00DF6FAC">
        <w:t xml:space="preserve">, the indicator “distrusts most people” has a higher factor loading for boys than for girls, i.e. it has a more central role in </w:t>
      </w:r>
      <w:r w:rsidRPr="00DF6FAC">
        <w:lastRenderedPageBreak/>
        <w:t xml:space="preserve">defining paranoid traits in boys than in girls. In </w:t>
      </w:r>
      <w:r w:rsidR="00B7233C">
        <w:t>I</w:t>
      </w:r>
      <w:r w:rsidR="00B7233C" w:rsidRPr="00F44A01">
        <w:t xml:space="preserve">nsecure </w:t>
      </w:r>
      <w:r w:rsidR="00B7233C">
        <w:t>A</w:t>
      </w:r>
      <w:r w:rsidR="00B7233C" w:rsidRPr="00F44A01">
        <w:t>ttachment</w:t>
      </w:r>
      <w:r w:rsidRPr="00DF6FAC">
        <w:t>, the indicator “often clings</w:t>
      </w:r>
      <w:r w:rsidR="00C51555">
        <w:t xml:space="preserve"> to</w:t>
      </w:r>
      <w:r w:rsidRPr="00DF6FAC">
        <w:t xml:space="preserve"> other people” loads higher </w:t>
      </w:r>
      <w:r w:rsidR="00307968">
        <w:t>o</w:t>
      </w:r>
      <w:r w:rsidRPr="00DF6FAC">
        <w:t>n the latent factor in the group of girls than it does in the group of boys</w:t>
      </w:r>
      <w:r w:rsidR="00FB5E4F">
        <w:t>, potentially pointing to gender-specific manifestations of Paranoid traits</w:t>
      </w:r>
      <w:r w:rsidRPr="00DF6FAC">
        <w:t>.</w:t>
      </w:r>
    </w:p>
    <w:p w14:paraId="19185EC6" w14:textId="2CF98BA3" w:rsidR="000D5B87" w:rsidRPr="00691648" w:rsidRDefault="00986D00" w:rsidP="00691648">
      <w:pPr>
        <w:pStyle w:val="Ttulo1"/>
        <w:ind w:firstLine="720"/>
        <w:jc w:val="center"/>
        <w:rPr>
          <w:rFonts w:ascii="Times New Roman" w:hAnsi="Times New Roman" w:cs="Times New Roman"/>
          <w:sz w:val="24"/>
        </w:rPr>
      </w:pPr>
      <w:bookmarkStart w:id="22" w:name="discussion"/>
      <w:r w:rsidRPr="00691648">
        <w:rPr>
          <w:rFonts w:ascii="Times New Roman" w:hAnsi="Times New Roman" w:cs="Times New Roman"/>
          <w:sz w:val="24"/>
        </w:rPr>
        <w:t>Discussion</w:t>
      </w:r>
      <w:bookmarkEnd w:id="22"/>
    </w:p>
    <w:p w14:paraId="37290C44" w14:textId="64761DBA" w:rsidR="00EB68DA" w:rsidRPr="00DF6FAC" w:rsidRDefault="00EB68DA" w:rsidP="003D248E">
      <w:pPr>
        <w:spacing w:before="0" w:after="0"/>
        <w:ind w:firstLine="720"/>
      </w:pPr>
      <w:r w:rsidRPr="00DF6FAC">
        <w:t xml:space="preserve">The </w:t>
      </w:r>
      <w:r w:rsidR="00253E2B">
        <w:t>DIPSI-B</w:t>
      </w:r>
      <w:r w:rsidRPr="00DF6FAC">
        <w:t xml:space="preserve"> has been developed in order to promote the inclusion of the</w:t>
      </w:r>
      <w:r w:rsidR="00CB7F18">
        <w:t xml:space="preserve"> alternative</w:t>
      </w:r>
      <w:r w:rsidRPr="00DF6FAC">
        <w:t xml:space="preserve"> </w:t>
      </w:r>
      <w:r>
        <w:t xml:space="preserve">DSM-5 </w:t>
      </w:r>
      <w:r w:rsidRPr="00DF6FAC">
        <w:t xml:space="preserve">section III </w:t>
      </w:r>
      <w:r w:rsidR="00675B23">
        <w:t xml:space="preserve">perspective on personality disorders </w:t>
      </w:r>
      <w:r w:rsidRPr="00DF6FAC">
        <w:t>(</w:t>
      </w:r>
      <w:r>
        <w:t>APA</w:t>
      </w:r>
      <w:r w:rsidRPr="00DF6FAC">
        <w:t>, 2013) into studies</w:t>
      </w:r>
      <w:r w:rsidR="00675B23">
        <w:t xml:space="preserve"> on development</w:t>
      </w:r>
      <w:r w:rsidR="004A0BAC">
        <w:t>al</w:t>
      </w:r>
      <w:r w:rsidR="0033481B">
        <w:t xml:space="preserve"> antecedents</w:t>
      </w:r>
      <w:r w:rsidR="00675B23">
        <w:t xml:space="preserve"> of personality disorders and early intervention programs</w:t>
      </w:r>
      <w:r w:rsidRPr="00DF6FAC">
        <w:t>.</w:t>
      </w:r>
      <w:r w:rsidR="00F749A4">
        <w:t xml:space="preserve"> Whereas</w:t>
      </w:r>
      <w:r w:rsidR="00C51555">
        <w:t xml:space="preserve"> </w:t>
      </w:r>
      <w:r w:rsidR="00F749A4">
        <w:t>t</w:t>
      </w:r>
      <w:r w:rsidRPr="00DF6FAC">
        <w:t xml:space="preserve">he PID-5 (Krueger et al., 2012) </w:t>
      </w:r>
      <w:r>
        <w:t xml:space="preserve">was </w:t>
      </w:r>
      <w:r w:rsidR="00CB7F18" w:rsidRPr="00DF6FAC">
        <w:t>empirically</w:t>
      </w:r>
      <w:r w:rsidR="00CB7F18">
        <w:t xml:space="preserve"> </w:t>
      </w:r>
      <w:r>
        <w:t xml:space="preserve">developed </w:t>
      </w:r>
      <w:r w:rsidRPr="00DF6FAC">
        <w:t xml:space="preserve">to </w:t>
      </w:r>
      <w:r w:rsidR="00F749A4">
        <w:t>describe</w:t>
      </w:r>
      <w:r w:rsidR="00CB7F18">
        <w:t xml:space="preserve"> </w:t>
      </w:r>
      <w:r>
        <w:t>these pathological personality traits</w:t>
      </w:r>
      <w:r w:rsidRPr="00DF6FAC">
        <w:t xml:space="preserve"> </w:t>
      </w:r>
      <w:r>
        <w:t>in</w:t>
      </w:r>
      <w:r w:rsidRPr="00DF6FAC">
        <w:t xml:space="preserve"> adult populations</w:t>
      </w:r>
      <w:r w:rsidR="00CB7F18">
        <w:t>, the</w:t>
      </w:r>
      <w:r w:rsidR="00C51555">
        <w:t xml:space="preserve"> </w:t>
      </w:r>
      <w:r w:rsidRPr="00DF6FAC">
        <w:t>original</w:t>
      </w:r>
      <w:r w:rsidR="00CB7F18">
        <w:t xml:space="preserve"> </w:t>
      </w:r>
      <w:r w:rsidRPr="00DF6FAC">
        <w:t xml:space="preserve">DIPSI was conceived to study </w:t>
      </w:r>
      <w:r w:rsidR="00CB7F18">
        <w:t xml:space="preserve">a similar but age-specific set of maladaptive traits in </w:t>
      </w:r>
      <w:r w:rsidRPr="00DF6FAC">
        <w:t xml:space="preserve">in children, </w:t>
      </w:r>
      <w:r w:rsidR="00632797">
        <w:t xml:space="preserve">hence </w:t>
      </w:r>
      <w:r w:rsidRPr="00DF6FAC">
        <w:t>opening avenues for investigating the</w:t>
      </w:r>
      <w:r w:rsidR="00CB7F18">
        <w:t xml:space="preserve"> development of personality pathology within a single conceptual framework </w:t>
      </w:r>
      <w:r>
        <w:t xml:space="preserve">from </w:t>
      </w:r>
      <w:r w:rsidRPr="00DF6FAC">
        <w:t>early on.</w:t>
      </w:r>
    </w:p>
    <w:p w14:paraId="4B7F0B13" w14:textId="3811186D" w:rsidR="00BA7592" w:rsidRPr="00DF6FAC" w:rsidRDefault="00EB68DA" w:rsidP="00E5204A">
      <w:pPr>
        <w:spacing w:before="0" w:after="0"/>
        <w:ind w:firstLine="720"/>
      </w:pPr>
      <w:r>
        <w:t xml:space="preserve">However, despite the major advantages of the original DIPSI, </w:t>
      </w:r>
      <w:r w:rsidRPr="00DF6FAC">
        <w:t>its extensiveness</w:t>
      </w:r>
      <w:r w:rsidR="00CB7F18">
        <w:t xml:space="preserve"> </w:t>
      </w:r>
      <w:r>
        <w:t>complicates</w:t>
      </w:r>
      <w:r w:rsidRPr="00DF6FAC">
        <w:t xml:space="preserve"> application in</w:t>
      </w:r>
      <w:r w:rsidR="00CB7F18">
        <w:t xml:space="preserve"> </w:t>
      </w:r>
      <w:r w:rsidRPr="00DF6FAC">
        <w:t>projects where time resources are limited. As stated by the Global Alliance for Prevention and Early Intervention for B</w:t>
      </w:r>
      <w:r w:rsidR="00CB7F18">
        <w:t xml:space="preserve">orderline </w:t>
      </w:r>
      <w:r w:rsidRPr="00DF6FAC">
        <w:t>P</w:t>
      </w:r>
      <w:r w:rsidR="00CB7F18">
        <w:t xml:space="preserve">ersonality </w:t>
      </w:r>
      <w:r w:rsidRPr="00DF6FAC">
        <w:t>D</w:t>
      </w:r>
      <w:r w:rsidR="00CB7F18">
        <w:t>isorder</w:t>
      </w:r>
      <w:r w:rsidRPr="00DF6FAC">
        <w:t xml:space="preserve"> (GAP): “</w:t>
      </w:r>
      <w:r w:rsidRPr="00DF6FAC">
        <w:rPr>
          <w:i/>
        </w:rPr>
        <w:t>further development and validation of brief and user-friendly assessment tools is needed to promote the systematic use of standardized evaluation in research and clinical settings</w:t>
      </w:r>
      <w:r w:rsidRPr="00DF6FAC">
        <w:t>”, both for borderline PD as well as for other PDs and their early signs (</w:t>
      </w:r>
      <w:proofErr w:type="spellStart"/>
      <w:r w:rsidRPr="00DF6FAC">
        <w:t>Chanen</w:t>
      </w:r>
      <w:proofErr w:type="spellEnd"/>
      <w:r>
        <w:t xml:space="preserve"> et al.</w:t>
      </w:r>
      <w:r w:rsidRPr="00DF6FAC">
        <w:t xml:space="preserve">, 2017, p. 2016). Indeed, short </w:t>
      </w:r>
      <w:r>
        <w:t xml:space="preserve">but comprehensive </w:t>
      </w:r>
      <w:r w:rsidRPr="00DF6FAC">
        <w:t>instruments are needed to thoroug</w:t>
      </w:r>
      <w:r w:rsidR="00CB7F18">
        <w:t>h</w:t>
      </w:r>
      <w:r w:rsidRPr="00DF6FAC">
        <w:t xml:space="preserve">ly monitor </w:t>
      </w:r>
      <w:r w:rsidR="003D248E">
        <w:t xml:space="preserve">young </w:t>
      </w:r>
      <w:r w:rsidRPr="00DF6FAC">
        <w:t xml:space="preserve">individuals in </w:t>
      </w:r>
      <w:r>
        <w:t xml:space="preserve">the </w:t>
      </w:r>
      <w:r w:rsidRPr="00DF6FAC">
        <w:t xml:space="preserve">pursuit of emerging PDs, in order </w:t>
      </w:r>
      <w:r>
        <w:t xml:space="preserve">to implement </w:t>
      </w:r>
      <w:r w:rsidRPr="00DF6FAC">
        <w:t xml:space="preserve">adequate prevention </w:t>
      </w:r>
      <w:r>
        <w:t xml:space="preserve">and </w:t>
      </w:r>
      <w:r w:rsidRPr="00DF6FAC">
        <w:t xml:space="preserve">early interventions policies. The novel </w:t>
      </w:r>
      <w:r w:rsidR="00253E2B">
        <w:t>DIPSI-B</w:t>
      </w:r>
      <w:r w:rsidRPr="00DF6FAC">
        <w:t xml:space="preserve"> is suitable to address this need and to</w:t>
      </w:r>
      <w:r w:rsidR="00CB7F18">
        <w:t xml:space="preserve"> significantly</w:t>
      </w:r>
      <w:r w:rsidRPr="00DF6FAC">
        <w:t xml:space="preserve"> contribute</w:t>
      </w:r>
      <w:r w:rsidR="00CB7F18">
        <w:t xml:space="preserve"> the field.</w:t>
      </w:r>
      <w:r w:rsidR="003D248E" w:rsidRPr="003D248E">
        <w:t xml:space="preserve"> </w:t>
      </w:r>
      <w:r w:rsidR="003D248E">
        <w:t>Overall, t</w:t>
      </w:r>
      <w:r w:rsidR="003D248E" w:rsidRPr="00DF6FAC">
        <w:t xml:space="preserve">he </w:t>
      </w:r>
      <w:r w:rsidR="003D248E">
        <w:t>DIPSI-B</w:t>
      </w:r>
      <w:r w:rsidR="003D248E" w:rsidRPr="00DF6FAC">
        <w:t xml:space="preserve"> has retained the same number of facets with a rough 50% decrease in the number of items (</w:t>
      </w:r>
      <w:r w:rsidR="003D248E">
        <w:t xml:space="preserve">from 194 to </w:t>
      </w:r>
      <w:r w:rsidR="003D248E" w:rsidRPr="00DF6FAC">
        <w:t xml:space="preserve">98). The items selected to form the </w:t>
      </w:r>
      <w:r w:rsidR="003D248E">
        <w:t>DIPSI-B</w:t>
      </w:r>
      <w:r w:rsidR="003D248E" w:rsidRPr="00DF6FAC">
        <w:t xml:space="preserve"> maximized the sensitivity to detect differences in the maladaptive end of </w:t>
      </w:r>
      <w:r w:rsidR="003D248E" w:rsidRPr="00DF6FAC">
        <w:lastRenderedPageBreak/>
        <w:t xml:space="preserve">the construct space, which ensures that the screening tool is able to signal cases which </w:t>
      </w:r>
      <w:r w:rsidR="003D248E">
        <w:t>would benefit more from</w:t>
      </w:r>
      <w:r w:rsidR="003D248E" w:rsidRPr="00DF6FAC">
        <w:t xml:space="preserve"> an </w:t>
      </w:r>
      <w:r w:rsidR="003D248E">
        <w:t xml:space="preserve">early </w:t>
      </w:r>
      <w:r w:rsidR="003D248E" w:rsidRPr="00DF6FAC">
        <w:t xml:space="preserve">intervention. Furthermore, each of the </w:t>
      </w:r>
      <w:r w:rsidR="003D248E">
        <w:t>DIPSI-B</w:t>
      </w:r>
      <w:r w:rsidR="003D248E" w:rsidRPr="00DF6FAC">
        <w:t xml:space="preserve"> facets ha</w:t>
      </w:r>
      <w:r w:rsidR="003D248E">
        <w:t>s</w:t>
      </w:r>
      <w:r w:rsidR="003D248E" w:rsidRPr="00DF6FAC">
        <w:t xml:space="preserve"> been carefully </w:t>
      </w:r>
      <w:r w:rsidR="003D248E">
        <w:t>constructed</w:t>
      </w:r>
      <w:r w:rsidR="003D248E" w:rsidRPr="00DF6FAC">
        <w:t xml:space="preserve"> to </w:t>
      </w:r>
      <w:r w:rsidR="003D248E">
        <w:t>represent a</w:t>
      </w:r>
      <w:r w:rsidR="003D248E" w:rsidRPr="00DF6FAC">
        <w:t xml:space="preserve"> robust unidimensional structure. This makes the </w:t>
      </w:r>
      <w:r w:rsidR="003D248E">
        <w:t>DIPSI-B</w:t>
      </w:r>
      <w:r w:rsidR="003D248E" w:rsidRPr="00DF6FAC">
        <w:t xml:space="preserve"> a screening tool that can </w:t>
      </w:r>
      <w:r w:rsidR="00C76EAA">
        <w:t xml:space="preserve">also </w:t>
      </w:r>
      <w:r w:rsidR="003D248E" w:rsidRPr="00DF6FAC">
        <w:t xml:space="preserve">be used to cover specific needs of </w:t>
      </w:r>
      <w:r w:rsidR="003D248E">
        <w:t xml:space="preserve">both </w:t>
      </w:r>
      <w:r w:rsidR="003D248E" w:rsidRPr="00DF6FAC">
        <w:t xml:space="preserve">clinicians </w:t>
      </w:r>
      <w:r w:rsidR="003D248E">
        <w:t>and</w:t>
      </w:r>
      <w:r w:rsidR="003D248E" w:rsidRPr="00DF6FAC">
        <w:t xml:space="preserve"> researchers, by only assessing those facets that </w:t>
      </w:r>
      <w:r w:rsidR="00C76EAA">
        <w:t xml:space="preserve">are relevant to them. </w:t>
      </w:r>
      <w:r w:rsidR="003D248E">
        <w:t xml:space="preserve"> </w:t>
      </w:r>
      <w:r w:rsidR="00BA7592">
        <w:t>In addition</w:t>
      </w:r>
      <w:r w:rsidR="00BA7592" w:rsidRPr="00DF6FAC">
        <w:t xml:space="preserve">, we considered possible threats of validity when using the </w:t>
      </w:r>
      <w:r w:rsidR="00BA7592">
        <w:t>DIPSI-B</w:t>
      </w:r>
      <w:r w:rsidR="00BA7592" w:rsidRPr="00DF6FAC">
        <w:t xml:space="preserve"> in practical settings. On the one hand, we </w:t>
      </w:r>
      <w:r w:rsidR="00BA7592">
        <w:t>precisely constructed</w:t>
      </w:r>
      <w:r w:rsidR="00BA7592" w:rsidRPr="00DF6FAC">
        <w:t xml:space="preserve"> the </w:t>
      </w:r>
      <w:r w:rsidR="00BA7592">
        <w:t>DIPSI-B</w:t>
      </w:r>
      <w:r w:rsidR="00BA7592" w:rsidRPr="00DF6FAC">
        <w:t xml:space="preserve"> facets taking into account the content of the indicators included. Therefore, not only an empirically driven bottom-up approach was used but also a theoretically driven top-down strategy was considered. This ensures a high degree of face-validity of the facets assessed by the </w:t>
      </w:r>
      <w:r w:rsidR="00BA7592">
        <w:t>DIPSI-B</w:t>
      </w:r>
      <w:r w:rsidR="00BA7592" w:rsidRPr="00DF6FAC">
        <w:t xml:space="preserve">. On the other hand, we inspected a less commonly studied threat of validity by testing the bias introduced when computing sum-scores, instead of latent factor scores, in practical pen-and-paper applications. A correlation of both scoring methods was computed in order to test the systematic error introduced by not taking into account the parameters involved in the latent factor scoring method. An impressive mean of </w:t>
      </w:r>
      <m:oMath>
        <m:r>
          <w:rPr>
            <w:rFonts w:ascii="Cambria Math" w:hAnsi="Cambria Math"/>
          </w:rPr>
          <m:t>r=0.99</m:t>
        </m:r>
      </m:oMath>
      <w:r w:rsidR="00BA7592" w:rsidRPr="00DF6FAC">
        <w:t xml:space="preserve"> was obtained, suggesting that pen-and-paper applications introduce negligible bias in the computation of the construct’s scores.</w:t>
      </w:r>
    </w:p>
    <w:p w14:paraId="2CF9DE24" w14:textId="0E1D9CD8" w:rsidR="003D248E" w:rsidRPr="002D2AC0" w:rsidRDefault="00BA7592" w:rsidP="00E5204A">
      <w:pPr>
        <w:spacing w:before="0" w:after="0"/>
        <w:rPr>
          <w:b/>
        </w:rPr>
      </w:pPr>
      <w:r w:rsidRPr="002D2AC0">
        <w:rPr>
          <w:b/>
        </w:rPr>
        <w:t xml:space="preserve">Psychometric </w:t>
      </w:r>
      <w:r>
        <w:rPr>
          <w:b/>
        </w:rPr>
        <w:t>P</w:t>
      </w:r>
      <w:r w:rsidRPr="002D2AC0">
        <w:rPr>
          <w:b/>
        </w:rPr>
        <w:t>roperties</w:t>
      </w:r>
    </w:p>
    <w:p w14:paraId="56F89151" w14:textId="02E2E75E" w:rsidR="000D5B87" w:rsidRPr="00DF6FAC" w:rsidRDefault="002E42DC" w:rsidP="00E5204A">
      <w:pPr>
        <w:spacing w:before="0" w:after="0"/>
        <w:ind w:firstLine="720"/>
      </w:pPr>
      <w:r>
        <w:t>The first evidence of the DIPSI-B’s psychometric properties</w:t>
      </w:r>
      <w:r w:rsidR="003D248E">
        <w:t xml:space="preserve"> </w:t>
      </w:r>
      <w:r w:rsidR="00BA7592">
        <w:t>appears to be</w:t>
      </w:r>
      <w:r>
        <w:t xml:space="preserve"> promising</w:t>
      </w:r>
      <w:r w:rsidR="00BA7592">
        <w:t>, both</w:t>
      </w:r>
      <w:r>
        <w:t xml:space="preserve"> with regard to </w:t>
      </w:r>
      <w:r w:rsidR="00CB7F18">
        <w:t>its</w:t>
      </w:r>
      <w:r w:rsidR="00986D00" w:rsidRPr="00DF6FAC">
        <w:t xml:space="preserve"> reliab</w:t>
      </w:r>
      <w:r w:rsidR="00CB7F18">
        <w:t>i</w:t>
      </w:r>
      <w:r w:rsidR="00986D00" w:rsidRPr="00DF6FAC">
        <w:t>l</w:t>
      </w:r>
      <w:r w:rsidR="00CB7F18">
        <w:t>ity</w:t>
      </w:r>
      <w:r w:rsidR="00986D00" w:rsidRPr="00DF6FAC">
        <w:t>, structural valid</w:t>
      </w:r>
      <w:r w:rsidR="00CB7F18">
        <w:t>ity</w:t>
      </w:r>
      <w:r w:rsidR="00986D00" w:rsidRPr="00DF6FAC">
        <w:t>, congruen</w:t>
      </w:r>
      <w:r w:rsidR="00CB7F18">
        <w:t>cy</w:t>
      </w:r>
      <w:r w:rsidR="00986D00" w:rsidRPr="00DF6FAC">
        <w:t xml:space="preserve"> with the original DIPSI, and </w:t>
      </w:r>
      <w:r w:rsidR="00FB5E4F">
        <w:t>invariance</w:t>
      </w:r>
      <w:r w:rsidRPr="00DF6FAC">
        <w:t xml:space="preserve"> </w:t>
      </w:r>
      <w:r w:rsidR="00986D00" w:rsidRPr="00DF6FAC">
        <w:t xml:space="preserve">across gender and </w:t>
      </w:r>
      <w:r w:rsidR="00FB5E4F">
        <w:t xml:space="preserve">childhood vs adolescent </w:t>
      </w:r>
      <w:r w:rsidR="00986D00" w:rsidRPr="00DF6FAC">
        <w:t>age</w:t>
      </w:r>
      <w:r w:rsidR="00FB5E4F">
        <w:t>.</w:t>
      </w:r>
    </w:p>
    <w:p w14:paraId="27C6D826" w14:textId="5F8D3138" w:rsidR="000D5B87" w:rsidRPr="00DF6FAC" w:rsidRDefault="00986D00" w:rsidP="00632797">
      <w:pPr>
        <w:spacing w:before="0" w:after="0"/>
        <w:ind w:firstLine="720"/>
      </w:pPr>
      <w:r w:rsidRPr="00DF6FAC">
        <w:t xml:space="preserve">In terms of reliability, internal consistencies for each individual construct (McDonald’s </w:t>
      </w:r>
      <m:oMath>
        <m:r>
          <w:rPr>
            <w:rFonts w:ascii="Cambria Math" w:hAnsi="Cambria Math"/>
          </w:rPr>
          <m:t>ω</m:t>
        </m:r>
      </m:oMath>
      <w:r w:rsidRPr="00DF6FAC">
        <w:t xml:space="preserve"> and Cronbach’s </w:t>
      </w:r>
      <m:oMath>
        <m:r>
          <w:rPr>
            <w:rFonts w:ascii="Cambria Math" w:hAnsi="Cambria Math"/>
          </w:rPr>
          <m:t>α</m:t>
        </m:r>
      </m:oMath>
      <w:r w:rsidRPr="00DF6FAC">
        <w:t xml:space="preserve">) were </w:t>
      </w:r>
      <w:r w:rsidR="00F76A75">
        <w:t>consistently</w:t>
      </w:r>
      <w:r w:rsidR="00F76A75" w:rsidRPr="00DF6FAC">
        <w:t xml:space="preserve"> </w:t>
      </w:r>
      <w:r w:rsidRPr="00DF6FAC">
        <w:t xml:space="preserve">above .70, and 70% of the facets had </w:t>
      </w:r>
      <m:oMath>
        <m:r>
          <w:rPr>
            <w:rFonts w:ascii="Cambria Math" w:hAnsi="Cambria Math"/>
          </w:rPr>
          <m:t>ω</m:t>
        </m:r>
      </m:oMath>
      <w:r w:rsidRPr="00DF6FAC">
        <w:t xml:space="preserve"> values above .80</w:t>
      </w:r>
      <w:r w:rsidR="00CB7F18">
        <w:t xml:space="preserve">, indicating </w:t>
      </w:r>
      <w:r w:rsidRPr="00DF6FAC">
        <w:t xml:space="preserve">good to very good internal </w:t>
      </w:r>
      <w:r w:rsidR="00F76A75" w:rsidRPr="00DF6FAC">
        <w:t>consistenc</w:t>
      </w:r>
      <w:r w:rsidR="00F76A75">
        <w:t>ies</w:t>
      </w:r>
      <w:r w:rsidRPr="00DF6FAC">
        <w:t xml:space="preserve">. The TIF of the whole instrument, which computes reliability -or information- for each level of the underlying trait, suggests that the </w:t>
      </w:r>
      <w:r w:rsidR="00253E2B">
        <w:t>DIPSI-B</w:t>
      </w:r>
      <w:r w:rsidRPr="00DF6FAC">
        <w:t xml:space="preserve"> is especially reliable when assessing subjects with an average-to-</w:t>
      </w:r>
      <w:r w:rsidRPr="00DF6FAC">
        <w:lastRenderedPageBreak/>
        <w:t>high degree of</w:t>
      </w:r>
      <w:r w:rsidR="007E4EEE">
        <w:t xml:space="preserve"> maladaptive</w:t>
      </w:r>
      <w:r w:rsidRPr="00DF6FAC">
        <w:t xml:space="preserve"> trait</w:t>
      </w:r>
      <w:r w:rsidR="007E4EEE">
        <w:t>s</w:t>
      </w:r>
      <w:r w:rsidRPr="00DF6FAC">
        <w:t xml:space="preserve">, </w:t>
      </w:r>
      <w:r w:rsidR="007E4EEE">
        <w:t>underscoring that</w:t>
      </w:r>
      <w:r w:rsidR="00A53763">
        <w:t xml:space="preserve"> </w:t>
      </w:r>
      <w:r w:rsidRPr="00DF6FAC">
        <w:t xml:space="preserve">the </w:t>
      </w:r>
      <w:r w:rsidR="00253E2B">
        <w:t>DIPSI-B</w:t>
      </w:r>
      <w:r w:rsidRPr="00DF6FAC">
        <w:t xml:space="preserve"> </w:t>
      </w:r>
      <w:r w:rsidR="007E4EEE">
        <w:t>i</w:t>
      </w:r>
      <w:r w:rsidRPr="00DF6FAC">
        <w:t>s a reliable instrument with great screening po</w:t>
      </w:r>
      <w:r w:rsidR="00CB7F18">
        <w:t>tential of vulnerable children</w:t>
      </w:r>
      <w:r w:rsidRPr="00DF6FAC">
        <w:t>.</w:t>
      </w:r>
    </w:p>
    <w:p w14:paraId="125EE6E0" w14:textId="78DF3E6D" w:rsidR="000D5B87" w:rsidRPr="00DF6FAC" w:rsidRDefault="00CB7F18" w:rsidP="00632797">
      <w:pPr>
        <w:spacing w:before="0" w:after="0"/>
        <w:ind w:firstLine="720"/>
      </w:pPr>
      <w:r>
        <w:t xml:space="preserve">With regard to validity, the current findings suggest that the </w:t>
      </w:r>
      <w:r w:rsidR="00253E2B">
        <w:t>DIPSI-B</w:t>
      </w:r>
      <w:r>
        <w:t xml:space="preserve"> is</w:t>
      </w:r>
      <w:r w:rsidR="00986D00" w:rsidRPr="00DF6FAC">
        <w:t xml:space="preserve"> structurally robust. Out of the 31 latent factor models specified in the development phase of this study, only two were not supported in the validation sample (less than 7%). These two (</w:t>
      </w:r>
      <w:r w:rsidR="00A53763">
        <w:t>Resistance</w:t>
      </w:r>
      <w:r w:rsidR="00A53763" w:rsidRPr="00DF6FAC">
        <w:t xml:space="preserve"> </w:t>
      </w:r>
      <w:r w:rsidR="00986D00" w:rsidRPr="00DF6FAC">
        <w:t xml:space="preserve">and </w:t>
      </w:r>
      <w:r w:rsidR="00A53763">
        <w:t>S</w:t>
      </w:r>
      <w:r w:rsidR="00986D00" w:rsidRPr="00691648">
        <w:t xml:space="preserve">eparation </w:t>
      </w:r>
      <w:r w:rsidR="00A53763">
        <w:t>A</w:t>
      </w:r>
      <w:r w:rsidR="00986D00" w:rsidRPr="00691648">
        <w:t>nxiety</w:t>
      </w:r>
      <w:r w:rsidR="00986D00" w:rsidRPr="00DF6FAC">
        <w:t xml:space="preserve">) were modified in a later </w:t>
      </w:r>
      <w:proofErr w:type="gramStart"/>
      <w:r w:rsidR="00986D00" w:rsidRPr="00DF6FAC">
        <w:t>stage,</w:t>
      </w:r>
      <w:r w:rsidR="002E42DC">
        <w:t xml:space="preserve"> </w:t>
      </w:r>
      <w:r w:rsidR="00986D00" w:rsidRPr="00DF6FAC">
        <w:t>and</w:t>
      </w:r>
      <w:proofErr w:type="gramEnd"/>
      <w:r w:rsidR="00986D00" w:rsidRPr="00DF6FAC">
        <w:t xml:space="preserve"> need subsequent research to collect confirmatory evidence on its structural validity. From the remainder 29 factor models, 24 could not be rejected by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986D00" w:rsidRPr="00DF6FAC">
        <w:t xml:space="preserve"> test of model fit. Taking into account that the sample size used in the validation phase was extensive compared to the number of parameters being tested, there is strong evidence that these 24 factor models represent the actual data generating mechanism of the latent constructs. Five other latent factor models were rejected by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986D00" w:rsidRPr="00DF6FAC">
        <w:t xml:space="preserve"> test, but model fit indices (CFI, RMSEA and SRMR) suggest that the size of the misfit is small. It is important to bear in mind that most of the factor models were constructed by three reflective indicators, which means that, in order to have non-saturated models, some a priori restrictions had to be imposed (either fitting an essentially </w:t>
      </w:r>
      <w:proofErr w:type="spellStart"/>
      <w:r w:rsidR="00986D00" w:rsidRPr="00DF6FAC">
        <w:t>tau</w:t>
      </w:r>
      <w:proofErr w:type="spellEnd"/>
      <w:r w:rsidR="00986D00" w:rsidRPr="00DF6FAC">
        <w:t>-equivalent model, or a model with only one factor loading allowed to differ from the other two, or a model with one correlated residual among two indicators). These restrictions further outline the good psychometric properties that were obtained, as restricted models quite commonly show, in practice, worse fit than non-restricted peers.</w:t>
      </w:r>
    </w:p>
    <w:p w14:paraId="5DCBD446" w14:textId="2F3A10A3" w:rsidR="000D5B87" w:rsidRPr="00DF6FAC" w:rsidRDefault="00986D00" w:rsidP="00632797">
      <w:pPr>
        <w:spacing w:before="0" w:after="0"/>
        <w:ind w:firstLine="720"/>
      </w:pPr>
      <w:r w:rsidRPr="00DF6FAC">
        <w:t>Regarding the higher order structure of the 31 facets</w:t>
      </w:r>
      <w:r w:rsidR="00CB7F18">
        <w:t xml:space="preserve"> in five overarching maladaptive trait dimensions</w:t>
      </w:r>
      <w:r w:rsidRPr="00DF6FAC">
        <w:t xml:space="preserve">, the </w:t>
      </w:r>
      <w:r w:rsidR="00CB7F18">
        <w:t xml:space="preserve">findings on the </w:t>
      </w:r>
      <w:r w:rsidRPr="00DF6FAC">
        <w:t>validation sample</w:t>
      </w:r>
      <w:r w:rsidR="00CB7F18">
        <w:t xml:space="preserve"> </w:t>
      </w:r>
      <w:r w:rsidRPr="00DF6FAC">
        <w:t xml:space="preserve">suggest that </w:t>
      </w:r>
      <w:r w:rsidR="00CB7F18">
        <w:t xml:space="preserve">model fit of the </w:t>
      </w:r>
      <w:r w:rsidR="00253E2B">
        <w:t>DIPSI-B</w:t>
      </w:r>
      <w:r w:rsidRPr="00DF6FAC">
        <w:t xml:space="preserve"> </w:t>
      </w:r>
      <w:r w:rsidR="00CB7F18">
        <w:t xml:space="preserve">is similar </w:t>
      </w:r>
      <w:r w:rsidR="00483DEF">
        <w:t>as</w:t>
      </w:r>
      <w:r w:rsidR="00483DEF" w:rsidRPr="00DF6FAC">
        <w:t xml:space="preserve"> </w:t>
      </w:r>
      <w:r w:rsidR="00CB7F18">
        <w:t xml:space="preserve">was found with the original DIPSI by </w:t>
      </w:r>
      <w:r w:rsidRPr="00DF6FAC">
        <w:t>Verbeke et al. (2017)</w:t>
      </w:r>
      <w:r w:rsidR="00CB7F18">
        <w:t xml:space="preserve">, underscoring that the </w:t>
      </w:r>
      <w:r w:rsidR="00253E2B">
        <w:t>DIPSI-B</w:t>
      </w:r>
      <w:r w:rsidRPr="00DF6FAC">
        <w:t xml:space="preserve"> has a similar fit to the </w:t>
      </w:r>
      <w:r w:rsidR="00CB7F18">
        <w:t xml:space="preserve">maladaptive </w:t>
      </w:r>
      <w:r w:rsidRPr="00DF6FAC">
        <w:t xml:space="preserve">Big Five framework as the original DIPSI. Furthermore, we investigated the congruency between each of the original DIPSI scales and the </w:t>
      </w:r>
      <w:r w:rsidR="00253E2B">
        <w:t>DIPSI-B</w:t>
      </w:r>
      <w:r w:rsidRPr="00DF6FAC">
        <w:t xml:space="preserve">’s, finding </w:t>
      </w:r>
      <w:r w:rsidR="003E00E2">
        <w:t xml:space="preserve">strong </w:t>
      </w:r>
      <w:r w:rsidRPr="00DF6FAC">
        <w:t>correlation coefficients</w:t>
      </w:r>
      <w:r w:rsidR="00CB7F18">
        <w:t xml:space="preserve">, </w:t>
      </w:r>
      <w:r w:rsidRPr="00DF6FAC">
        <w:t>underscor</w:t>
      </w:r>
      <w:r w:rsidR="00CB7F18">
        <w:t>ing</w:t>
      </w:r>
      <w:r w:rsidRPr="00DF6FAC">
        <w:t xml:space="preserve"> the high degree of </w:t>
      </w:r>
      <w:r w:rsidRPr="00DF6FAC">
        <w:lastRenderedPageBreak/>
        <w:t xml:space="preserve">congruency of the </w:t>
      </w:r>
      <w:r w:rsidR="00253E2B">
        <w:t>DIPSI-B</w:t>
      </w:r>
      <w:r w:rsidRPr="00DF6FAC">
        <w:t xml:space="preserve"> with the original DIPSI, even though the item set has been reduced by almost a half. Unfortunately, in this study we did not include external instruments </w:t>
      </w:r>
      <w:r w:rsidR="003E00E2">
        <w:t>to test</w:t>
      </w:r>
      <w:r w:rsidRPr="00DF6FAC">
        <w:t xml:space="preserve"> the construct validity of the </w:t>
      </w:r>
      <w:r w:rsidR="00253E2B">
        <w:t>DIPSI-B</w:t>
      </w:r>
      <w:r w:rsidRPr="00DF6FAC">
        <w:t xml:space="preserve">, </w:t>
      </w:r>
      <w:r w:rsidR="003E00E2">
        <w:t>however</w:t>
      </w:r>
      <w:r w:rsidRPr="00DF6FAC">
        <w:t xml:space="preserve">, given this high degree of congruency with the original version, the construct validity of the </w:t>
      </w:r>
      <w:r w:rsidR="00253E2B">
        <w:t>DIPSI-B</w:t>
      </w:r>
      <w:r w:rsidRPr="00DF6FAC">
        <w:t xml:space="preserve"> is likely to be very close to its long-version counterpart.</w:t>
      </w:r>
    </w:p>
    <w:p w14:paraId="55D8028B" w14:textId="0C632DCF" w:rsidR="000D5B87" w:rsidRPr="00DF6FAC" w:rsidRDefault="00CB7F18" w:rsidP="00E5204A">
      <w:pPr>
        <w:widowControl w:val="0"/>
        <w:spacing w:before="0" w:after="0"/>
        <w:ind w:firstLine="720"/>
      </w:pPr>
      <w:r>
        <w:t xml:space="preserve">Finally, </w:t>
      </w:r>
      <w:r w:rsidR="00C51555">
        <w:t>t</w:t>
      </w:r>
      <w:r w:rsidRPr="00DF6FAC">
        <w:t xml:space="preserve">his study also inspected the invariance of the </w:t>
      </w:r>
      <w:r w:rsidR="00253E2B">
        <w:t>DIPSI-B</w:t>
      </w:r>
      <w:r w:rsidRPr="00DF6FAC">
        <w:t xml:space="preserve"> facets </w:t>
      </w:r>
      <w:r w:rsidR="007E4EEE">
        <w:t>across</w:t>
      </w:r>
      <w:r w:rsidR="007E4EEE" w:rsidRPr="00DF6FAC">
        <w:t xml:space="preserve"> </w:t>
      </w:r>
      <w:r w:rsidRPr="00DF6FAC">
        <w:t xml:space="preserve">gender and age. Obtaining an invariant instrument for children and adolescents was one of the objectives of the derivation phase of this study </w:t>
      </w:r>
      <w:r>
        <w:t>and was</w:t>
      </w:r>
      <w:r w:rsidRPr="00DF6FAC">
        <w:t xml:space="preserve"> confirmed with the validation sub-sample. The results of the validation sample show that most of the facets supported the most stringent level of measurement invariance </w:t>
      </w:r>
      <w:r>
        <w:t xml:space="preserve">(i.e. </w:t>
      </w:r>
      <w:r w:rsidRPr="00DF6FAC">
        <w:t>scalar invariance</w:t>
      </w:r>
      <w:r>
        <w:t>)</w:t>
      </w:r>
      <w:r w:rsidRPr="00DF6FAC">
        <w:t xml:space="preserve">, in both children versus adolescents (30 out of 31 facets), and in boys versus girls (29 out of 31 facets). Furthermore, facets </w:t>
      </w:r>
      <w:r w:rsidR="00B37FA6">
        <w:t>with no scalar invariance</w:t>
      </w:r>
      <w:r w:rsidRPr="00DF6FAC">
        <w:t xml:space="preserve"> only</w:t>
      </w:r>
      <w:r w:rsidR="00B37FA6">
        <w:t xml:space="preserve"> demonstrated</w:t>
      </w:r>
      <w:r w:rsidRPr="00DF6FAC">
        <w:t xml:space="preserve"> slight deviances between the group’s parameters and </w:t>
      </w:r>
      <w:r>
        <w:t>thus, can</w:t>
      </w:r>
      <w:r w:rsidRPr="00DF6FAC">
        <w:t xml:space="preserve"> be confidently applied to different age and gender populations. This underscores the ability of the </w:t>
      </w:r>
      <w:r w:rsidR="00253E2B">
        <w:t>DIPSI-B</w:t>
      </w:r>
      <w:r w:rsidRPr="00DF6FAC">
        <w:t xml:space="preserve"> to be used in longitudinal designs, and its </w:t>
      </w:r>
      <w:r w:rsidR="007E4EEE">
        <w:t>convenience</w:t>
      </w:r>
      <w:r w:rsidR="007E4EEE" w:rsidRPr="00DF6FAC">
        <w:t xml:space="preserve"> </w:t>
      </w:r>
      <w:r w:rsidRPr="00DF6FAC">
        <w:t xml:space="preserve">as a screening tool </w:t>
      </w:r>
      <w:r>
        <w:t>applicable</w:t>
      </w:r>
      <w:r w:rsidRPr="00DF6FAC">
        <w:t xml:space="preserve"> in all stages of the maturation process of pre-adult </w:t>
      </w:r>
      <w:r>
        <w:t xml:space="preserve">maladaptive </w:t>
      </w:r>
      <w:r w:rsidRPr="00DF6FAC">
        <w:t>personality traits</w:t>
      </w:r>
      <w:r>
        <w:t>. T</w:t>
      </w:r>
      <w:r w:rsidR="00986D00" w:rsidRPr="00DF6FAC">
        <w:t>h</w:t>
      </w:r>
      <w:r w:rsidR="00BA7592">
        <w:t>is</w:t>
      </w:r>
      <w:r w:rsidR="00986D00" w:rsidRPr="00DF6FAC">
        <w:t xml:space="preserve"> ability of the novel </w:t>
      </w:r>
      <w:r w:rsidR="00253E2B">
        <w:t>DIPSI-B</w:t>
      </w:r>
      <w:r w:rsidR="00986D00" w:rsidRPr="00DF6FAC">
        <w:t xml:space="preserve"> to invariantly assess </w:t>
      </w:r>
      <w:r w:rsidR="0088721E" w:rsidRPr="00DF6FAC">
        <w:t xml:space="preserve">maladaptive </w:t>
      </w:r>
      <w:r w:rsidR="00986D00" w:rsidRPr="00DF6FAC">
        <w:t xml:space="preserve">personality traits in </w:t>
      </w:r>
      <w:r w:rsidR="0088721E" w:rsidRPr="00DF6FAC">
        <w:t>child</w:t>
      </w:r>
      <w:r w:rsidR="0088721E">
        <w:t>hood</w:t>
      </w:r>
      <w:r w:rsidR="0088721E" w:rsidRPr="00DF6FAC">
        <w:t xml:space="preserve"> </w:t>
      </w:r>
      <w:r w:rsidR="00986D00" w:rsidRPr="00DF6FAC">
        <w:t xml:space="preserve">and adolescence is not trivial. Previous research in the precursors of PDs mainly focused </w:t>
      </w:r>
      <w:r w:rsidR="0088721E">
        <w:t>on</w:t>
      </w:r>
      <w:r w:rsidR="0088721E" w:rsidRPr="00DF6FAC">
        <w:t xml:space="preserve"> </w:t>
      </w:r>
      <w:r w:rsidR="00986D00" w:rsidRPr="00DF6FAC">
        <w:t>contextual determinants such as traumatic experiences or continuo</w:t>
      </w:r>
      <w:r w:rsidR="007E4EEE">
        <w:t>u</w:t>
      </w:r>
      <w:r w:rsidR="00986D00" w:rsidRPr="00DF6FAC">
        <w:t xml:space="preserve">s exposure to destabilizing environments </w:t>
      </w:r>
      <w:r w:rsidR="0088721E">
        <w:t>in the development of PDs</w:t>
      </w:r>
      <w:r w:rsidR="00691648">
        <w:t xml:space="preserve"> </w:t>
      </w:r>
      <w:r w:rsidR="00986D00" w:rsidRPr="00DF6FAC">
        <w:t>(Herman et al., 1989; Kroll, 1994)</w:t>
      </w:r>
      <w:r w:rsidR="0088721E">
        <w:t xml:space="preserve">, thereby neglecting </w:t>
      </w:r>
      <w:r w:rsidR="0088721E" w:rsidRPr="00DF6FAC">
        <w:t>early temperamental precursors</w:t>
      </w:r>
      <w:r w:rsidR="000F6099">
        <w:t xml:space="preserve"> (</w:t>
      </w:r>
      <w:proofErr w:type="spellStart"/>
      <w:r w:rsidR="00316C17">
        <w:t>Cichetti</w:t>
      </w:r>
      <w:proofErr w:type="spellEnd"/>
      <w:r w:rsidR="00316C17">
        <w:t xml:space="preserve"> &amp; Crick, 2009; Crick et al., 2005</w:t>
      </w:r>
      <w:r w:rsidR="00316C17" w:rsidRPr="00DF6FAC">
        <w:t>)</w:t>
      </w:r>
      <w:r w:rsidR="00986D00" w:rsidRPr="00DF6FAC">
        <w:t xml:space="preserve">. A developmental-continua approach of PDs can </w:t>
      </w:r>
      <w:r w:rsidR="0088721E">
        <w:t>compensate</w:t>
      </w:r>
      <w:r w:rsidR="0088721E" w:rsidRPr="00DF6FAC">
        <w:t xml:space="preserve"> </w:t>
      </w:r>
      <w:r w:rsidR="00986D00" w:rsidRPr="00DF6FAC">
        <w:t>these</w:t>
      </w:r>
      <w:r w:rsidR="0088721E">
        <w:t xml:space="preserve"> shortcomings</w:t>
      </w:r>
      <w:r w:rsidR="00986D00" w:rsidRPr="00DF6FAC">
        <w:t xml:space="preserve"> and unveil interactions </w:t>
      </w:r>
      <w:r w:rsidR="0088721E">
        <w:t>between contextual determinants and temperamental precursors</w:t>
      </w:r>
      <w:r w:rsidR="000F6099">
        <w:t xml:space="preserve"> in the development and maintenance of PDs</w:t>
      </w:r>
      <w:r w:rsidR="00986D00" w:rsidRPr="00DF6FAC">
        <w:t>. Nonetheless, only if the instrument is able to maintain its psychometric robustness throughout the maturation stages</w:t>
      </w:r>
      <w:r w:rsidR="000F6099">
        <w:t>,</w:t>
      </w:r>
      <w:r w:rsidR="00986D00" w:rsidRPr="00DF6FAC">
        <w:t xml:space="preserve"> it </w:t>
      </w:r>
      <w:r w:rsidR="000F6099" w:rsidRPr="00DF6FAC">
        <w:t xml:space="preserve">will </w:t>
      </w:r>
      <w:r w:rsidR="00986D00" w:rsidRPr="00DF6FAC">
        <w:t xml:space="preserve">be useful in such endeavor. The </w:t>
      </w:r>
      <w:r w:rsidR="00253E2B">
        <w:t>DIPSI-B</w:t>
      </w:r>
      <w:r w:rsidR="00986D00" w:rsidRPr="00DF6FAC">
        <w:t xml:space="preserve"> ensures this psychometric robustness</w:t>
      </w:r>
      <w:r w:rsidR="00133498">
        <w:t xml:space="preserve"> across</w:t>
      </w:r>
      <w:r w:rsidR="00986D00" w:rsidRPr="00DF6FAC">
        <w:t xml:space="preserve"> </w:t>
      </w:r>
      <w:r w:rsidR="000F6099" w:rsidRPr="00DF6FAC">
        <w:t>child</w:t>
      </w:r>
      <w:r w:rsidR="000F6099">
        <w:t>hood</w:t>
      </w:r>
      <w:r w:rsidR="000F6099" w:rsidRPr="00DF6FAC">
        <w:t xml:space="preserve"> </w:t>
      </w:r>
      <w:r w:rsidR="00986D00" w:rsidRPr="00DF6FAC">
        <w:lastRenderedPageBreak/>
        <w:t xml:space="preserve">and </w:t>
      </w:r>
      <w:r w:rsidR="000F6099" w:rsidRPr="00DF6FAC">
        <w:t>adolescen</w:t>
      </w:r>
      <w:r w:rsidR="000F6099">
        <w:t>ce</w:t>
      </w:r>
      <w:r w:rsidR="00151A23">
        <w:t>, thus enabling researchers to apply this instrument in longitudinal designs.</w:t>
      </w:r>
      <w:r w:rsidR="00986D00" w:rsidRPr="00DF6FAC">
        <w:t xml:space="preserve"> </w:t>
      </w:r>
      <w:r w:rsidR="000F6099">
        <w:t>Overall, w</w:t>
      </w:r>
      <w:r w:rsidR="00986D00" w:rsidRPr="00DF6FAC">
        <w:t xml:space="preserve">e hope that the novel </w:t>
      </w:r>
      <w:r w:rsidR="00253E2B">
        <w:t>DIPSI-B</w:t>
      </w:r>
      <w:r w:rsidR="00986D00" w:rsidRPr="00DF6FAC">
        <w:t xml:space="preserve"> becomes useful to many researchers and contributes to the </w:t>
      </w:r>
      <w:r>
        <w:t>further</w:t>
      </w:r>
      <w:r w:rsidR="004934DF">
        <w:t xml:space="preserve"> </w:t>
      </w:r>
      <w:r w:rsidR="00BA7592">
        <w:t>elaboration</w:t>
      </w:r>
      <w:r w:rsidR="00986D00" w:rsidRPr="00DF6FAC">
        <w:t xml:space="preserve"> of a </w:t>
      </w:r>
      <w:r>
        <w:t xml:space="preserve">life-span perspective on the development of personality pathology. </w:t>
      </w:r>
    </w:p>
    <w:p w14:paraId="5AE674C6" w14:textId="77777777" w:rsidR="000D5B87" w:rsidRPr="00DF6FAC" w:rsidRDefault="00986D00" w:rsidP="00E5204A">
      <w:pPr>
        <w:widowControl w:val="0"/>
      </w:pPr>
      <w:r w:rsidRPr="00DF6FAC">
        <w:rPr>
          <w:b/>
        </w:rPr>
        <w:t>Limitations and future directions</w:t>
      </w:r>
    </w:p>
    <w:p w14:paraId="561AA772" w14:textId="53E117D1" w:rsidR="000D5B87" w:rsidRDefault="00986D00" w:rsidP="00E5204A">
      <w:pPr>
        <w:widowControl w:val="0"/>
        <w:spacing w:before="0" w:after="0"/>
        <w:ind w:firstLine="720"/>
      </w:pPr>
      <w:r w:rsidRPr="00DF6FAC">
        <w:t>This study has some limitations that need to be taken into consideration. First, we used a convenience sample which falls into the definition of a community sample.</w:t>
      </w:r>
      <w:r w:rsidR="00CB7F18">
        <w:t xml:space="preserve"> As such, the current findings should be further explored in referred samples where prevalence of psychopathology and personality difficulties is higher.</w:t>
      </w:r>
      <w:r w:rsidRPr="00DF6FAC">
        <w:t xml:space="preserve"> Second, we only used informant ratings in the development of this</w:t>
      </w:r>
      <w:r w:rsidR="00CB7F18">
        <w:t xml:space="preserve"> short version.</w:t>
      </w:r>
      <w:r w:rsidRPr="00DF6FAC">
        <w:t xml:space="preserve"> </w:t>
      </w:r>
      <w:r w:rsidR="00CB7F18">
        <w:t>T</w:t>
      </w:r>
      <w:r w:rsidRPr="00DF6FAC">
        <w:t xml:space="preserve">he usefulness of the </w:t>
      </w:r>
      <w:r w:rsidR="00253E2B">
        <w:t>DIPSI-B</w:t>
      </w:r>
      <w:r w:rsidRPr="00DF6FAC">
        <w:t xml:space="preserve"> to be applied in self-reports remains unclear and </w:t>
      </w:r>
      <w:r w:rsidR="00CB7F18">
        <w:t xml:space="preserve">is </w:t>
      </w:r>
      <w:r w:rsidRPr="00DF6FAC">
        <w:t>subject to forthcoming adaptations. Third, age neutrality has not been tested in the facets that belong to the domain oddity. Although we took great care in the selection of oddity items content-wise, we did not have sufficient age variability in our sample to test it empirically. Therefore</w:t>
      </w:r>
      <w:r w:rsidR="00B00C6A">
        <w:t>,</w:t>
      </w:r>
      <w:r w:rsidRPr="00DF6FAC">
        <w:t xml:space="preserve"> the age-neutrality of the oddity facets remains to be explored in subsequent research. Fourth, </w:t>
      </w:r>
      <w:r w:rsidR="00B00C6A">
        <w:t xml:space="preserve">the original-Dutch version </w:t>
      </w:r>
      <w:r w:rsidRPr="00DF6FAC">
        <w:t>of the DIPSI</w:t>
      </w:r>
      <w:r w:rsidR="00DD1D4F">
        <w:t xml:space="preserve"> was used</w:t>
      </w:r>
      <w:r w:rsidRPr="00DF6FAC">
        <w:t xml:space="preserve"> to derive the </w:t>
      </w:r>
      <w:r w:rsidR="00253E2B">
        <w:t>DIPSI-B</w:t>
      </w:r>
      <w:r w:rsidRPr="00DF6FAC">
        <w:t xml:space="preserve">. The extent to which the </w:t>
      </w:r>
      <w:r w:rsidR="00253E2B">
        <w:t>DIPSI-B</w:t>
      </w:r>
      <w:r w:rsidRPr="00DF6FAC">
        <w:t>’s psychometric properties are invariant with an English</w:t>
      </w:r>
      <w:r w:rsidR="00B00C6A">
        <w:t>-</w:t>
      </w:r>
      <w:r w:rsidRPr="00DF6FAC">
        <w:t xml:space="preserve">speaking population remains unknown. Last, </w:t>
      </w:r>
      <w:r w:rsidR="00B00C6A">
        <w:t xml:space="preserve">other forms of validity, such as </w:t>
      </w:r>
      <w:r w:rsidR="00CB7F18">
        <w:t>c</w:t>
      </w:r>
      <w:r w:rsidRPr="00DF6FAC">
        <w:t>ongruent and discriminant validity as well as predictive validity</w:t>
      </w:r>
      <w:r w:rsidR="00B00C6A">
        <w:t>,</w:t>
      </w:r>
      <w:r w:rsidRPr="00DF6FAC">
        <w:t xml:space="preserve"> remain to be </w:t>
      </w:r>
      <w:r w:rsidR="00DD1D4F">
        <w:t>explored</w:t>
      </w:r>
      <w:r w:rsidR="00DD1D4F" w:rsidRPr="00DF6FAC">
        <w:t xml:space="preserve"> </w:t>
      </w:r>
      <w:r w:rsidR="00CB7F18">
        <w:t xml:space="preserve">in future research projects. </w:t>
      </w:r>
    </w:p>
    <w:p w14:paraId="786DB393" w14:textId="74567B2E" w:rsidR="00197D00" w:rsidRPr="002D2AC0" w:rsidRDefault="00197D00" w:rsidP="002D2AC0">
      <w:pPr>
        <w:spacing w:before="0" w:after="0"/>
        <w:rPr>
          <w:b/>
        </w:rPr>
      </w:pPr>
      <w:r>
        <w:rPr>
          <w:b/>
        </w:rPr>
        <w:t>A</w:t>
      </w:r>
      <w:r w:rsidRPr="002D2AC0">
        <w:rPr>
          <w:b/>
        </w:rPr>
        <w:t xml:space="preserve"> Broader Perspective on the Assessment of Developmental Trait Pathology</w:t>
      </w:r>
    </w:p>
    <w:p w14:paraId="12247229" w14:textId="7D5BA0E9" w:rsidR="00CB7F18" w:rsidRPr="00DF6FAC" w:rsidRDefault="00197D00" w:rsidP="002D2AC0">
      <w:pPr>
        <w:spacing w:before="0" w:after="0"/>
        <w:ind w:firstLine="720"/>
      </w:pPr>
      <w:r>
        <w:t xml:space="preserve">The current study </w:t>
      </w:r>
      <w:r w:rsidR="00CE6FBF">
        <w:t xml:space="preserve">empirically developed </w:t>
      </w:r>
      <w:r w:rsidR="007F0498" w:rsidRPr="002D2AC0">
        <w:t xml:space="preserve">a brief </w:t>
      </w:r>
      <w:r w:rsidR="00BA7592">
        <w:t xml:space="preserve">but </w:t>
      </w:r>
      <w:r w:rsidR="007F0498" w:rsidRPr="002D2AC0">
        <w:t xml:space="preserve">comprehensive </w:t>
      </w:r>
      <w:r w:rsidR="008D23DA">
        <w:t>version of an established</w:t>
      </w:r>
      <w:r w:rsidR="009376BA">
        <w:t xml:space="preserve"> youth</w:t>
      </w:r>
      <w:r w:rsidR="008D23DA">
        <w:t xml:space="preserve"> maladaptive trait measure</w:t>
      </w:r>
      <w:r w:rsidR="00DD1D4F">
        <w:t xml:space="preserve"> (De Clercq, 2006</w:t>
      </w:r>
      <w:r w:rsidR="008C3376">
        <w:t>;</w:t>
      </w:r>
      <w:r w:rsidR="00DD1D4F">
        <w:t xml:space="preserve"> De Clercq &amp; Verbeke,</w:t>
      </w:r>
      <w:r w:rsidR="008C3376">
        <w:t xml:space="preserve"> </w:t>
      </w:r>
      <w:r w:rsidR="00DD1D4F">
        <w:t>2014)</w:t>
      </w:r>
      <w:r w:rsidR="008D23DA">
        <w:t>,</w:t>
      </w:r>
      <w:r w:rsidR="008D23DA" w:rsidRPr="002D2AC0">
        <w:t xml:space="preserve"> </w:t>
      </w:r>
      <w:r w:rsidR="00BA7592">
        <w:t>to describe</w:t>
      </w:r>
      <w:r w:rsidR="006F4891">
        <w:t xml:space="preserve"> </w:t>
      </w:r>
      <w:r w:rsidR="00E162E0">
        <w:t>early Criterion B</w:t>
      </w:r>
      <w:r w:rsidR="005D3D5B">
        <w:t xml:space="preserve"> </w:t>
      </w:r>
      <w:r w:rsidR="000613AE">
        <w:t>trait-</w:t>
      </w:r>
      <w:r w:rsidR="00E162E0">
        <w:t>pathology</w:t>
      </w:r>
      <w:r w:rsidR="00FE24E1">
        <w:t xml:space="preserve"> </w:t>
      </w:r>
      <w:r w:rsidR="008D23DA">
        <w:t>in a more feasible way.</w:t>
      </w:r>
      <w:r w:rsidR="00BA7592">
        <w:t xml:space="preserve"> </w:t>
      </w:r>
      <w:r w:rsidR="009376BA">
        <w:t>The</w:t>
      </w:r>
      <w:r w:rsidR="00BA7592">
        <w:t xml:space="preserve"> broad coverage</w:t>
      </w:r>
      <w:r w:rsidR="00FF553F">
        <w:t xml:space="preserve"> of the DIPSI-B</w:t>
      </w:r>
      <w:r w:rsidR="00BA7592">
        <w:t xml:space="preserve"> directly addresses the </w:t>
      </w:r>
      <w:r w:rsidR="006F4891">
        <w:t xml:space="preserve">developmental principle of equifinality (Cicchetti &amp; </w:t>
      </w:r>
      <w:proofErr w:type="spellStart"/>
      <w:r w:rsidR="006F4891">
        <w:lastRenderedPageBreak/>
        <w:t>Rogosch</w:t>
      </w:r>
      <w:proofErr w:type="spellEnd"/>
      <w:r w:rsidR="006F4891">
        <w:t>,</w:t>
      </w:r>
      <w:r w:rsidR="00F93577">
        <w:t xml:space="preserve"> 1996</w:t>
      </w:r>
      <w:r w:rsidR="006F4891">
        <w:t xml:space="preserve">) that is applicable to the development of personality disorders (De Clercq, 2018). This </w:t>
      </w:r>
      <w:proofErr w:type="gramStart"/>
      <w:r w:rsidR="006F4891">
        <w:t>empirically-based</w:t>
      </w:r>
      <w:proofErr w:type="gramEnd"/>
      <w:r w:rsidR="006F4891">
        <w:t xml:space="preserve"> principle states </w:t>
      </w:r>
      <w:r w:rsidR="008D23DA">
        <w:t xml:space="preserve">that a </w:t>
      </w:r>
      <w:r w:rsidR="00DD1D4F">
        <w:t>wide</w:t>
      </w:r>
      <w:r w:rsidR="008D23DA">
        <w:t xml:space="preserve"> range of </w:t>
      </w:r>
      <w:r w:rsidR="006F4891">
        <w:t xml:space="preserve">early </w:t>
      </w:r>
      <w:r w:rsidR="008D23DA">
        <w:t>maladaptive trait manifestations may lead to similar configurations of adult personality pathology</w:t>
      </w:r>
      <w:r w:rsidR="006F4891">
        <w:t>, thus</w:t>
      </w:r>
      <w:r w:rsidR="008D23DA">
        <w:t xml:space="preserve"> pointing to the necessity of describing early trait vulnerabilities in a comprehensive manner. At the same time, </w:t>
      </w:r>
      <w:r w:rsidR="005D3D5B">
        <w:t xml:space="preserve">the DIPSI-B items were selected for their quality in terms of </w:t>
      </w:r>
      <w:r w:rsidR="008D23DA">
        <w:t>depth in coverage</w:t>
      </w:r>
      <w:r w:rsidR="005D3D5B">
        <w:t xml:space="preserve">, </w:t>
      </w:r>
      <w:r>
        <w:t>impl</w:t>
      </w:r>
      <w:r w:rsidR="005D3D5B">
        <w:t>ying</w:t>
      </w:r>
      <w:r>
        <w:t xml:space="preserve"> that </w:t>
      </w:r>
      <w:r w:rsidR="008C3376">
        <w:t xml:space="preserve">this short </w:t>
      </w:r>
      <w:r w:rsidR="006F4891">
        <w:t>DIPSI measure</w:t>
      </w:r>
      <w:r>
        <w:t xml:space="preserve"> is actually able to detect th</w:t>
      </w:r>
      <w:r w:rsidR="005D3D5B">
        <w:t>e most vulnerable</w:t>
      </w:r>
      <w:r>
        <w:t xml:space="preserve"> children </w:t>
      </w:r>
      <w:r w:rsidR="005D3D5B">
        <w:t xml:space="preserve">at the </w:t>
      </w:r>
      <w:r w:rsidR="00DD1D4F">
        <w:t>extreme</w:t>
      </w:r>
      <w:r w:rsidR="005D3D5B">
        <w:t xml:space="preserve"> end of </w:t>
      </w:r>
      <w:r w:rsidR="007519DF">
        <w:t xml:space="preserve">the </w:t>
      </w:r>
      <w:r w:rsidR="00DD1D4F">
        <w:t>maladaptive</w:t>
      </w:r>
      <w:r w:rsidR="005D3D5B">
        <w:t xml:space="preserve"> trait</w:t>
      </w:r>
      <w:r w:rsidR="007519DF">
        <w:t xml:space="preserve"> spectrum</w:t>
      </w:r>
      <w:r w:rsidR="005D3D5B">
        <w:t xml:space="preserve">. As each of these maladaptive DIPSI traits </w:t>
      </w:r>
      <w:r w:rsidR="00FE24E1">
        <w:t>can be linked to</w:t>
      </w:r>
      <w:r w:rsidR="005D3D5B">
        <w:t xml:space="preserve"> </w:t>
      </w:r>
      <w:r w:rsidR="00DD1D4F">
        <w:t>normative</w:t>
      </w:r>
      <w:r w:rsidR="005D3D5B">
        <w:t xml:space="preserve"> trait equivalents </w:t>
      </w:r>
      <w:r w:rsidR="00DD1D4F">
        <w:t xml:space="preserve">at a young age </w:t>
      </w:r>
      <w:r w:rsidR="005D3D5B">
        <w:t>(</w:t>
      </w:r>
      <w:proofErr w:type="spellStart"/>
      <w:r w:rsidR="005D3D5B">
        <w:t>Widiger</w:t>
      </w:r>
      <w:proofErr w:type="spellEnd"/>
      <w:r w:rsidR="005D3D5B">
        <w:t xml:space="preserve">, De </w:t>
      </w:r>
      <w:proofErr w:type="spellStart"/>
      <w:r w:rsidR="005D3D5B">
        <w:t>Clercq</w:t>
      </w:r>
      <w:proofErr w:type="spellEnd"/>
      <w:r w:rsidR="005D3D5B">
        <w:t xml:space="preserve">, &amp; De </w:t>
      </w:r>
      <w:proofErr w:type="spellStart"/>
      <w:r w:rsidR="005D3D5B">
        <w:t>Fruyt</w:t>
      </w:r>
      <w:proofErr w:type="spellEnd"/>
      <w:r w:rsidR="005D3D5B">
        <w:t>, 2009)</w:t>
      </w:r>
      <w:r w:rsidR="00DD1D4F">
        <w:t xml:space="preserve"> that are significantly involved in normative developmental tasks (De </w:t>
      </w:r>
      <w:proofErr w:type="spellStart"/>
      <w:r w:rsidR="00DD1D4F">
        <w:t>Fruyt</w:t>
      </w:r>
      <w:proofErr w:type="spellEnd"/>
      <w:r w:rsidR="00DD1D4F">
        <w:t xml:space="preserve">, De </w:t>
      </w:r>
      <w:proofErr w:type="spellStart"/>
      <w:r w:rsidR="00DD1D4F">
        <w:t>Clercq</w:t>
      </w:r>
      <w:proofErr w:type="spellEnd"/>
      <w:r w:rsidR="009376BA">
        <w:t xml:space="preserve">, &amp; De </w:t>
      </w:r>
      <w:proofErr w:type="spellStart"/>
      <w:r w:rsidR="009376BA">
        <w:t>Bolle</w:t>
      </w:r>
      <w:proofErr w:type="spellEnd"/>
      <w:r w:rsidR="009376BA">
        <w:t xml:space="preserve">, 2017), </w:t>
      </w:r>
      <w:r w:rsidR="00FE24E1">
        <w:t xml:space="preserve">it can </w:t>
      </w:r>
      <w:r w:rsidR="00DD1D4F">
        <w:t xml:space="preserve">thus </w:t>
      </w:r>
      <w:r w:rsidR="00FE24E1">
        <w:t xml:space="preserve">be assumed that children flagged from the DIPSI-B are actually those children that fail normative developmental tasks and represent the subgroup of children in need for targeted intervention </w:t>
      </w:r>
      <w:r w:rsidR="009376BA">
        <w:t xml:space="preserve">to prevent further </w:t>
      </w:r>
      <w:r w:rsidR="000613AE">
        <w:t>development towards consolidated personality pathology.</w:t>
      </w:r>
      <w:r w:rsidR="00FF553F">
        <w:t xml:space="preserve"> </w:t>
      </w:r>
      <w:r w:rsidR="007519DF">
        <w:t xml:space="preserve">Indeed, as </w:t>
      </w:r>
      <w:r w:rsidR="00FF553F">
        <w:t xml:space="preserve">traits form the </w:t>
      </w:r>
      <w:r w:rsidR="008C3376">
        <w:t xml:space="preserve">continuous </w:t>
      </w:r>
      <w:r w:rsidR="00FF553F">
        <w:t xml:space="preserve">core around which </w:t>
      </w:r>
      <w:r w:rsidR="007519DF">
        <w:t xml:space="preserve">personality </w:t>
      </w:r>
      <w:r w:rsidR="00E162E0">
        <w:t xml:space="preserve">pathology </w:t>
      </w:r>
      <w:r w:rsidR="007519DF">
        <w:t>develop</w:t>
      </w:r>
      <w:r w:rsidR="006F4891">
        <w:t>s</w:t>
      </w:r>
      <w:r w:rsidR="008C3376">
        <w:t xml:space="preserve"> across time, </w:t>
      </w:r>
      <w:r w:rsidR="007519DF">
        <w:t>th</w:t>
      </w:r>
      <w:r w:rsidR="000613AE">
        <w:t xml:space="preserve">e </w:t>
      </w:r>
      <w:r w:rsidR="007519DF">
        <w:t xml:space="preserve">actual onset of </w:t>
      </w:r>
      <w:r w:rsidR="008C3376">
        <w:t xml:space="preserve">acute personality dysfunction as typically seen in adolescence </w:t>
      </w:r>
      <w:r w:rsidR="00E162E0">
        <w:t xml:space="preserve">(Sharp, 2020) </w:t>
      </w:r>
      <w:r w:rsidR="008C3376">
        <w:t xml:space="preserve">may be </w:t>
      </w:r>
      <w:r w:rsidR="002159AC">
        <w:t xml:space="preserve">hold back </w:t>
      </w:r>
      <w:r w:rsidR="008C3376">
        <w:t xml:space="preserve">by strengthening the </w:t>
      </w:r>
      <w:r w:rsidR="00E162E0">
        <w:t xml:space="preserve">underlying </w:t>
      </w:r>
      <w:r w:rsidR="008C3376">
        <w:t xml:space="preserve">traits in an earlier stage of development. </w:t>
      </w:r>
      <w:r w:rsidR="005B2188">
        <w:t>This suggestion can be framed from the fact that</w:t>
      </w:r>
      <w:r w:rsidR="008C3376">
        <w:t xml:space="preserve"> </w:t>
      </w:r>
      <w:r w:rsidR="006F4891">
        <w:t xml:space="preserve">personality dysfunction, as </w:t>
      </w:r>
      <w:r w:rsidR="000613AE">
        <w:t>represented</w:t>
      </w:r>
      <w:r w:rsidR="006F4891">
        <w:t xml:space="preserve"> by Criterion A in the DSM-5 AMPD</w:t>
      </w:r>
      <w:r w:rsidR="000613AE">
        <w:t xml:space="preserve">, is strongly related to a </w:t>
      </w:r>
      <w:r w:rsidR="00E162E0">
        <w:t>substantial number of Criterion B traits (</w:t>
      </w:r>
      <w:proofErr w:type="spellStart"/>
      <w:r w:rsidR="00E162E0">
        <w:t>Widiger</w:t>
      </w:r>
      <w:proofErr w:type="spellEnd"/>
      <w:r w:rsidR="00E162E0">
        <w:t xml:space="preserve"> et al., 2019), mirrored in the DIPSI-B from a developmentally sensitive viewpoint. Given that </w:t>
      </w:r>
      <w:r w:rsidR="002159AC">
        <w:t xml:space="preserve">these </w:t>
      </w:r>
      <w:r w:rsidR="00E162E0">
        <w:t xml:space="preserve">traits are already observable </w:t>
      </w:r>
      <w:r w:rsidR="002159AC">
        <w:t xml:space="preserve">and measurable </w:t>
      </w:r>
      <w:r w:rsidR="00E162E0">
        <w:t xml:space="preserve">during childhood, as opposed to specific Criterion A-manifestations, indicated prevention </w:t>
      </w:r>
      <w:r w:rsidR="002159AC">
        <w:t xml:space="preserve">programs </w:t>
      </w:r>
      <w:r w:rsidR="00E162E0">
        <w:t>for personality pathology may</w:t>
      </w:r>
      <w:r w:rsidR="002159AC">
        <w:t xml:space="preserve"> benefit from assessment resources at the criterion B level in childhood. </w:t>
      </w:r>
      <w:r w:rsidR="007519DF">
        <w:t>As it is</w:t>
      </w:r>
      <w:r w:rsidR="00930F6F">
        <w:t xml:space="preserve"> our aspiration to promote</w:t>
      </w:r>
      <w:r w:rsidR="002159AC">
        <w:t xml:space="preserve"> </w:t>
      </w:r>
      <w:r w:rsidR="00930F6F">
        <w:t xml:space="preserve">research </w:t>
      </w:r>
      <w:r w:rsidR="007519DF">
        <w:t xml:space="preserve">and assessment of developmental trait pathology </w:t>
      </w:r>
      <w:r w:rsidR="002159AC">
        <w:t xml:space="preserve">already </w:t>
      </w:r>
      <w:r w:rsidR="007519DF">
        <w:t xml:space="preserve">from </w:t>
      </w:r>
      <w:r w:rsidR="002159AC">
        <w:t xml:space="preserve">this early age </w:t>
      </w:r>
      <w:r w:rsidR="007519DF">
        <w:t>onwards, we hope to stimulate the field by providing open access to th</w:t>
      </w:r>
      <w:r w:rsidR="002159AC">
        <w:t>e DIPSI-B</w:t>
      </w:r>
      <w:r w:rsidR="007519DF">
        <w:t xml:space="preserve"> measure</w:t>
      </w:r>
      <w:r w:rsidR="002159AC">
        <w:t>.</w:t>
      </w:r>
    </w:p>
    <w:p w14:paraId="5796A03F" w14:textId="77777777" w:rsidR="000D5B87" w:rsidRPr="00DF6FAC" w:rsidRDefault="00986D00" w:rsidP="00691648">
      <w:pPr>
        <w:pStyle w:val="Ttulo5"/>
        <w:spacing w:line="480" w:lineRule="auto"/>
        <w:rPr>
          <w:rFonts w:ascii="Times New Roman" w:hAnsi="Times New Roman" w:cs="Times New Roman"/>
        </w:rPr>
      </w:pPr>
      <w:bookmarkStart w:id="23" w:name="newpage-2"/>
      <w:proofErr w:type="spellStart"/>
      <w:r w:rsidRPr="00DF6FAC">
        <w:rPr>
          <w:rFonts w:ascii="Times New Roman" w:hAnsi="Times New Roman" w:cs="Times New Roman"/>
        </w:rPr>
        <w:lastRenderedPageBreak/>
        <w:t>newpage</w:t>
      </w:r>
      <w:bookmarkEnd w:id="23"/>
      <w:proofErr w:type="spellEnd"/>
    </w:p>
    <w:p w14:paraId="488E76F0" w14:textId="77777777" w:rsidR="000D5B87" w:rsidRPr="00DF6FAC" w:rsidRDefault="00986D00" w:rsidP="00593709">
      <w:pPr>
        <w:pStyle w:val="Ttulo1"/>
        <w:jc w:val="center"/>
        <w:rPr>
          <w:rFonts w:ascii="Times New Roman" w:hAnsi="Times New Roman" w:cs="Times New Roman"/>
          <w:sz w:val="24"/>
          <w:szCs w:val="24"/>
        </w:rPr>
      </w:pPr>
      <w:bookmarkStart w:id="24" w:name="references"/>
      <w:r w:rsidRPr="00DF6FAC">
        <w:rPr>
          <w:rFonts w:ascii="Times New Roman" w:hAnsi="Times New Roman" w:cs="Times New Roman"/>
          <w:sz w:val="24"/>
          <w:szCs w:val="24"/>
        </w:rPr>
        <w:t>References</w:t>
      </w:r>
      <w:bookmarkEnd w:id="24"/>
    </w:p>
    <w:p w14:paraId="6E6F626C" w14:textId="6DE30A32" w:rsidR="003900E8" w:rsidRDefault="003900E8" w:rsidP="003900E8">
      <w:pPr>
        <w:ind w:left="720" w:hanging="720"/>
      </w:pPr>
      <w:bookmarkStart w:id="25" w:name="ref-APA2013"/>
      <w:bookmarkStart w:id="26" w:name="refs"/>
      <w:r w:rsidRPr="00DF6FAC">
        <w:t>American Psychiatric Association. (</w:t>
      </w:r>
      <w:r>
        <w:t>1994</w:t>
      </w:r>
      <w:r w:rsidRPr="00DF6FAC">
        <w:t>). DSM-</w:t>
      </w:r>
      <w:r>
        <w:t xml:space="preserve">IV: </w:t>
      </w:r>
      <w:r w:rsidRPr="00DF6FAC">
        <w:rPr>
          <w:i/>
        </w:rPr>
        <w:t>Diagnostic and statistical manual of mental disorders</w:t>
      </w:r>
      <w:r>
        <w:t>.</w:t>
      </w:r>
    </w:p>
    <w:p w14:paraId="1C75BE2A" w14:textId="40BEAFE9" w:rsidR="000D5B87" w:rsidRDefault="00986D00" w:rsidP="00107283">
      <w:pPr>
        <w:ind w:left="720" w:hanging="720"/>
      </w:pPr>
      <w:r w:rsidRPr="00DF6FAC">
        <w:t xml:space="preserve">American Psychiatric Association. (2013). DSM-5 Diagnostic Classification. In </w:t>
      </w:r>
      <w:r w:rsidRPr="00DF6FAC">
        <w:rPr>
          <w:i/>
        </w:rPr>
        <w:t>Diagnostic and statistical manual of mental disorders</w:t>
      </w:r>
      <w:r w:rsidRPr="00DF6FAC">
        <w:t xml:space="preserve">. </w:t>
      </w:r>
      <w:proofErr w:type="spellStart"/>
      <w:r w:rsidRPr="00DF6FAC">
        <w:t>doi</w:t>
      </w:r>
      <w:proofErr w:type="spellEnd"/>
      <w:r w:rsidRPr="00DF6FAC">
        <w:t xml:space="preserve">: </w:t>
      </w:r>
      <w:hyperlink r:id="rId8">
        <w:r w:rsidRPr="00DF6FAC">
          <w:t>10.1176/appi.books.9780890425596.x00diagnosticclassification</w:t>
        </w:r>
      </w:hyperlink>
    </w:p>
    <w:p w14:paraId="4F53ABDD" w14:textId="6F26F514" w:rsidR="00DC50D5" w:rsidRPr="005920AB" w:rsidRDefault="00DC50D5" w:rsidP="00DC50D5">
      <w:pPr>
        <w:ind w:left="720" w:hanging="720"/>
      </w:pPr>
      <w:r w:rsidRPr="00DC50D5">
        <w:t xml:space="preserve">Anderson, J. L., </w:t>
      </w:r>
      <w:proofErr w:type="spellStart"/>
      <w:r w:rsidRPr="00DC50D5">
        <w:t>Sellbom</w:t>
      </w:r>
      <w:proofErr w:type="spellEnd"/>
      <w:r w:rsidRPr="00DC50D5">
        <w:t>, M., Salekin, R. T. (201</w:t>
      </w:r>
      <w:r>
        <w:t>8</w:t>
      </w:r>
      <w:r w:rsidRPr="00DC50D5">
        <w:t xml:space="preserve">). Utility of the Personality Inventory for DSM-5–Brief Form (PID-5-BF) in the measurement of maladaptive personality and psychopathology. </w:t>
      </w:r>
      <w:r w:rsidRPr="00DC50D5">
        <w:rPr>
          <w:i/>
          <w:iCs/>
        </w:rPr>
        <w:t>Assessment, 25(5), 596-607.</w:t>
      </w:r>
      <w:r>
        <w:t xml:space="preserve"> </w:t>
      </w:r>
      <w:r w:rsidRPr="00DC50D5">
        <w:t>doi:</w:t>
      </w:r>
      <w:hyperlink r:id="rId9" w:tgtFrame="_blank" w:history="1">
        <w:r w:rsidRPr="00DC50D5">
          <w:rPr>
            <w:rStyle w:val="Hipervnculo"/>
          </w:rPr>
          <w:t>10.1177/1073191116676889</w:t>
        </w:r>
      </w:hyperlink>
    </w:p>
    <w:p w14:paraId="6C0D1717" w14:textId="77777777" w:rsidR="000D5B87" w:rsidRPr="00DF6FAC" w:rsidRDefault="00986D00" w:rsidP="00A27568">
      <w:pPr>
        <w:ind w:left="720" w:hanging="720"/>
      </w:pPr>
      <w:bookmarkStart w:id="27" w:name="ref-Chanen2017"/>
      <w:bookmarkEnd w:id="25"/>
      <w:proofErr w:type="spellStart"/>
      <w:r w:rsidRPr="00DF6FAC">
        <w:t>Chanen</w:t>
      </w:r>
      <w:proofErr w:type="spellEnd"/>
      <w:r w:rsidRPr="00DF6FAC">
        <w:t xml:space="preserve">, A., Sharp, C., &amp; Hoffman, P. (2017). Prevention and early intervention for borderline personality disorder: a novel public health priority. </w:t>
      </w:r>
      <w:r w:rsidRPr="00DF6FAC">
        <w:rPr>
          <w:i/>
        </w:rPr>
        <w:t>World Psychiatry</w:t>
      </w:r>
      <w:r w:rsidRPr="00DF6FAC">
        <w:t xml:space="preserve">, </w:t>
      </w:r>
      <w:r w:rsidRPr="00DF6FAC">
        <w:rPr>
          <w:i/>
        </w:rPr>
        <w:t>16</w:t>
      </w:r>
      <w:r w:rsidRPr="00DF6FAC">
        <w:t xml:space="preserve">(2), 215–216. </w:t>
      </w:r>
      <w:proofErr w:type="spellStart"/>
      <w:r w:rsidRPr="00DF6FAC">
        <w:t>doi</w:t>
      </w:r>
      <w:proofErr w:type="spellEnd"/>
      <w:r w:rsidRPr="00DF6FAC">
        <w:t xml:space="preserve">: </w:t>
      </w:r>
      <w:hyperlink r:id="rId10">
        <w:r w:rsidRPr="00DF6FAC">
          <w:t>10.1002/wps.20429</w:t>
        </w:r>
      </w:hyperlink>
    </w:p>
    <w:p w14:paraId="4D3BB249" w14:textId="77777777" w:rsidR="000D5B87" w:rsidRPr="00DF6FAC" w:rsidRDefault="00986D00" w:rsidP="00BE4301">
      <w:pPr>
        <w:ind w:left="720" w:hanging="720"/>
      </w:pPr>
      <w:bookmarkStart w:id="28" w:name="ref-Chen2007a"/>
      <w:bookmarkEnd w:id="27"/>
      <w:r w:rsidRPr="00DF6FAC">
        <w:t xml:space="preserve">Chen, F. F. (2007). Sensitivity of goodness of fit indexes to lack of measurement invariance. </w:t>
      </w:r>
      <w:r w:rsidRPr="00DF6FAC">
        <w:rPr>
          <w:i/>
        </w:rPr>
        <w:t>Structural Equation Modeling</w:t>
      </w:r>
      <w:r w:rsidRPr="00DF6FAC">
        <w:t xml:space="preserve">, </w:t>
      </w:r>
      <w:r w:rsidRPr="00DF6FAC">
        <w:rPr>
          <w:i/>
        </w:rPr>
        <w:t>14</w:t>
      </w:r>
      <w:r w:rsidRPr="00DF6FAC">
        <w:t xml:space="preserve">(3), 464–504. </w:t>
      </w:r>
      <w:proofErr w:type="spellStart"/>
      <w:r w:rsidRPr="00DF6FAC">
        <w:t>doi</w:t>
      </w:r>
      <w:proofErr w:type="spellEnd"/>
      <w:r w:rsidRPr="00DF6FAC">
        <w:t xml:space="preserve">: </w:t>
      </w:r>
      <w:hyperlink r:id="rId11">
        <w:r w:rsidRPr="00DF6FAC">
          <w:t>10.1080/10705510701301834</w:t>
        </w:r>
      </w:hyperlink>
    </w:p>
    <w:p w14:paraId="063367C6" w14:textId="60ECA749" w:rsidR="000D5B87" w:rsidRDefault="00986D00" w:rsidP="00BE4301">
      <w:pPr>
        <w:ind w:left="720" w:hanging="720"/>
      </w:pPr>
      <w:bookmarkStart w:id="29" w:name="ref-Cicchetti1993"/>
      <w:bookmarkEnd w:id="28"/>
      <w:r w:rsidRPr="00DF6FAC">
        <w:t xml:space="preserve">Cicchetti, D. V. (1993). Guidelines, </w:t>
      </w:r>
      <w:proofErr w:type="gramStart"/>
      <w:r w:rsidRPr="00DF6FAC">
        <w:t>Criteria ,</w:t>
      </w:r>
      <w:proofErr w:type="gramEnd"/>
      <w:r w:rsidRPr="00DF6FAC">
        <w:t xml:space="preserve"> and Rules of Thumb for Evaluating Normed and. </w:t>
      </w:r>
      <w:r w:rsidRPr="00414304">
        <w:rPr>
          <w:i/>
        </w:rPr>
        <w:t>Psychological Assessment</w:t>
      </w:r>
      <w:r w:rsidRPr="00414304">
        <w:t xml:space="preserve">, </w:t>
      </w:r>
      <w:r w:rsidRPr="00414304">
        <w:rPr>
          <w:i/>
        </w:rPr>
        <w:t>6</w:t>
      </w:r>
      <w:r w:rsidRPr="00414304">
        <w:t xml:space="preserve">(4), 284–290. </w:t>
      </w:r>
      <w:proofErr w:type="spellStart"/>
      <w:r w:rsidRPr="00414304">
        <w:t>doi</w:t>
      </w:r>
      <w:proofErr w:type="spellEnd"/>
      <w:r w:rsidRPr="00414304">
        <w:t xml:space="preserve">: </w:t>
      </w:r>
      <w:hyperlink r:id="rId12">
        <w:r w:rsidRPr="00414304">
          <w:t>10.1037/1040-3590.6.4.284</w:t>
        </w:r>
      </w:hyperlink>
    </w:p>
    <w:p w14:paraId="71DA7BBA" w14:textId="353056B6" w:rsidR="00F93577" w:rsidRPr="005920AB" w:rsidRDefault="00F93577" w:rsidP="00F93577">
      <w:pPr>
        <w:ind w:left="720" w:hanging="720"/>
      </w:pPr>
      <w:r w:rsidRPr="00F93577">
        <w:t xml:space="preserve">Cicchetti, D., &amp; </w:t>
      </w:r>
      <w:proofErr w:type="spellStart"/>
      <w:r w:rsidRPr="00F93577">
        <w:t>Rogosch</w:t>
      </w:r>
      <w:proofErr w:type="spellEnd"/>
      <w:r w:rsidRPr="00F93577">
        <w:t xml:space="preserve">, F. A. (1996). Equifinality and </w:t>
      </w:r>
      <w:proofErr w:type="spellStart"/>
      <w:r w:rsidRPr="00F93577">
        <w:t>multifinality</w:t>
      </w:r>
      <w:proofErr w:type="spellEnd"/>
      <w:r w:rsidRPr="00F93577">
        <w:t xml:space="preserve"> in developmental psychopathology. </w:t>
      </w:r>
      <w:r w:rsidRPr="005920AB">
        <w:rPr>
          <w:i/>
          <w:iCs/>
        </w:rPr>
        <w:t>Development and psychopathology</w:t>
      </w:r>
      <w:r w:rsidRPr="005920AB">
        <w:t>, </w:t>
      </w:r>
      <w:r w:rsidRPr="005920AB">
        <w:rPr>
          <w:i/>
          <w:iCs/>
        </w:rPr>
        <w:t>8</w:t>
      </w:r>
      <w:r w:rsidRPr="005920AB">
        <w:t>(4), 597-600.</w:t>
      </w:r>
    </w:p>
    <w:p w14:paraId="7C30E3F7" w14:textId="28B3B924" w:rsidR="00316C17" w:rsidRDefault="00316C17" w:rsidP="00BE4301">
      <w:pPr>
        <w:ind w:left="720" w:hanging="720"/>
      </w:pPr>
      <w:r>
        <w:lastRenderedPageBreak/>
        <w:t xml:space="preserve">Cicchetti, D. V., Crick, N. (2009). Precursors and diverse pathways to personality disorder in children and adolescents. </w:t>
      </w:r>
      <w:r w:rsidRPr="00316C17">
        <w:rPr>
          <w:i/>
          <w:iCs/>
        </w:rPr>
        <w:t>Development and Psychopathology</w:t>
      </w:r>
      <w:r>
        <w:t xml:space="preserve">, 21, 683-685. </w:t>
      </w:r>
      <w:proofErr w:type="spellStart"/>
      <w:r>
        <w:t>doi</w:t>
      </w:r>
      <w:proofErr w:type="spellEnd"/>
      <w:r>
        <w:t xml:space="preserve">: </w:t>
      </w:r>
      <w:r w:rsidRPr="00316C17">
        <w:rPr>
          <w:rFonts w:ascii="Calibri" w:hAnsi="Calibri" w:cs="Calibri"/>
        </w:rPr>
        <w:t>﻿</w:t>
      </w:r>
      <w:r w:rsidRPr="00316C17">
        <w:t>10.1017/S0954579409000388</w:t>
      </w:r>
    </w:p>
    <w:p w14:paraId="02B6099D" w14:textId="0D33FDB9" w:rsidR="00316C17" w:rsidRPr="00691648" w:rsidRDefault="00316C17" w:rsidP="00BE4301">
      <w:pPr>
        <w:ind w:left="720" w:hanging="720"/>
        <w:rPr>
          <w:lang w:val="nl-BE"/>
        </w:rPr>
      </w:pPr>
      <w:r>
        <w:t xml:space="preserve">Crick, N., Murray-Close, D., Woods, K. (2005). Borderline personality features in childhood: A short-term longitudinal study. </w:t>
      </w:r>
      <w:r w:rsidRPr="00414304">
        <w:rPr>
          <w:i/>
          <w:iCs/>
          <w:lang w:val="nl-BE"/>
        </w:rPr>
        <w:t>Development and Psychopathology</w:t>
      </w:r>
      <w:r w:rsidRPr="00414304">
        <w:rPr>
          <w:lang w:val="nl-BE"/>
        </w:rPr>
        <w:t xml:space="preserve">, 17, 1051-1070. doi: </w:t>
      </w:r>
      <w:r w:rsidRPr="00316C17">
        <w:rPr>
          <w:rFonts w:ascii="Calibri" w:hAnsi="Calibri" w:cs="Calibri"/>
        </w:rPr>
        <w:t>﻿</w:t>
      </w:r>
      <w:r w:rsidRPr="00414304">
        <w:rPr>
          <w:lang w:val="nl-BE"/>
        </w:rPr>
        <w:t>10.1017/S0954579405050492</w:t>
      </w:r>
    </w:p>
    <w:p w14:paraId="7D20D4D1" w14:textId="75AD1CE3" w:rsidR="000D5B87" w:rsidRPr="00422324" w:rsidRDefault="00986D00" w:rsidP="00465313">
      <w:pPr>
        <w:ind w:left="720" w:hanging="720"/>
        <w:rPr>
          <w:lang w:val="nl-BE"/>
        </w:rPr>
      </w:pPr>
      <w:bookmarkStart w:id="30" w:name="ref-DeClercq2006b"/>
      <w:bookmarkEnd w:id="29"/>
      <w:r w:rsidRPr="00691648">
        <w:rPr>
          <w:lang w:val="nl-BE"/>
        </w:rPr>
        <w:t xml:space="preserve">De Clercq, B., De Fruyt, F., Van Leeuwen, K., &amp; Mervielde, I. (2006). </w:t>
      </w:r>
      <w:r w:rsidRPr="00DF6FAC">
        <w:t xml:space="preserve">The structure of maladaptive personality traits in childhood: A step toward an integrative developmental perspective for DSM-V. </w:t>
      </w:r>
      <w:r w:rsidRPr="00422324">
        <w:rPr>
          <w:i/>
          <w:lang w:val="nl-BE"/>
        </w:rPr>
        <w:t>Journal of Abnormal Psychology</w:t>
      </w:r>
      <w:r w:rsidRPr="00422324">
        <w:rPr>
          <w:lang w:val="nl-BE"/>
        </w:rPr>
        <w:t xml:space="preserve">, </w:t>
      </w:r>
      <w:r w:rsidRPr="00422324">
        <w:rPr>
          <w:i/>
          <w:lang w:val="nl-BE"/>
        </w:rPr>
        <w:t>115</w:t>
      </w:r>
      <w:r w:rsidRPr="00422324">
        <w:rPr>
          <w:lang w:val="nl-BE"/>
        </w:rPr>
        <w:t xml:space="preserve">(4), 639–657. doi: </w:t>
      </w:r>
      <w:hyperlink r:id="rId13">
        <w:r w:rsidRPr="00422324">
          <w:rPr>
            <w:lang w:val="nl-BE"/>
          </w:rPr>
          <w:t>10.1037/0021-843X.115.4.639</w:t>
        </w:r>
      </w:hyperlink>
    </w:p>
    <w:p w14:paraId="0D3A36E4" w14:textId="3AAA7A37" w:rsidR="00151A23" w:rsidRDefault="00151A23" w:rsidP="00151A23">
      <w:pPr>
        <w:ind w:left="720" w:hanging="720"/>
      </w:pPr>
      <w:r w:rsidRPr="00422324">
        <w:rPr>
          <w:lang w:val="fr-BE"/>
        </w:rPr>
        <w:t xml:space="preserve">De Clercq, B., De </w:t>
      </w:r>
      <w:proofErr w:type="spellStart"/>
      <w:r w:rsidRPr="00422324">
        <w:rPr>
          <w:lang w:val="fr-BE"/>
        </w:rPr>
        <w:t>Fruyt</w:t>
      </w:r>
      <w:proofErr w:type="spellEnd"/>
      <w:r w:rsidRPr="00422324">
        <w:rPr>
          <w:lang w:val="fr-BE"/>
        </w:rPr>
        <w:t xml:space="preserve">, F., De </w:t>
      </w:r>
      <w:proofErr w:type="spellStart"/>
      <w:r w:rsidRPr="00422324">
        <w:rPr>
          <w:lang w:val="fr-BE"/>
        </w:rPr>
        <w:t>Bolle</w:t>
      </w:r>
      <w:proofErr w:type="spellEnd"/>
      <w:r w:rsidRPr="00422324">
        <w:rPr>
          <w:lang w:val="fr-BE"/>
        </w:rPr>
        <w:t xml:space="preserve">, M., Van </w:t>
      </w:r>
      <w:proofErr w:type="spellStart"/>
      <w:r w:rsidRPr="00422324">
        <w:rPr>
          <w:lang w:val="fr-BE"/>
        </w:rPr>
        <w:t>Hiel</w:t>
      </w:r>
      <w:proofErr w:type="spellEnd"/>
      <w:r w:rsidRPr="00422324">
        <w:rPr>
          <w:lang w:val="fr-BE"/>
        </w:rPr>
        <w:t xml:space="preserve">, A., </w:t>
      </w:r>
      <w:proofErr w:type="spellStart"/>
      <w:r w:rsidRPr="00422324">
        <w:rPr>
          <w:lang w:val="fr-BE"/>
        </w:rPr>
        <w:t>Markon</w:t>
      </w:r>
      <w:proofErr w:type="spellEnd"/>
      <w:r w:rsidRPr="00422324">
        <w:rPr>
          <w:lang w:val="fr-BE"/>
        </w:rPr>
        <w:t xml:space="preserve">, K. E., &amp; Krueger, R. F. (2014). </w:t>
      </w:r>
      <w:r w:rsidRPr="00422324">
        <w:t xml:space="preserve">The hierarchical structure and construct validity of the PID–5 trait measure in adolescence. </w:t>
      </w:r>
      <w:r w:rsidRPr="00422324">
        <w:rPr>
          <w:i/>
          <w:iCs/>
        </w:rPr>
        <w:t>Journal of Personality</w:t>
      </w:r>
      <w:r w:rsidRPr="00422324">
        <w:t>, 82, 158–169</w:t>
      </w:r>
    </w:p>
    <w:p w14:paraId="391F6A58" w14:textId="3D3C76B7" w:rsidR="00F93577" w:rsidRPr="00151A23" w:rsidRDefault="00F93577" w:rsidP="00151A23">
      <w:pPr>
        <w:ind w:left="720" w:hanging="720"/>
      </w:pPr>
      <w:r w:rsidRPr="00F93577">
        <w:rPr>
          <w:rFonts w:hint="eastAsia"/>
        </w:rPr>
        <w:t xml:space="preserve">De Clercq, B. (2018). Integrating developmental aspects in current thinking about personality pathology. </w:t>
      </w:r>
      <w:r w:rsidRPr="00F93577">
        <w:rPr>
          <w:i/>
          <w:iCs/>
        </w:rPr>
        <w:t>Current Opinions in Psychology</w:t>
      </w:r>
      <w:r w:rsidRPr="005920AB">
        <w:t xml:space="preserve">, </w:t>
      </w:r>
      <w:r w:rsidRPr="005920AB">
        <w:rPr>
          <w:i/>
          <w:iCs/>
        </w:rPr>
        <w:t>21</w:t>
      </w:r>
      <w:r w:rsidRPr="005920AB">
        <w:t>, 69–73.</w:t>
      </w:r>
    </w:p>
    <w:p w14:paraId="6F915779" w14:textId="77777777" w:rsidR="000D5B87" w:rsidRPr="00DF6FAC" w:rsidRDefault="00986D00" w:rsidP="00465313">
      <w:pPr>
        <w:ind w:left="720" w:hanging="720"/>
      </w:pPr>
      <w:bookmarkStart w:id="31" w:name="ref-Decuyper2015"/>
      <w:bookmarkEnd w:id="30"/>
      <w:proofErr w:type="spellStart"/>
      <w:r w:rsidRPr="00DF6FAC">
        <w:t>Decuyper</w:t>
      </w:r>
      <w:proofErr w:type="spellEnd"/>
      <w:r w:rsidRPr="00DF6FAC">
        <w:t xml:space="preserve">, M., De Clercq, B., &amp; Tackett, J. L. (2015). Assessing maladaptive traits in youth: An English-language version of the Dimensional Personality Symptom </w:t>
      </w:r>
      <w:proofErr w:type="spellStart"/>
      <w:r w:rsidRPr="00DF6FAC">
        <w:t>Itempool</w:t>
      </w:r>
      <w:proofErr w:type="spellEnd"/>
      <w:r w:rsidRPr="00DF6FAC">
        <w:t xml:space="preserve">. </w:t>
      </w:r>
      <w:r w:rsidRPr="00DF6FAC">
        <w:rPr>
          <w:i/>
        </w:rPr>
        <w:t>Personality Disorders: Theory, Research, and Treatment</w:t>
      </w:r>
      <w:r w:rsidRPr="00DF6FAC">
        <w:t xml:space="preserve">, </w:t>
      </w:r>
      <w:r w:rsidRPr="00DF6FAC">
        <w:rPr>
          <w:i/>
        </w:rPr>
        <w:t>6</w:t>
      </w:r>
      <w:r w:rsidRPr="00DF6FAC">
        <w:t xml:space="preserve">(3), 239–250. </w:t>
      </w:r>
      <w:proofErr w:type="spellStart"/>
      <w:r w:rsidRPr="00DF6FAC">
        <w:t>doi</w:t>
      </w:r>
      <w:proofErr w:type="spellEnd"/>
      <w:r w:rsidRPr="00DF6FAC">
        <w:t xml:space="preserve">: </w:t>
      </w:r>
      <w:hyperlink r:id="rId14">
        <w:r w:rsidRPr="00DF6FAC">
          <w:t>10.1037/per0000114</w:t>
        </w:r>
      </w:hyperlink>
    </w:p>
    <w:p w14:paraId="35D5BF68" w14:textId="04AF4596" w:rsidR="000D5B87" w:rsidRDefault="00986D00" w:rsidP="00465313">
      <w:pPr>
        <w:ind w:left="720" w:hanging="720"/>
      </w:pPr>
      <w:bookmarkStart w:id="32" w:name="ref-DeFruyt2012"/>
      <w:bookmarkEnd w:id="31"/>
      <w:r w:rsidRPr="00DF6FAC">
        <w:t xml:space="preserve">De </w:t>
      </w:r>
      <w:proofErr w:type="spellStart"/>
      <w:r w:rsidRPr="00DF6FAC">
        <w:t>Fruyt</w:t>
      </w:r>
      <w:proofErr w:type="spellEnd"/>
      <w:r w:rsidRPr="00DF6FAC">
        <w:t xml:space="preserve">, F., &amp; De Clercq, B. (2012). Childhood Antecedents of Personality Disorders. In T. A. </w:t>
      </w:r>
      <w:proofErr w:type="spellStart"/>
      <w:r w:rsidRPr="00DF6FAC">
        <w:t>Widiger</w:t>
      </w:r>
      <w:proofErr w:type="spellEnd"/>
      <w:r w:rsidRPr="00DF6FAC">
        <w:t xml:space="preserve"> (Ed.), </w:t>
      </w:r>
      <w:r w:rsidRPr="00DF6FAC">
        <w:rPr>
          <w:i/>
        </w:rPr>
        <w:t>The oxford handbook of personality disorders</w:t>
      </w:r>
      <w:r w:rsidRPr="00DF6FAC">
        <w:t xml:space="preserve">. </w:t>
      </w:r>
      <w:proofErr w:type="spellStart"/>
      <w:r w:rsidRPr="00DF6FAC">
        <w:t>doi</w:t>
      </w:r>
      <w:proofErr w:type="spellEnd"/>
      <w:r w:rsidRPr="00DF6FAC">
        <w:t xml:space="preserve">: </w:t>
      </w:r>
      <w:hyperlink r:id="rId15">
        <w:r w:rsidRPr="00DF6FAC">
          <w:t>10.1093/</w:t>
        </w:r>
        <w:proofErr w:type="spellStart"/>
        <w:r w:rsidRPr="00DF6FAC">
          <w:t>oxfordhb</w:t>
        </w:r>
        <w:proofErr w:type="spellEnd"/>
        <w:r w:rsidRPr="00DF6FAC">
          <w:t>/9780199735013.013.0008</w:t>
        </w:r>
      </w:hyperlink>
    </w:p>
    <w:p w14:paraId="530D4C61" w14:textId="69B1B5AC" w:rsidR="00F93577" w:rsidRDefault="00F93577" w:rsidP="00F93577">
      <w:pPr>
        <w:ind w:left="720" w:hanging="720"/>
      </w:pPr>
      <w:r w:rsidRPr="00F93577">
        <w:rPr>
          <w:lang w:val="nl-BE"/>
        </w:rPr>
        <w:lastRenderedPageBreak/>
        <w:t xml:space="preserve">De Fruyt, F., De Clercq, B., &amp; De Bolle, M. (2017). </w:t>
      </w:r>
      <w:r w:rsidRPr="00F93577">
        <w:t xml:space="preserve">The five-factor model of personality and consequential outcomes in childhood and adolescence. In T. </w:t>
      </w:r>
      <w:proofErr w:type="spellStart"/>
      <w:r w:rsidRPr="00F93577">
        <w:t>Widiger</w:t>
      </w:r>
      <w:proofErr w:type="spellEnd"/>
      <w:r w:rsidRPr="00F93577">
        <w:t xml:space="preserve"> (Ed.), </w:t>
      </w:r>
      <w:r w:rsidRPr="00F93577">
        <w:rPr>
          <w:i/>
          <w:iCs/>
        </w:rPr>
        <w:t xml:space="preserve">The Oxford Handbook of the </w:t>
      </w:r>
      <w:proofErr w:type="gramStart"/>
      <w:r w:rsidRPr="00F93577">
        <w:rPr>
          <w:i/>
          <w:iCs/>
        </w:rPr>
        <w:t>five factor</w:t>
      </w:r>
      <w:proofErr w:type="gramEnd"/>
      <w:r w:rsidRPr="00F93577">
        <w:rPr>
          <w:i/>
          <w:iCs/>
        </w:rPr>
        <w:t xml:space="preserve"> model</w:t>
      </w:r>
      <w:r w:rsidRPr="00F93577">
        <w:t> (pp. 507–520).</w:t>
      </w:r>
    </w:p>
    <w:p w14:paraId="1EF737CF" w14:textId="526BFA61" w:rsidR="00DC50D5" w:rsidRPr="00DF6FAC" w:rsidRDefault="00DC50D5" w:rsidP="00DC50D5">
      <w:pPr>
        <w:ind w:left="720" w:hanging="720"/>
      </w:pPr>
      <w:r w:rsidRPr="005920AB">
        <w:rPr>
          <w:lang w:val="nl-BE"/>
        </w:rPr>
        <w:t xml:space="preserve">Fossati, A., Somma, A., Borroni, S., Markon, K. E., &amp; Kruger, R. F. (2017). </w:t>
      </w:r>
      <w:r w:rsidRPr="00DC50D5">
        <w:t xml:space="preserve">The Personality Inventory for DSM-5 Brief Form: Evidence for Reliability and construct validity in a sample of community-dwelling Italian adolescents. </w:t>
      </w:r>
      <w:r w:rsidRPr="00DC50D5">
        <w:rPr>
          <w:i/>
          <w:iCs/>
        </w:rPr>
        <w:t>Assessment</w:t>
      </w:r>
      <w:r w:rsidRPr="00DC50D5">
        <w:t>, 24(5), 615-631</w:t>
      </w:r>
      <w:r>
        <w:rPr>
          <w:i/>
          <w:iCs/>
        </w:rPr>
        <w:t xml:space="preserve">. </w:t>
      </w:r>
      <w:r w:rsidRPr="00DC50D5">
        <w:t>doi:10.1177/1073191115621793</w:t>
      </w:r>
    </w:p>
    <w:p w14:paraId="641CDBC2" w14:textId="77777777" w:rsidR="000D5B87" w:rsidRPr="00DF6FAC" w:rsidRDefault="00986D00" w:rsidP="00B06DF8">
      <w:pPr>
        <w:ind w:left="720" w:hanging="720"/>
      </w:pPr>
      <w:bookmarkStart w:id="33" w:name="ref-Gadermann2007"/>
      <w:bookmarkEnd w:id="32"/>
      <w:proofErr w:type="spellStart"/>
      <w:r w:rsidRPr="005920AB">
        <w:t>Gadermann</w:t>
      </w:r>
      <w:proofErr w:type="spellEnd"/>
      <w:r w:rsidRPr="005920AB">
        <w:t xml:space="preserve">, A. M., </w:t>
      </w:r>
      <w:proofErr w:type="spellStart"/>
      <w:r w:rsidRPr="005920AB">
        <w:t>Guhn</w:t>
      </w:r>
      <w:proofErr w:type="spellEnd"/>
      <w:r w:rsidRPr="005920AB">
        <w:t xml:space="preserve">, M., &amp; </w:t>
      </w:r>
      <w:proofErr w:type="spellStart"/>
      <w:r w:rsidRPr="005920AB">
        <w:t>Zumbo</w:t>
      </w:r>
      <w:proofErr w:type="spellEnd"/>
      <w:r w:rsidRPr="005920AB">
        <w:t xml:space="preserve">, B. D. (2007). </w:t>
      </w:r>
      <w:r w:rsidRPr="00DF6FAC">
        <w:t xml:space="preserve">Estimating Ordinal Reliability for Likert-Type and Ordinal Item Response Data: A Conceptual, Empirical, and Practical Guide - Practical Assessment, Research &amp; Evaluation. </w:t>
      </w:r>
      <w:r w:rsidRPr="00DF6FAC">
        <w:rPr>
          <w:i/>
        </w:rPr>
        <w:t>Practical Assessment, Research and Evaluation</w:t>
      </w:r>
      <w:r w:rsidRPr="00DF6FAC">
        <w:t xml:space="preserve">, </w:t>
      </w:r>
      <w:r w:rsidRPr="00DF6FAC">
        <w:rPr>
          <w:i/>
        </w:rPr>
        <w:t>17</w:t>
      </w:r>
      <w:r w:rsidRPr="00DF6FAC">
        <w:t xml:space="preserve">(3). Retrieved from </w:t>
      </w:r>
      <w:hyperlink r:id="rId16">
        <w:r w:rsidRPr="00DF6FAC">
          <w:t>http://www.r-project.org</w:t>
        </w:r>
      </w:hyperlink>
    </w:p>
    <w:p w14:paraId="42279FA8" w14:textId="77777777" w:rsidR="000D5B87" w:rsidRPr="00DF6FAC" w:rsidRDefault="00986D00" w:rsidP="00B06DF8">
      <w:pPr>
        <w:ind w:left="720" w:hanging="720"/>
      </w:pPr>
      <w:bookmarkStart w:id="34" w:name="ref-Gibbons2011"/>
      <w:bookmarkEnd w:id="33"/>
      <w:r w:rsidRPr="00DF6FAC">
        <w:t xml:space="preserve">Gibbons, L. E., &amp; Crane, P. K. (2011). </w:t>
      </w:r>
      <w:proofErr w:type="spellStart"/>
      <w:r w:rsidRPr="00DF6FAC">
        <w:t>lordif</w:t>
      </w:r>
      <w:proofErr w:type="spellEnd"/>
      <w:r w:rsidRPr="00DF6FAC">
        <w:t xml:space="preserve">: An R Package for Detecting Differential Item. </w:t>
      </w:r>
      <w:r w:rsidRPr="00DF6FAC">
        <w:rPr>
          <w:i/>
        </w:rPr>
        <w:t>Journal of Statistical Software March</w:t>
      </w:r>
      <w:r w:rsidRPr="00DF6FAC">
        <w:t>.</w:t>
      </w:r>
    </w:p>
    <w:p w14:paraId="0524C561" w14:textId="015D666D" w:rsidR="000D5B87" w:rsidRDefault="00986D00" w:rsidP="00215B7F">
      <w:pPr>
        <w:ind w:left="720" w:hanging="720"/>
      </w:pPr>
      <w:bookmarkStart w:id="35" w:name="ref-Herman1989"/>
      <w:bookmarkEnd w:id="34"/>
      <w:r w:rsidRPr="00DF6FAC">
        <w:t xml:space="preserve">Herman, J. L., Perry, J. C., &amp; Van Der Kolk, B. A. (1989). Childhood trauma in borderline personality disorder. </w:t>
      </w:r>
      <w:r w:rsidRPr="00DF6FAC">
        <w:rPr>
          <w:i/>
        </w:rPr>
        <w:t>American Journal of Psychiatry</w:t>
      </w:r>
      <w:r w:rsidRPr="00DF6FAC">
        <w:t xml:space="preserve">. </w:t>
      </w:r>
      <w:proofErr w:type="spellStart"/>
      <w:r w:rsidRPr="00DF6FAC">
        <w:t>doi</w:t>
      </w:r>
      <w:proofErr w:type="spellEnd"/>
      <w:r w:rsidRPr="00DF6FAC">
        <w:t xml:space="preserve">: </w:t>
      </w:r>
      <w:hyperlink r:id="rId17">
        <w:r w:rsidRPr="00DF6FAC">
          <w:t>10.1176/ajp.146.4.490</w:t>
        </w:r>
      </w:hyperlink>
    </w:p>
    <w:p w14:paraId="772F1A98" w14:textId="46602F70" w:rsidR="00A11877" w:rsidRPr="00BB3FD7" w:rsidRDefault="00A11877" w:rsidP="00A11877">
      <w:pPr>
        <w:ind w:left="720" w:hanging="720"/>
      </w:pPr>
      <w:r w:rsidRPr="00422324">
        <w:t xml:space="preserve">Hopwood, C. J., </w:t>
      </w:r>
      <w:proofErr w:type="spellStart"/>
      <w:r w:rsidRPr="00422324">
        <w:t>Kotov</w:t>
      </w:r>
      <w:proofErr w:type="spellEnd"/>
      <w:r w:rsidRPr="00422324">
        <w:t xml:space="preserve">, R., Krueger, R. F., Watson, D., </w:t>
      </w:r>
      <w:proofErr w:type="spellStart"/>
      <w:r w:rsidRPr="00422324">
        <w:t>Widiger</w:t>
      </w:r>
      <w:proofErr w:type="spellEnd"/>
      <w:r w:rsidRPr="00422324">
        <w:t xml:space="preserve">, T. A., </w:t>
      </w:r>
      <w:proofErr w:type="spellStart"/>
      <w:r w:rsidRPr="00422324">
        <w:t>Althoff</w:t>
      </w:r>
      <w:proofErr w:type="spellEnd"/>
      <w:r w:rsidRPr="00422324">
        <w:t>, R. R., . . . Zimmermann, J. (</w:t>
      </w:r>
      <w:r>
        <w:t>2018</w:t>
      </w:r>
      <w:r w:rsidRPr="00422324">
        <w:t xml:space="preserve">). The time has come for dimensional personality disorder diagnosis. </w:t>
      </w:r>
      <w:r w:rsidRPr="00422324">
        <w:rPr>
          <w:i/>
          <w:iCs/>
        </w:rPr>
        <w:t>Personality and Mental Health</w:t>
      </w:r>
      <w:r w:rsidRPr="00422324">
        <w:t xml:space="preserve">. 12(1), 82-86. </w:t>
      </w:r>
      <w:proofErr w:type="spellStart"/>
      <w:r w:rsidRPr="00422324">
        <w:t>doi</w:t>
      </w:r>
      <w:proofErr w:type="spellEnd"/>
      <w:r w:rsidRPr="00422324">
        <w:t>: </w:t>
      </w:r>
      <w:hyperlink r:id="rId18" w:tgtFrame="pmc_ext" w:history="1">
        <w:r w:rsidRPr="005920AB">
          <w:rPr>
            <w:rStyle w:val="Hipervnculo"/>
          </w:rPr>
          <w:t>10.1002/pmh.1408</w:t>
        </w:r>
      </w:hyperlink>
    </w:p>
    <w:p w14:paraId="1521DCEB" w14:textId="47BD0778" w:rsidR="00A11877" w:rsidRPr="00BB3FD7" w:rsidRDefault="00A11877" w:rsidP="00A11877">
      <w:pPr>
        <w:ind w:left="720" w:hanging="720"/>
      </w:pPr>
      <w:proofErr w:type="spellStart"/>
      <w:r w:rsidRPr="00133498">
        <w:t>Kotov</w:t>
      </w:r>
      <w:proofErr w:type="spellEnd"/>
      <w:r w:rsidRPr="00133498">
        <w:t>, R., Krueger, R. F., Watson, D., Achenbach, T. M., </w:t>
      </w:r>
      <w:proofErr w:type="spellStart"/>
      <w:r w:rsidRPr="00133498">
        <w:t>Althoff</w:t>
      </w:r>
      <w:proofErr w:type="spellEnd"/>
      <w:r w:rsidRPr="00133498">
        <w:t>, R. R., </w:t>
      </w:r>
      <w:proofErr w:type="spellStart"/>
      <w:r w:rsidRPr="00133498">
        <w:t>Bagby</w:t>
      </w:r>
      <w:proofErr w:type="spellEnd"/>
      <w:r w:rsidRPr="00133498">
        <w:t>, R. M., &amp; … Zimmerman, M. (2017). The Hierarchical Taxonomy of Psychopathology (</w:t>
      </w:r>
      <w:proofErr w:type="spellStart"/>
      <w:r w:rsidRPr="00133498">
        <w:t>HiTOP</w:t>
      </w:r>
      <w:proofErr w:type="spellEnd"/>
      <w:r w:rsidRPr="00133498">
        <w:t xml:space="preserve">): A dimensional alternative to traditional </w:t>
      </w:r>
      <w:proofErr w:type="spellStart"/>
      <w:r w:rsidRPr="00133498">
        <w:t>nosologies</w:t>
      </w:r>
      <w:proofErr w:type="spellEnd"/>
      <w:r w:rsidRPr="00133498">
        <w:t xml:space="preserve">. </w:t>
      </w:r>
      <w:r w:rsidRPr="00422324">
        <w:rPr>
          <w:i/>
          <w:iCs/>
        </w:rPr>
        <w:t>Journal of Abnormal Psychology</w:t>
      </w:r>
      <w:r w:rsidRPr="00422324">
        <w:t>, 126(4), 454–477.</w:t>
      </w:r>
    </w:p>
    <w:p w14:paraId="6EB4C971" w14:textId="77777777" w:rsidR="000D5B87" w:rsidRPr="00DF6FAC" w:rsidRDefault="00986D00" w:rsidP="00B21523">
      <w:pPr>
        <w:ind w:left="720" w:hanging="720"/>
      </w:pPr>
      <w:bookmarkStart w:id="36" w:name="ref-Kroll1994"/>
      <w:bookmarkEnd w:id="35"/>
      <w:r w:rsidRPr="00DF6FAC">
        <w:lastRenderedPageBreak/>
        <w:t xml:space="preserve">Kroll, J. (1994). PTSD/Borderlines </w:t>
      </w:r>
      <w:proofErr w:type="gramStart"/>
      <w:r w:rsidRPr="00DF6FAC">
        <w:t>In</w:t>
      </w:r>
      <w:proofErr w:type="gramEnd"/>
      <w:r w:rsidRPr="00DF6FAC">
        <w:t xml:space="preserve"> Therapy: Finding the Balance. </w:t>
      </w:r>
      <w:r w:rsidRPr="00DF6FAC">
        <w:rPr>
          <w:i/>
        </w:rPr>
        <w:t>Journal of Clinical Psychopharmacology</w:t>
      </w:r>
      <w:r w:rsidRPr="00DF6FAC">
        <w:t xml:space="preserve">. </w:t>
      </w:r>
      <w:proofErr w:type="spellStart"/>
      <w:r w:rsidRPr="00DF6FAC">
        <w:t>doi</w:t>
      </w:r>
      <w:proofErr w:type="spellEnd"/>
      <w:r w:rsidRPr="00DF6FAC">
        <w:t xml:space="preserve">: </w:t>
      </w:r>
      <w:hyperlink r:id="rId19">
        <w:r w:rsidRPr="00DF6FAC">
          <w:t>10.1097/00004714-199410000-00021</w:t>
        </w:r>
      </w:hyperlink>
    </w:p>
    <w:p w14:paraId="28A0DE87" w14:textId="77777777" w:rsidR="000D5B87" w:rsidRPr="00DF6FAC" w:rsidRDefault="00986D00" w:rsidP="00DF6FAC">
      <w:pPr>
        <w:ind w:left="720" w:hanging="720"/>
      </w:pPr>
      <w:bookmarkStart w:id="37" w:name="ref-Krueger2012b"/>
      <w:bookmarkEnd w:id="36"/>
      <w:r w:rsidRPr="00DF6FAC">
        <w:t xml:space="preserve">Krueger, R. F., Derringer, J., </w:t>
      </w:r>
      <w:proofErr w:type="spellStart"/>
      <w:r w:rsidRPr="00DF6FAC">
        <w:t>Markon</w:t>
      </w:r>
      <w:proofErr w:type="spellEnd"/>
      <w:r w:rsidRPr="00DF6FAC">
        <w:t xml:space="preserve">, K. E., Watson, D., &amp; </w:t>
      </w:r>
      <w:proofErr w:type="spellStart"/>
      <w:r w:rsidRPr="00DF6FAC">
        <w:t>Skodol</w:t>
      </w:r>
      <w:proofErr w:type="spellEnd"/>
      <w:r w:rsidRPr="00DF6FAC">
        <w:t xml:space="preserve">, A. E. (2012). Initial construction of a maladaptive personality trait model and inventory for DSM-5. </w:t>
      </w:r>
      <w:r w:rsidRPr="00DF6FAC">
        <w:rPr>
          <w:i/>
        </w:rPr>
        <w:t>Psychological Medicine</w:t>
      </w:r>
      <w:r w:rsidRPr="00DF6FAC">
        <w:t xml:space="preserve">. </w:t>
      </w:r>
      <w:proofErr w:type="spellStart"/>
      <w:r w:rsidRPr="00DF6FAC">
        <w:t>doi</w:t>
      </w:r>
      <w:proofErr w:type="spellEnd"/>
      <w:r w:rsidRPr="00DF6FAC">
        <w:t xml:space="preserve">: </w:t>
      </w:r>
      <w:hyperlink r:id="rId20">
        <w:r w:rsidRPr="00DF6FAC">
          <w:t>10.1017/S0033291711002674</w:t>
        </w:r>
      </w:hyperlink>
    </w:p>
    <w:p w14:paraId="3E8598DD" w14:textId="77777777" w:rsidR="000D5B87" w:rsidRPr="00422324" w:rsidRDefault="00986D00" w:rsidP="00DF6FAC">
      <w:pPr>
        <w:ind w:left="720" w:hanging="720"/>
        <w:rPr>
          <w:lang w:val="fr-BE"/>
        </w:rPr>
      </w:pPr>
      <w:bookmarkStart w:id="38" w:name="ref-Maples2015"/>
      <w:bookmarkEnd w:id="37"/>
      <w:r w:rsidRPr="00DF6FAC">
        <w:t xml:space="preserve">Maples, J. L., Carter, N. T., Few, L. R., </w:t>
      </w:r>
      <w:proofErr w:type="spellStart"/>
      <w:r w:rsidRPr="00DF6FAC">
        <w:t>Crego</w:t>
      </w:r>
      <w:proofErr w:type="spellEnd"/>
      <w:r w:rsidRPr="00DF6FAC">
        <w:t xml:space="preserve">, C., Gore, W. L., Samuel, D. B., … Miller, J. D. (2015). Testing whether the DSM-5 personality disorder trait model can be measured with a reduced set of items: An item response theory investigation of the personality inventory for DSM-5. </w:t>
      </w:r>
      <w:proofErr w:type="spellStart"/>
      <w:r w:rsidRPr="00422324">
        <w:rPr>
          <w:i/>
          <w:lang w:val="fr-BE"/>
        </w:rPr>
        <w:t>Psychological</w:t>
      </w:r>
      <w:proofErr w:type="spellEnd"/>
      <w:r w:rsidRPr="00422324">
        <w:rPr>
          <w:i/>
          <w:lang w:val="fr-BE"/>
        </w:rPr>
        <w:t xml:space="preserve"> </w:t>
      </w:r>
      <w:proofErr w:type="spellStart"/>
      <w:r w:rsidRPr="00422324">
        <w:rPr>
          <w:i/>
          <w:lang w:val="fr-BE"/>
        </w:rPr>
        <w:t>Assessment</w:t>
      </w:r>
      <w:proofErr w:type="spellEnd"/>
      <w:r w:rsidRPr="00422324">
        <w:rPr>
          <w:lang w:val="fr-BE"/>
        </w:rPr>
        <w:t xml:space="preserve">, </w:t>
      </w:r>
      <w:r w:rsidRPr="00422324">
        <w:rPr>
          <w:i/>
          <w:lang w:val="fr-BE"/>
        </w:rPr>
        <w:t>27</w:t>
      </w:r>
      <w:r w:rsidRPr="00422324">
        <w:rPr>
          <w:lang w:val="fr-BE"/>
        </w:rPr>
        <w:t xml:space="preserve">(4), 1195–1210. </w:t>
      </w:r>
      <w:proofErr w:type="spellStart"/>
      <w:r w:rsidRPr="00422324">
        <w:rPr>
          <w:lang w:val="fr-BE"/>
        </w:rPr>
        <w:t>doi</w:t>
      </w:r>
      <w:proofErr w:type="spellEnd"/>
      <w:r w:rsidRPr="00422324">
        <w:rPr>
          <w:lang w:val="fr-BE"/>
        </w:rPr>
        <w:t xml:space="preserve">: </w:t>
      </w:r>
      <w:hyperlink r:id="rId21">
        <w:r w:rsidRPr="00422324">
          <w:rPr>
            <w:lang w:val="fr-BE"/>
          </w:rPr>
          <w:t>10.1037/pas0000120</w:t>
        </w:r>
      </w:hyperlink>
    </w:p>
    <w:p w14:paraId="26463C7D" w14:textId="77777777" w:rsidR="000D5B87" w:rsidRPr="005920AB" w:rsidRDefault="00986D00" w:rsidP="00DF6FAC">
      <w:pPr>
        <w:ind w:left="720" w:hanging="720"/>
      </w:pPr>
      <w:bookmarkStart w:id="39" w:name="ref-Markon2013"/>
      <w:bookmarkEnd w:id="38"/>
      <w:proofErr w:type="spellStart"/>
      <w:r w:rsidRPr="00422324">
        <w:rPr>
          <w:lang w:val="fr-BE"/>
        </w:rPr>
        <w:t>Markon</w:t>
      </w:r>
      <w:proofErr w:type="spellEnd"/>
      <w:r w:rsidRPr="00422324">
        <w:rPr>
          <w:lang w:val="fr-BE"/>
        </w:rPr>
        <w:t xml:space="preserve">, K. E., </w:t>
      </w:r>
      <w:proofErr w:type="spellStart"/>
      <w:r w:rsidRPr="00422324">
        <w:rPr>
          <w:lang w:val="fr-BE"/>
        </w:rPr>
        <w:t>Quilty</w:t>
      </w:r>
      <w:proofErr w:type="spellEnd"/>
      <w:r w:rsidRPr="00422324">
        <w:rPr>
          <w:lang w:val="fr-BE"/>
        </w:rPr>
        <w:t xml:space="preserve">, L. C., </w:t>
      </w:r>
      <w:proofErr w:type="spellStart"/>
      <w:r w:rsidRPr="00422324">
        <w:rPr>
          <w:lang w:val="fr-BE"/>
        </w:rPr>
        <w:t>Bagby</w:t>
      </w:r>
      <w:proofErr w:type="spellEnd"/>
      <w:r w:rsidRPr="00422324">
        <w:rPr>
          <w:lang w:val="fr-BE"/>
        </w:rPr>
        <w:t xml:space="preserve">, R. M., &amp; Krueger, R. F. (2013). </w:t>
      </w:r>
      <w:r w:rsidRPr="00DF6FAC">
        <w:t xml:space="preserve">The Development and Psychometric Properties of an Informant-Report Form of the Personality Inventory for DSM-5 (PID-5). </w:t>
      </w:r>
      <w:r w:rsidRPr="005920AB">
        <w:rPr>
          <w:i/>
        </w:rPr>
        <w:t>Assessment</w:t>
      </w:r>
      <w:r w:rsidRPr="005920AB">
        <w:t xml:space="preserve">, </w:t>
      </w:r>
      <w:r w:rsidRPr="005920AB">
        <w:rPr>
          <w:i/>
        </w:rPr>
        <w:t>20</w:t>
      </w:r>
      <w:r w:rsidRPr="005920AB">
        <w:t xml:space="preserve">(3), 370–383. </w:t>
      </w:r>
      <w:proofErr w:type="spellStart"/>
      <w:r w:rsidRPr="005920AB">
        <w:t>doi</w:t>
      </w:r>
      <w:proofErr w:type="spellEnd"/>
      <w:r w:rsidRPr="005920AB">
        <w:t xml:space="preserve">: </w:t>
      </w:r>
      <w:hyperlink r:id="rId22">
        <w:r w:rsidRPr="005920AB">
          <w:t>10.1177/1073191113486513</w:t>
        </w:r>
      </w:hyperlink>
    </w:p>
    <w:p w14:paraId="66DA7358" w14:textId="77777777" w:rsidR="00DC50D5" w:rsidRPr="005920AB" w:rsidRDefault="00DC50D5" w:rsidP="00DC50D5">
      <w:pPr>
        <w:ind w:left="720" w:hanging="720"/>
        <w:rPr>
          <w:lang w:val="fr-BE"/>
        </w:rPr>
      </w:pPr>
      <w:bookmarkStart w:id="40" w:name="ref-Rhemtulla2012"/>
      <w:bookmarkEnd w:id="39"/>
      <w:proofErr w:type="spellStart"/>
      <w:r w:rsidRPr="005920AB">
        <w:t>Mervielde</w:t>
      </w:r>
      <w:proofErr w:type="spellEnd"/>
      <w:r w:rsidRPr="005920AB">
        <w:t xml:space="preserve">, I., &amp; De </w:t>
      </w:r>
      <w:proofErr w:type="spellStart"/>
      <w:r w:rsidRPr="005920AB">
        <w:t>Fruyt</w:t>
      </w:r>
      <w:proofErr w:type="spellEnd"/>
      <w:r w:rsidRPr="005920AB">
        <w:t xml:space="preserve">, F. (1999). </w:t>
      </w:r>
      <w:r w:rsidRPr="00DC50D5">
        <w:t>Construction of the hierarchical personality inventory for children (</w:t>
      </w:r>
      <w:proofErr w:type="spellStart"/>
      <w:r w:rsidRPr="00DC50D5">
        <w:t>HiPIC</w:t>
      </w:r>
      <w:proofErr w:type="spellEnd"/>
      <w:r w:rsidRPr="00DC50D5">
        <w:t>). </w:t>
      </w:r>
      <w:proofErr w:type="spellStart"/>
      <w:r w:rsidRPr="005920AB">
        <w:rPr>
          <w:i/>
          <w:iCs/>
          <w:lang w:val="fr-BE"/>
        </w:rPr>
        <w:t>Personality</w:t>
      </w:r>
      <w:proofErr w:type="spellEnd"/>
      <w:r w:rsidRPr="005920AB">
        <w:rPr>
          <w:i/>
          <w:iCs/>
          <w:lang w:val="fr-BE"/>
        </w:rPr>
        <w:t xml:space="preserve"> </w:t>
      </w:r>
      <w:proofErr w:type="spellStart"/>
      <w:r w:rsidRPr="005920AB">
        <w:rPr>
          <w:i/>
          <w:iCs/>
          <w:lang w:val="fr-BE"/>
        </w:rPr>
        <w:t>psychology</w:t>
      </w:r>
      <w:proofErr w:type="spellEnd"/>
      <w:r w:rsidRPr="005920AB">
        <w:rPr>
          <w:i/>
          <w:iCs/>
          <w:lang w:val="fr-BE"/>
        </w:rPr>
        <w:t xml:space="preserve"> in Europe</w:t>
      </w:r>
      <w:r w:rsidRPr="005920AB">
        <w:rPr>
          <w:lang w:val="fr-BE"/>
        </w:rPr>
        <w:t>, </w:t>
      </w:r>
      <w:r w:rsidRPr="005920AB">
        <w:rPr>
          <w:i/>
          <w:iCs/>
          <w:lang w:val="fr-BE"/>
        </w:rPr>
        <w:t>7</w:t>
      </w:r>
      <w:r w:rsidRPr="005920AB">
        <w:rPr>
          <w:lang w:val="fr-BE"/>
        </w:rPr>
        <w:t>, 107-127.</w:t>
      </w:r>
    </w:p>
    <w:p w14:paraId="4FBA35F5" w14:textId="77777777" w:rsidR="000D5B87" w:rsidRPr="00DF6FAC" w:rsidRDefault="00986D00" w:rsidP="00DF6FAC">
      <w:pPr>
        <w:ind w:left="720" w:hanging="720"/>
      </w:pPr>
      <w:proofErr w:type="spellStart"/>
      <w:r w:rsidRPr="005920AB">
        <w:rPr>
          <w:lang w:val="fr-BE"/>
        </w:rPr>
        <w:t>Rhemtulla</w:t>
      </w:r>
      <w:proofErr w:type="spellEnd"/>
      <w:r w:rsidRPr="005920AB">
        <w:rPr>
          <w:lang w:val="fr-BE"/>
        </w:rPr>
        <w:t xml:space="preserve">, M., Brosseau-Liard, P. É., &amp; </w:t>
      </w:r>
      <w:proofErr w:type="spellStart"/>
      <w:r w:rsidRPr="005920AB">
        <w:rPr>
          <w:lang w:val="fr-BE"/>
        </w:rPr>
        <w:t>Savalei</w:t>
      </w:r>
      <w:proofErr w:type="spellEnd"/>
      <w:r w:rsidRPr="005920AB">
        <w:rPr>
          <w:lang w:val="fr-BE"/>
        </w:rPr>
        <w:t xml:space="preserve">, V. (2012). </w:t>
      </w:r>
      <w:r w:rsidRPr="00DF6FAC">
        <w:t xml:space="preserve">When can categorical variables be treated as continuous? A comparison of robust continuous and categorical SEM estimation methods under suboptimal conditions. </w:t>
      </w:r>
      <w:r w:rsidRPr="00DF6FAC">
        <w:rPr>
          <w:i/>
        </w:rPr>
        <w:t>Psychological Methods</w:t>
      </w:r>
      <w:r w:rsidRPr="00DF6FAC">
        <w:t xml:space="preserve">, </w:t>
      </w:r>
      <w:r w:rsidRPr="00DF6FAC">
        <w:rPr>
          <w:i/>
        </w:rPr>
        <w:t>17</w:t>
      </w:r>
      <w:r w:rsidRPr="00DF6FAC">
        <w:t xml:space="preserve">(3), 354–373. </w:t>
      </w:r>
      <w:proofErr w:type="spellStart"/>
      <w:r w:rsidRPr="00DF6FAC">
        <w:t>doi</w:t>
      </w:r>
      <w:proofErr w:type="spellEnd"/>
      <w:r w:rsidRPr="00DF6FAC">
        <w:t xml:space="preserve">: </w:t>
      </w:r>
      <w:hyperlink r:id="rId23">
        <w:r w:rsidRPr="00DF6FAC">
          <w:t>10.1037/a0029315</w:t>
        </w:r>
      </w:hyperlink>
    </w:p>
    <w:p w14:paraId="35B4DDD5" w14:textId="77777777" w:rsidR="000D5B87" w:rsidRPr="00DF6FAC" w:rsidRDefault="00986D00" w:rsidP="00FD4172">
      <w:pPr>
        <w:ind w:left="720" w:hanging="720"/>
      </w:pPr>
      <w:bookmarkStart w:id="41" w:name="ref-Rosseel2012a"/>
      <w:bookmarkEnd w:id="40"/>
      <w:proofErr w:type="spellStart"/>
      <w:r w:rsidRPr="00DF6FAC">
        <w:t>Rosseel</w:t>
      </w:r>
      <w:proofErr w:type="spellEnd"/>
      <w:r w:rsidRPr="00DF6FAC">
        <w:t xml:space="preserve">, Y. (2012). </w:t>
      </w:r>
      <w:proofErr w:type="spellStart"/>
      <w:r w:rsidRPr="00DF6FAC">
        <w:t>Lavaan</w:t>
      </w:r>
      <w:proofErr w:type="spellEnd"/>
      <w:r w:rsidRPr="00DF6FAC">
        <w:t xml:space="preserve">: An R package for structural equation modeling. </w:t>
      </w:r>
      <w:r w:rsidRPr="00DF6FAC">
        <w:rPr>
          <w:i/>
        </w:rPr>
        <w:t>Journal of Statistical Software</w:t>
      </w:r>
      <w:r w:rsidRPr="00DF6FAC">
        <w:t xml:space="preserve">. </w:t>
      </w:r>
      <w:proofErr w:type="spellStart"/>
      <w:r w:rsidRPr="00DF6FAC">
        <w:t>doi</w:t>
      </w:r>
      <w:proofErr w:type="spellEnd"/>
      <w:r w:rsidRPr="00DF6FAC">
        <w:t xml:space="preserve">: </w:t>
      </w:r>
      <w:hyperlink r:id="rId24">
        <w:r w:rsidRPr="00DF6FAC">
          <w:t>10.18637/jss.v048.i02</w:t>
        </w:r>
      </w:hyperlink>
    </w:p>
    <w:p w14:paraId="76AF0872" w14:textId="77777777" w:rsidR="000D5B87" w:rsidRPr="00DF6FAC" w:rsidRDefault="00986D00" w:rsidP="00FD4172">
      <w:pPr>
        <w:ind w:left="720" w:hanging="720"/>
      </w:pPr>
      <w:bookmarkStart w:id="42" w:name="ref-Saris2009"/>
      <w:bookmarkEnd w:id="41"/>
      <w:r w:rsidRPr="00DF6FAC">
        <w:lastRenderedPageBreak/>
        <w:t xml:space="preserve">Saris, W. E., </w:t>
      </w:r>
      <w:proofErr w:type="spellStart"/>
      <w:r w:rsidRPr="00DF6FAC">
        <w:t>Satorra</w:t>
      </w:r>
      <w:proofErr w:type="spellEnd"/>
      <w:r w:rsidRPr="00DF6FAC">
        <w:t xml:space="preserve">, A., &amp; Veld, W. M. van der. (2009). Testing Structural Equation Models or Detection of Misspecifications? </w:t>
      </w:r>
      <w:r w:rsidRPr="00DF6FAC">
        <w:rPr>
          <w:i/>
        </w:rPr>
        <w:t>Structural Equation Modeling: A Multidisciplinary Journal</w:t>
      </w:r>
      <w:r w:rsidRPr="00DF6FAC">
        <w:t xml:space="preserve">, </w:t>
      </w:r>
      <w:r w:rsidRPr="00DF6FAC">
        <w:rPr>
          <w:i/>
        </w:rPr>
        <w:t>16</w:t>
      </w:r>
      <w:r w:rsidRPr="00DF6FAC">
        <w:t xml:space="preserve">(4), 561–582. </w:t>
      </w:r>
      <w:proofErr w:type="spellStart"/>
      <w:r w:rsidRPr="00DF6FAC">
        <w:t>doi</w:t>
      </w:r>
      <w:proofErr w:type="spellEnd"/>
      <w:r w:rsidRPr="00DF6FAC">
        <w:t xml:space="preserve">: </w:t>
      </w:r>
      <w:hyperlink r:id="rId25">
        <w:r w:rsidRPr="00DF6FAC">
          <w:t>10.1080/10705510903203433</w:t>
        </w:r>
      </w:hyperlink>
    </w:p>
    <w:p w14:paraId="33E3F5FA" w14:textId="7F2466FA" w:rsidR="000D5B87" w:rsidRDefault="00986D00" w:rsidP="00E203AF">
      <w:pPr>
        <w:ind w:left="720" w:hanging="720"/>
      </w:pPr>
      <w:bookmarkStart w:id="43" w:name="ref-Sharan2016"/>
      <w:bookmarkEnd w:id="42"/>
      <w:r w:rsidRPr="00DF6FAC">
        <w:t xml:space="preserve">Sharan, P., &amp; Prakash, S. (2016). Childhood antecedents of personality disorders. In S. Malhotra &amp; P. Santosh (Eds.), </w:t>
      </w:r>
      <w:r w:rsidRPr="00DF6FAC">
        <w:rPr>
          <w:i/>
        </w:rPr>
        <w:t>Child and adolescent psychiatry</w:t>
      </w:r>
      <w:r w:rsidRPr="00DF6FAC">
        <w:t xml:space="preserve">. </w:t>
      </w:r>
      <w:proofErr w:type="spellStart"/>
      <w:r w:rsidRPr="00DF6FAC">
        <w:t>doi</w:t>
      </w:r>
      <w:proofErr w:type="spellEnd"/>
      <w:r w:rsidRPr="00DF6FAC">
        <w:t xml:space="preserve">: </w:t>
      </w:r>
      <w:hyperlink r:id="rId26">
        <w:r w:rsidRPr="00DF6FAC">
          <w:t>10.1007/978-81-322-3619-1</w:t>
        </w:r>
      </w:hyperlink>
    </w:p>
    <w:p w14:paraId="328F6E3F" w14:textId="07C81A73" w:rsidR="00F93577" w:rsidRDefault="00F93577" w:rsidP="00F93577">
      <w:pPr>
        <w:ind w:left="720" w:hanging="720"/>
      </w:pPr>
      <w:r w:rsidRPr="00F93577">
        <w:t xml:space="preserve">Sharp, C. (2020). Adolescent personality pathology and the alternative model of personality disorders: </w:t>
      </w:r>
      <w:proofErr w:type="spellStart"/>
      <w:r w:rsidRPr="00F93577">
        <w:t>Self development</w:t>
      </w:r>
      <w:proofErr w:type="spellEnd"/>
      <w:r w:rsidRPr="00F93577">
        <w:t xml:space="preserve"> as nexus. </w:t>
      </w:r>
      <w:r w:rsidRPr="00F93577">
        <w:rPr>
          <w:i/>
        </w:rPr>
        <w:t xml:space="preserve">Psychopathology, 53, </w:t>
      </w:r>
      <w:r w:rsidRPr="00F93577">
        <w:t>98-104</w:t>
      </w:r>
    </w:p>
    <w:p w14:paraId="1CE67E55" w14:textId="436E9B6B" w:rsidR="00F93577" w:rsidRPr="00DF6FAC" w:rsidRDefault="00F93577" w:rsidP="00F93577">
      <w:pPr>
        <w:ind w:left="720" w:hanging="720"/>
      </w:pPr>
      <w:r w:rsidRPr="00F93577">
        <w:t>Sharp,</w:t>
      </w:r>
      <w:r>
        <w:t xml:space="preserve"> </w:t>
      </w:r>
      <w:r w:rsidRPr="00F93577">
        <w:t xml:space="preserve">C., &amp; De Clercq, B. (2020). Personality pathology in youth. In C.J. </w:t>
      </w:r>
      <w:proofErr w:type="spellStart"/>
      <w:r w:rsidRPr="00F93577">
        <w:t>Lejuez</w:t>
      </w:r>
      <w:proofErr w:type="spellEnd"/>
      <w:r w:rsidRPr="00F93577">
        <w:t xml:space="preserve"> and K.C. Gratz (Eds.</w:t>
      </w:r>
      <w:proofErr w:type="gramStart"/>
      <w:r w:rsidRPr="00F93577">
        <w:t>),</w:t>
      </w:r>
      <w:r w:rsidRPr="00F93577">
        <w:rPr>
          <w:i/>
          <w:iCs/>
        </w:rPr>
        <w:t>The</w:t>
      </w:r>
      <w:proofErr w:type="gramEnd"/>
      <w:r w:rsidRPr="00F93577">
        <w:rPr>
          <w:i/>
          <w:iCs/>
        </w:rPr>
        <w:t xml:space="preserve"> Cambridge Handbook of Personality Disorders</w:t>
      </w:r>
      <w:r w:rsidRPr="00F93577">
        <w:t xml:space="preserve"> (pp.74-90). Cambridge: Cambridge University Press.</w:t>
      </w:r>
    </w:p>
    <w:p w14:paraId="4B603556" w14:textId="77777777" w:rsidR="000D5B87" w:rsidRPr="00DF6FAC" w:rsidRDefault="00986D00" w:rsidP="00E203AF">
      <w:pPr>
        <w:ind w:left="720" w:hanging="720"/>
      </w:pPr>
      <w:bookmarkStart w:id="44" w:name="ref-Shiner2014"/>
      <w:bookmarkEnd w:id="43"/>
      <w:r w:rsidRPr="00DF6FAC">
        <w:t xml:space="preserve">Shiner, R. L., &amp; Tackett, J. L. (2014). Personality disorders in children and adolescents. In E. J. Marsh &amp; R. A. Barkley (Eds.), </w:t>
      </w:r>
      <w:r w:rsidRPr="00DF6FAC">
        <w:rPr>
          <w:i/>
        </w:rPr>
        <w:t>Child psychopathology</w:t>
      </w:r>
      <w:r w:rsidRPr="00DF6FAC">
        <w:t xml:space="preserve"> (pp. 848–896). The Guilford Press.</w:t>
      </w:r>
    </w:p>
    <w:p w14:paraId="44EB02F4" w14:textId="77777777" w:rsidR="000D5B87" w:rsidRPr="00DF6FAC" w:rsidRDefault="00986D00" w:rsidP="00E203AF">
      <w:pPr>
        <w:ind w:left="720" w:hanging="720"/>
      </w:pPr>
      <w:bookmarkStart w:id="45" w:name="ref-Tackett2014"/>
      <w:bookmarkEnd w:id="44"/>
      <w:r w:rsidRPr="00DF6FAC">
        <w:t xml:space="preserve">Tackett, J. L., </w:t>
      </w:r>
      <w:proofErr w:type="spellStart"/>
      <w:r w:rsidRPr="00DF6FAC">
        <w:t>Herzhoff</w:t>
      </w:r>
      <w:proofErr w:type="spellEnd"/>
      <w:r w:rsidRPr="00DF6FAC">
        <w:t xml:space="preserve">, K., Reardon, K. W., De Clercq, B., &amp; Sharp, C. (2014). The externalizing spectrum in youth: Incorporating personality pathology. </w:t>
      </w:r>
      <w:r w:rsidRPr="00DF6FAC">
        <w:rPr>
          <w:i/>
        </w:rPr>
        <w:t>Journal of Adolescence</w:t>
      </w:r>
      <w:r w:rsidRPr="00DF6FAC">
        <w:t xml:space="preserve">, </w:t>
      </w:r>
      <w:r w:rsidRPr="00DF6FAC">
        <w:rPr>
          <w:i/>
        </w:rPr>
        <w:t>37</w:t>
      </w:r>
      <w:r w:rsidRPr="00DF6FAC">
        <w:t xml:space="preserve">(5), 659–668. </w:t>
      </w:r>
      <w:proofErr w:type="spellStart"/>
      <w:r w:rsidRPr="00DF6FAC">
        <w:t>doi</w:t>
      </w:r>
      <w:proofErr w:type="spellEnd"/>
      <w:r w:rsidRPr="00DF6FAC">
        <w:t xml:space="preserve">: </w:t>
      </w:r>
      <w:hyperlink r:id="rId27">
        <w:r w:rsidRPr="00DF6FAC">
          <w:t>10.1016/j.adolescence.2013.10.009</w:t>
        </w:r>
      </w:hyperlink>
    </w:p>
    <w:p w14:paraId="06DD14E6" w14:textId="77777777" w:rsidR="000D5B87" w:rsidRPr="00DF6FAC" w:rsidRDefault="00986D00" w:rsidP="003C21D7">
      <w:pPr>
        <w:ind w:left="720" w:hanging="720"/>
      </w:pPr>
      <w:bookmarkStart w:id="46" w:name="ref-Verbeke2017"/>
      <w:bookmarkEnd w:id="45"/>
      <w:proofErr w:type="spellStart"/>
      <w:r w:rsidRPr="00422324">
        <w:rPr>
          <w:lang w:val="fr-BE"/>
        </w:rPr>
        <w:t>Verbeke</w:t>
      </w:r>
      <w:proofErr w:type="spellEnd"/>
      <w:r w:rsidRPr="00422324">
        <w:rPr>
          <w:lang w:val="fr-BE"/>
        </w:rPr>
        <w:t xml:space="preserve">, L., De </w:t>
      </w:r>
      <w:proofErr w:type="spellStart"/>
      <w:r w:rsidRPr="00422324">
        <w:rPr>
          <w:lang w:val="fr-BE"/>
        </w:rPr>
        <w:t>Caluwe</w:t>
      </w:r>
      <w:proofErr w:type="spellEnd"/>
      <w:r w:rsidRPr="00422324">
        <w:rPr>
          <w:lang w:val="fr-BE"/>
        </w:rPr>
        <w:t xml:space="preserve">, E., &amp; De Clercq, B. (2017). </w:t>
      </w:r>
      <w:r w:rsidRPr="00DF6FAC">
        <w:t xml:space="preserve">A five-factor model of developmental personality pathology precursors. </w:t>
      </w:r>
      <w:r w:rsidRPr="00DF6FAC">
        <w:rPr>
          <w:i/>
        </w:rPr>
        <w:t>Personality Disorders: Theory, Research, and Treatment</w:t>
      </w:r>
      <w:r w:rsidRPr="00DF6FAC">
        <w:t xml:space="preserve">, </w:t>
      </w:r>
      <w:r w:rsidRPr="00DF6FAC">
        <w:rPr>
          <w:i/>
        </w:rPr>
        <w:t>8</w:t>
      </w:r>
      <w:r w:rsidRPr="00DF6FAC">
        <w:t xml:space="preserve">(2), 130–139. </w:t>
      </w:r>
      <w:proofErr w:type="spellStart"/>
      <w:r w:rsidRPr="00DF6FAC">
        <w:t>doi</w:t>
      </w:r>
      <w:proofErr w:type="spellEnd"/>
      <w:r w:rsidRPr="00DF6FAC">
        <w:t xml:space="preserve">: </w:t>
      </w:r>
      <w:hyperlink r:id="rId28">
        <w:r w:rsidRPr="00DF6FAC">
          <w:t>10.1037/per0000178</w:t>
        </w:r>
      </w:hyperlink>
    </w:p>
    <w:p w14:paraId="6A776F41" w14:textId="77777777" w:rsidR="000D5B87" w:rsidRPr="00DF6FAC" w:rsidRDefault="00986D00" w:rsidP="003C21D7">
      <w:pPr>
        <w:ind w:left="720" w:hanging="720"/>
      </w:pPr>
      <w:bookmarkStart w:id="47" w:name="ref-Verbeke2014"/>
      <w:bookmarkEnd w:id="46"/>
      <w:r w:rsidRPr="00DF6FAC">
        <w:lastRenderedPageBreak/>
        <w:t xml:space="preserve">Verbeke, L., &amp; De Clercq, B. D. (2014). Integrating Oddity traits in a dimensional model for personality pathology precursors. </w:t>
      </w:r>
      <w:r w:rsidRPr="00DF6FAC">
        <w:rPr>
          <w:i/>
        </w:rPr>
        <w:t>Journal of Abnormal Psychology</w:t>
      </w:r>
      <w:r w:rsidRPr="00DF6FAC">
        <w:t xml:space="preserve">, </w:t>
      </w:r>
      <w:r w:rsidRPr="00DF6FAC">
        <w:rPr>
          <w:i/>
        </w:rPr>
        <w:t>123</w:t>
      </w:r>
      <w:r w:rsidRPr="00DF6FAC">
        <w:t xml:space="preserve">(3), 598–612. </w:t>
      </w:r>
      <w:proofErr w:type="spellStart"/>
      <w:r w:rsidRPr="00DF6FAC">
        <w:t>doi</w:t>
      </w:r>
      <w:proofErr w:type="spellEnd"/>
      <w:r w:rsidRPr="00DF6FAC">
        <w:t xml:space="preserve">: </w:t>
      </w:r>
      <w:hyperlink r:id="rId29">
        <w:r w:rsidRPr="00DF6FAC">
          <w:t>10.1037/a0037166</w:t>
        </w:r>
      </w:hyperlink>
    </w:p>
    <w:p w14:paraId="02F3F732" w14:textId="3796DBD9" w:rsidR="000D5B87" w:rsidRPr="005920AB" w:rsidRDefault="00986D00" w:rsidP="003E00E2">
      <w:pPr>
        <w:ind w:left="720" w:hanging="720"/>
        <w:rPr>
          <w:lang w:val="nl-BE"/>
        </w:rPr>
      </w:pPr>
      <w:bookmarkStart w:id="48" w:name="ref-Viladrich2017"/>
      <w:bookmarkEnd w:id="47"/>
      <w:proofErr w:type="spellStart"/>
      <w:r w:rsidRPr="00DF6FAC">
        <w:t>Viladrich</w:t>
      </w:r>
      <w:proofErr w:type="spellEnd"/>
      <w:r w:rsidRPr="00DF6FAC">
        <w:t xml:space="preserve">, C., Angulo-Brunet, A., &amp; </w:t>
      </w:r>
      <w:proofErr w:type="spellStart"/>
      <w:r w:rsidRPr="00DF6FAC">
        <w:t>Doval</w:t>
      </w:r>
      <w:proofErr w:type="spellEnd"/>
      <w:r w:rsidRPr="00DF6FAC">
        <w:t xml:space="preserve">, E. (2017). A journey around alpha and omega to estimate internal consistency reliability. </w:t>
      </w:r>
      <w:r w:rsidRPr="005920AB">
        <w:rPr>
          <w:i/>
          <w:lang w:val="nl-BE"/>
        </w:rPr>
        <w:t>Anales de Psicologia</w:t>
      </w:r>
      <w:r w:rsidRPr="005920AB">
        <w:rPr>
          <w:lang w:val="nl-BE"/>
        </w:rPr>
        <w:t xml:space="preserve">, </w:t>
      </w:r>
      <w:r w:rsidRPr="005920AB">
        <w:rPr>
          <w:i/>
          <w:lang w:val="nl-BE"/>
        </w:rPr>
        <w:t>33</w:t>
      </w:r>
      <w:r w:rsidRPr="005920AB">
        <w:rPr>
          <w:lang w:val="nl-BE"/>
        </w:rPr>
        <w:t xml:space="preserve">(3), 755–782. doi: </w:t>
      </w:r>
      <w:r w:rsidR="00920556">
        <w:fldChar w:fldCharType="begin"/>
      </w:r>
      <w:r w:rsidR="00920556" w:rsidRPr="00920556">
        <w:rPr>
          <w:lang w:val="es-ES"/>
        </w:rPr>
        <w:instrText xml:space="preserve"> HYPERLINK "https://doi.org/10.6018/analesps.33.3.268401" \h </w:instrText>
      </w:r>
      <w:r w:rsidR="00920556">
        <w:fldChar w:fldCharType="separate"/>
      </w:r>
      <w:r w:rsidRPr="005920AB">
        <w:rPr>
          <w:lang w:val="nl-BE"/>
        </w:rPr>
        <w:t>10.6018/analesps.33.3.268401</w:t>
      </w:r>
      <w:r w:rsidR="00920556">
        <w:rPr>
          <w:lang w:val="nl-BE"/>
        </w:rPr>
        <w:fldChar w:fldCharType="end"/>
      </w:r>
    </w:p>
    <w:p w14:paraId="317CDC10" w14:textId="53DC0AA6" w:rsidR="00F93577" w:rsidRPr="005920AB" w:rsidRDefault="00F93577" w:rsidP="003E00E2">
      <w:pPr>
        <w:ind w:left="720" w:hanging="720"/>
      </w:pPr>
      <w:r w:rsidRPr="00F93577">
        <w:rPr>
          <w:rFonts w:hint="eastAsia"/>
          <w:lang w:val="nl-BE"/>
        </w:rPr>
        <w:t xml:space="preserve">Widiger, T. A., De Clercq, B., &amp; De Fruyt, F. (2009). </w:t>
      </w:r>
      <w:r w:rsidRPr="00F93577">
        <w:rPr>
          <w:rFonts w:hint="eastAsia"/>
        </w:rPr>
        <w:t>Childhood antecedents of personality disorder: an alternative perspective.</w:t>
      </w:r>
      <w:r>
        <w:t xml:space="preserve"> </w:t>
      </w:r>
      <w:r w:rsidRPr="00F93577">
        <w:rPr>
          <w:i/>
          <w:iCs/>
        </w:rPr>
        <w:t>Development and Psychopathology</w:t>
      </w:r>
      <w:r w:rsidRPr="005920AB">
        <w:rPr>
          <w:rFonts w:hint="eastAsia"/>
        </w:rPr>
        <w:t xml:space="preserve">, </w:t>
      </w:r>
      <w:r w:rsidRPr="005920AB">
        <w:rPr>
          <w:rFonts w:hint="eastAsia"/>
          <w:i/>
          <w:iCs/>
        </w:rPr>
        <w:t>21</w:t>
      </w:r>
      <w:r w:rsidRPr="005920AB">
        <w:rPr>
          <w:rFonts w:hint="eastAsia"/>
        </w:rPr>
        <w:t>(3), 771–791.</w:t>
      </w:r>
    </w:p>
    <w:p w14:paraId="7B6D8297" w14:textId="77777777" w:rsidR="00F93577" w:rsidRPr="005920AB" w:rsidRDefault="00F93577" w:rsidP="00F93577">
      <w:pPr>
        <w:ind w:left="720" w:hanging="720"/>
      </w:pPr>
      <w:bookmarkStart w:id="49" w:name="ref-Zumbo1999"/>
      <w:bookmarkEnd w:id="48"/>
      <w:proofErr w:type="spellStart"/>
      <w:r w:rsidRPr="00F93577">
        <w:t>Widiger</w:t>
      </w:r>
      <w:proofErr w:type="spellEnd"/>
      <w:r w:rsidRPr="00F93577">
        <w:t>, T. A., Bach, B., Chmielewski, M., Clark, L. A., DeYoung, C., Hopwood, C. J., ... &amp; Mullins-</w:t>
      </w:r>
      <w:proofErr w:type="spellStart"/>
      <w:r w:rsidRPr="00F93577">
        <w:t>Sweatt</w:t>
      </w:r>
      <w:proofErr w:type="spellEnd"/>
      <w:r w:rsidRPr="00F93577">
        <w:t xml:space="preserve">, S. N. (2019). Criterion A of the AMPD in </w:t>
      </w:r>
      <w:proofErr w:type="spellStart"/>
      <w:r w:rsidRPr="00F93577">
        <w:t>HiTOP</w:t>
      </w:r>
      <w:proofErr w:type="spellEnd"/>
      <w:r w:rsidRPr="00F93577">
        <w:t>. </w:t>
      </w:r>
      <w:r w:rsidRPr="005920AB">
        <w:rPr>
          <w:i/>
          <w:iCs/>
        </w:rPr>
        <w:t>Journal of Personality Assessment</w:t>
      </w:r>
      <w:r w:rsidRPr="005920AB">
        <w:t>, </w:t>
      </w:r>
      <w:r w:rsidRPr="005920AB">
        <w:rPr>
          <w:i/>
          <w:iCs/>
        </w:rPr>
        <w:t>101</w:t>
      </w:r>
      <w:r w:rsidRPr="005920AB">
        <w:t>(4), 345-355.</w:t>
      </w:r>
    </w:p>
    <w:p w14:paraId="645EDFD3" w14:textId="77777777" w:rsidR="000D5B87" w:rsidRPr="00DF6FAC" w:rsidRDefault="00986D00" w:rsidP="0009305A">
      <w:pPr>
        <w:ind w:left="720" w:hanging="720"/>
      </w:pPr>
      <w:proofErr w:type="spellStart"/>
      <w:r w:rsidRPr="00DF6FAC">
        <w:t>Zumbo</w:t>
      </w:r>
      <w:proofErr w:type="spellEnd"/>
      <w:r w:rsidRPr="00DF6FAC">
        <w:t xml:space="preserve">, B. (1999). A handbook on the theory and methods of differential item functioning (DIF). </w:t>
      </w:r>
      <w:r w:rsidRPr="00DF6FAC">
        <w:rPr>
          <w:i/>
        </w:rPr>
        <w:t>Ottawa: National Defense Headquarters</w:t>
      </w:r>
      <w:r w:rsidRPr="00DF6FAC">
        <w:t>.</w:t>
      </w:r>
    </w:p>
    <w:p w14:paraId="26BD975E" w14:textId="78D187BE" w:rsidR="0097247D" w:rsidRDefault="0097247D" w:rsidP="00493BFB"/>
    <w:p w14:paraId="1951843A" w14:textId="674A76D1" w:rsidR="00AA7724" w:rsidRDefault="00AA7724" w:rsidP="00493BFB"/>
    <w:p w14:paraId="2EBD1049" w14:textId="26268AA0" w:rsidR="00AA7724" w:rsidRDefault="00AA7724" w:rsidP="00493BFB"/>
    <w:p w14:paraId="2FA0E841" w14:textId="4AFACE12" w:rsidR="00AA7724" w:rsidRDefault="00AA7724" w:rsidP="00493BFB"/>
    <w:p w14:paraId="12C054D2" w14:textId="7782AC51" w:rsidR="00AA7724" w:rsidRDefault="00AA7724" w:rsidP="00493BFB"/>
    <w:p w14:paraId="6B1989D2" w14:textId="4DC93ACB" w:rsidR="00AA7724" w:rsidRDefault="00AA7724" w:rsidP="00493BFB"/>
    <w:p w14:paraId="3BE1612D" w14:textId="77777777" w:rsidR="00AA7724" w:rsidRPr="00DF6FAC" w:rsidRDefault="00AA7724" w:rsidP="00493BFB"/>
    <w:p w14:paraId="5264C957" w14:textId="77777777" w:rsidR="0097247D" w:rsidRPr="00DF6FAC" w:rsidRDefault="0097247D" w:rsidP="00390829"/>
    <w:p w14:paraId="4D9E43B1" w14:textId="77777777" w:rsidR="00C71769" w:rsidRPr="006D7A4F" w:rsidRDefault="00C71769" w:rsidP="00C71769">
      <w:pPr>
        <w:ind w:left="454"/>
        <w:rPr>
          <w:b/>
        </w:rPr>
      </w:pPr>
      <w:r w:rsidRPr="006D7A4F">
        <w:rPr>
          <w:b/>
        </w:rPr>
        <w:t xml:space="preserve">Table 1. </w:t>
      </w:r>
    </w:p>
    <w:p w14:paraId="4B97C96C" w14:textId="77777777" w:rsidR="00C71769" w:rsidRPr="006D7A4F" w:rsidRDefault="00C71769" w:rsidP="00C71769">
      <w:pPr>
        <w:ind w:left="454"/>
        <w:rPr>
          <w:i/>
        </w:rPr>
      </w:pPr>
      <w:r w:rsidRPr="006D7A4F">
        <w:rPr>
          <w:i/>
        </w:rPr>
        <w:t>Model Fit Information of the Initial (Restricted) and Final Models in the Derivation Phase.</w:t>
      </w:r>
    </w:p>
    <w:tbl>
      <w:tblPr>
        <w:tblW w:w="0" w:type="auto"/>
        <w:jc w:val="center"/>
        <w:tblLayout w:type="fixed"/>
        <w:tblLook w:val="04A0" w:firstRow="1" w:lastRow="0" w:firstColumn="1" w:lastColumn="0" w:noHBand="0" w:noVBand="1"/>
      </w:tblPr>
      <w:tblGrid>
        <w:gridCol w:w="1728"/>
        <w:gridCol w:w="1080"/>
        <w:gridCol w:w="311"/>
        <w:gridCol w:w="625"/>
        <w:gridCol w:w="1080"/>
        <w:gridCol w:w="1080"/>
        <w:gridCol w:w="900"/>
        <w:gridCol w:w="180"/>
        <w:gridCol w:w="1080"/>
      </w:tblGrid>
      <w:tr w:rsidR="00C71769" w:rsidRPr="00DF6FAC" w14:paraId="09AD9521" w14:textId="77777777" w:rsidTr="00D67163">
        <w:trPr>
          <w:cantSplit/>
          <w:trHeight w:val="146"/>
          <w:tblHeader/>
          <w:jc w:val="center"/>
        </w:trPr>
        <w:tc>
          <w:tcPr>
            <w:tcW w:w="1728" w:type="dxa"/>
            <w:tcBorders>
              <w:top w:val="single" w:sz="18" w:space="0" w:color="000000"/>
            </w:tcBorders>
            <w:shd w:val="clear" w:color="auto" w:fill="FFFFFF"/>
            <w:tcMar>
              <w:top w:w="0" w:type="dxa"/>
              <w:left w:w="0" w:type="dxa"/>
              <w:bottom w:w="0" w:type="dxa"/>
              <w:right w:w="0" w:type="dxa"/>
            </w:tcMar>
            <w:vAlign w:val="center"/>
          </w:tcPr>
          <w:p w14:paraId="19171232" w14:textId="77777777" w:rsidR="00C71769" w:rsidRPr="00DF6FAC" w:rsidRDefault="00C71769" w:rsidP="00D67163">
            <w:pPr>
              <w:spacing w:before="40" w:after="40" w:line="360" w:lineRule="auto"/>
              <w:ind w:left="100" w:right="100"/>
            </w:pPr>
          </w:p>
        </w:tc>
        <w:tc>
          <w:tcPr>
            <w:tcW w:w="3096" w:type="dxa"/>
            <w:gridSpan w:val="4"/>
            <w:tcBorders>
              <w:top w:val="single" w:sz="16" w:space="0" w:color="000000"/>
              <w:bottom w:val="single" w:sz="8" w:space="0" w:color="000000"/>
            </w:tcBorders>
            <w:shd w:val="clear" w:color="auto" w:fill="FFFFFF"/>
            <w:tcMar>
              <w:top w:w="0" w:type="dxa"/>
              <w:left w:w="0" w:type="dxa"/>
              <w:bottom w:w="0" w:type="dxa"/>
              <w:right w:w="0" w:type="dxa"/>
            </w:tcMar>
            <w:vAlign w:val="center"/>
          </w:tcPr>
          <w:p w14:paraId="2521D977" w14:textId="77777777" w:rsidR="00C71769" w:rsidRPr="00DF6FAC" w:rsidRDefault="00C71769" w:rsidP="00D67163">
            <w:pPr>
              <w:spacing w:before="40" w:after="40" w:line="360" w:lineRule="auto"/>
              <w:ind w:left="100" w:right="100"/>
            </w:pPr>
            <w:r w:rsidRPr="00DF6FAC">
              <w:rPr>
                <w:rFonts w:eastAsia="Arial"/>
                <w:color w:val="000000"/>
                <w:sz w:val="22"/>
                <w:szCs w:val="22"/>
              </w:rPr>
              <w:t>Restricted Model</w:t>
            </w:r>
          </w:p>
        </w:tc>
        <w:tc>
          <w:tcPr>
            <w:tcW w:w="3240" w:type="dxa"/>
            <w:gridSpan w:val="4"/>
            <w:tcBorders>
              <w:top w:val="single" w:sz="16" w:space="0" w:color="000000"/>
              <w:bottom w:val="single" w:sz="8" w:space="0" w:color="000000"/>
            </w:tcBorders>
            <w:shd w:val="clear" w:color="auto" w:fill="FFFFFF"/>
            <w:tcMar>
              <w:top w:w="0" w:type="dxa"/>
              <w:left w:w="0" w:type="dxa"/>
              <w:bottom w:w="0" w:type="dxa"/>
              <w:right w:w="0" w:type="dxa"/>
            </w:tcMar>
            <w:vAlign w:val="center"/>
          </w:tcPr>
          <w:p w14:paraId="1EA060C8" w14:textId="77777777" w:rsidR="00C71769" w:rsidRPr="00DF6FAC" w:rsidRDefault="00C71769" w:rsidP="00D67163">
            <w:pPr>
              <w:spacing w:before="40" w:after="40" w:line="360" w:lineRule="auto"/>
              <w:ind w:left="100" w:right="100"/>
            </w:pPr>
            <w:r w:rsidRPr="00DF6FAC">
              <w:rPr>
                <w:rFonts w:eastAsia="Arial"/>
                <w:color w:val="000000"/>
                <w:sz w:val="22"/>
                <w:szCs w:val="22"/>
              </w:rPr>
              <w:t>Derived Model</w:t>
            </w:r>
          </w:p>
        </w:tc>
      </w:tr>
      <w:tr w:rsidR="00C71769" w:rsidRPr="00DF6FAC" w14:paraId="33CA4D8C" w14:textId="77777777" w:rsidTr="00D67163">
        <w:trPr>
          <w:cantSplit/>
          <w:trHeight w:val="188"/>
          <w:tblHeader/>
          <w:jc w:val="center"/>
        </w:trPr>
        <w:tc>
          <w:tcPr>
            <w:tcW w:w="1728" w:type="dxa"/>
            <w:tcBorders>
              <w:bottom w:val="single" w:sz="16" w:space="0" w:color="000000"/>
            </w:tcBorders>
            <w:shd w:val="clear" w:color="auto" w:fill="FFFFFF"/>
            <w:tcMar>
              <w:top w:w="0" w:type="dxa"/>
              <w:left w:w="0" w:type="dxa"/>
              <w:bottom w:w="0" w:type="dxa"/>
              <w:right w:w="0" w:type="dxa"/>
            </w:tcMar>
            <w:vAlign w:val="center"/>
          </w:tcPr>
          <w:p w14:paraId="633EB681" w14:textId="77777777" w:rsidR="00C71769" w:rsidRPr="00DF6FAC" w:rsidRDefault="00C71769" w:rsidP="00D67163">
            <w:pPr>
              <w:spacing w:before="40" w:after="40" w:line="360" w:lineRule="auto"/>
              <w:ind w:left="100" w:right="100"/>
            </w:pPr>
            <w:r>
              <w:rPr>
                <w:rFonts w:eastAsia="Arial"/>
                <w:color w:val="000000"/>
                <w:sz w:val="22"/>
                <w:szCs w:val="22"/>
              </w:rPr>
              <w:t>F</w:t>
            </w:r>
            <w:r w:rsidRPr="00DF6FAC">
              <w:rPr>
                <w:rFonts w:eastAsia="Arial"/>
                <w:color w:val="000000"/>
                <w:sz w:val="22"/>
                <w:szCs w:val="22"/>
              </w:rPr>
              <w:t>acet</w:t>
            </w:r>
          </w:p>
        </w:tc>
        <w:tc>
          <w:tcPr>
            <w:tcW w:w="1391" w:type="dxa"/>
            <w:gridSpan w:val="2"/>
            <w:tcBorders>
              <w:top w:val="single" w:sz="8" w:space="0" w:color="000000"/>
              <w:bottom w:val="single" w:sz="16" w:space="0" w:color="000000"/>
            </w:tcBorders>
            <w:shd w:val="clear" w:color="auto" w:fill="FFFFFF"/>
            <w:tcMar>
              <w:top w:w="0" w:type="dxa"/>
              <w:left w:w="0" w:type="dxa"/>
              <w:bottom w:w="0" w:type="dxa"/>
              <w:right w:w="0" w:type="dxa"/>
            </w:tcMar>
            <w:vAlign w:val="center"/>
          </w:tcPr>
          <w:p w14:paraId="77EC5072" w14:textId="77777777" w:rsidR="00C71769" w:rsidRPr="00DF6FAC" w:rsidRDefault="00920556" w:rsidP="00D67163">
            <w:pPr>
              <w:spacing w:before="40" w:after="40" w:line="360" w:lineRule="auto"/>
              <w:ind w:left="100" w:right="100"/>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71769" w:rsidRPr="00DF6FAC">
              <w:rPr>
                <w:rFonts w:eastAsia="Arial"/>
                <w:color w:val="111111"/>
                <w:sz w:val="20"/>
              </w:rPr>
              <w:t xml:space="preserve"> (df)</w:t>
            </w:r>
          </w:p>
        </w:tc>
        <w:tc>
          <w:tcPr>
            <w:tcW w:w="625" w:type="dxa"/>
            <w:tcBorders>
              <w:top w:val="single" w:sz="8" w:space="0" w:color="000000"/>
              <w:bottom w:val="single" w:sz="16" w:space="0" w:color="000000"/>
            </w:tcBorders>
            <w:shd w:val="clear" w:color="auto" w:fill="FFFFFF"/>
            <w:tcMar>
              <w:top w:w="0" w:type="dxa"/>
              <w:left w:w="0" w:type="dxa"/>
              <w:bottom w:w="0" w:type="dxa"/>
              <w:right w:w="0" w:type="dxa"/>
            </w:tcMar>
            <w:vAlign w:val="center"/>
          </w:tcPr>
          <w:p w14:paraId="3FD72099" w14:textId="77777777" w:rsidR="00C71769" w:rsidRPr="002C680A" w:rsidRDefault="00C71769" w:rsidP="00D67163">
            <w:pPr>
              <w:spacing w:before="40" w:after="40" w:line="360" w:lineRule="auto"/>
              <w:ind w:left="100" w:right="100"/>
              <w:rPr>
                <w:i/>
                <w:iCs/>
              </w:rPr>
            </w:pPr>
            <w:r w:rsidRPr="002C680A">
              <w:rPr>
                <w:rFonts w:eastAsia="Arial"/>
                <w:i/>
                <w:iCs/>
                <w:color w:val="000000"/>
                <w:sz w:val="22"/>
                <w:szCs w:val="22"/>
              </w:rPr>
              <w:t>p</w:t>
            </w:r>
          </w:p>
        </w:tc>
        <w:tc>
          <w:tcPr>
            <w:tcW w:w="108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14:paraId="3B0A58BC" w14:textId="77777777" w:rsidR="00C71769" w:rsidRPr="00DF6FAC" w:rsidRDefault="00C71769" w:rsidP="00D67163">
            <w:pPr>
              <w:spacing w:before="40" w:after="40" w:line="360" w:lineRule="auto"/>
              <w:ind w:left="100" w:right="100"/>
            </w:pPr>
            <w:r w:rsidRPr="00DF6FAC">
              <w:rPr>
                <w:rFonts w:eastAsia="Arial"/>
                <w:color w:val="000000"/>
                <w:sz w:val="22"/>
                <w:szCs w:val="22"/>
              </w:rPr>
              <w:t>RMSEA</w:t>
            </w:r>
          </w:p>
        </w:tc>
        <w:tc>
          <w:tcPr>
            <w:tcW w:w="108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14:paraId="16FB0542" w14:textId="77777777" w:rsidR="00C71769" w:rsidRPr="00DF6FAC" w:rsidRDefault="00920556" w:rsidP="00D67163">
            <w:pPr>
              <w:spacing w:before="40" w:after="40" w:line="360" w:lineRule="auto"/>
              <w:ind w:left="100" w:right="100"/>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71769" w:rsidRPr="00DF6FAC">
              <w:rPr>
                <w:rFonts w:eastAsia="Arial"/>
                <w:color w:val="111111"/>
                <w:sz w:val="20"/>
              </w:rPr>
              <w:t xml:space="preserve"> (df)</w:t>
            </w:r>
          </w:p>
        </w:tc>
        <w:tc>
          <w:tcPr>
            <w:tcW w:w="90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14:paraId="37056A1A" w14:textId="77777777" w:rsidR="00C71769" w:rsidRPr="002C680A" w:rsidRDefault="00C71769" w:rsidP="00D67163">
            <w:pPr>
              <w:spacing w:before="40" w:after="40" w:line="360" w:lineRule="auto"/>
              <w:ind w:left="100" w:right="100"/>
              <w:rPr>
                <w:i/>
                <w:iCs/>
              </w:rPr>
            </w:pPr>
            <w:r w:rsidRPr="002C680A">
              <w:rPr>
                <w:rFonts w:eastAsia="Arial"/>
                <w:i/>
                <w:iCs/>
                <w:color w:val="000000"/>
                <w:sz w:val="22"/>
                <w:szCs w:val="22"/>
              </w:rPr>
              <w:t>p</w:t>
            </w:r>
          </w:p>
        </w:tc>
        <w:tc>
          <w:tcPr>
            <w:tcW w:w="1260" w:type="dxa"/>
            <w:gridSpan w:val="2"/>
            <w:tcBorders>
              <w:top w:val="single" w:sz="8" w:space="0" w:color="000000"/>
              <w:bottom w:val="single" w:sz="16" w:space="0" w:color="000000"/>
            </w:tcBorders>
            <w:shd w:val="clear" w:color="auto" w:fill="FFFFFF"/>
            <w:tcMar>
              <w:top w:w="0" w:type="dxa"/>
              <w:left w:w="0" w:type="dxa"/>
              <w:bottom w:w="0" w:type="dxa"/>
              <w:right w:w="0" w:type="dxa"/>
            </w:tcMar>
            <w:vAlign w:val="center"/>
          </w:tcPr>
          <w:p w14:paraId="65C438F7" w14:textId="77777777" w:rsidR="00C71769" w:rsidRPr="00DF6FAC" w:rsidRDefault="00C71769" w:rsidP="00D67163">
            <w:pPr>
              <w:spacing w:before="40" w:after="40" w:line="360" w:lineRule="auto"/>
              <w:ind w:left="100" w:right="100"/>
            </w:pPr>
            <w:r w:rsidRPr="00DF6FAC">
              <w:rPr>
                <w:rFonts w:eastAsia="Arial"/>
                <w:color w:val="000000"/>
                <w:sz w:val="22"/>
                <w:szCs w:val="22"/>
              </w:rPr>
              <w:t>RMSEA</w:t>
            </w:r>
          </w:p>
        </w:tc>
      </w:tr>
      <w:tr w:rsidR="00C71769" w:rsidRPr="00DF6FAC" w14:paraId="319E4F1B"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730DCA53" w14:textId="3F3911BE" w:rsidR="00C71769" w:rsidRPr="00DF6FAC" w:rsidRDefault="00C71769" w:rsidP="00D67163">
            <w:pPr>
              <w:spacing w:before="40" w:after="40" w:line="360" w:lineRule="auto"/>
              <w:ind w:left="100" w:right="100"/>
            </w:pPr>
            <w:proofErr w:type="spellStart"/>
            <w:r w:rsidRPr="00DF6FAC">
              <w:rPr>
                <w:rFonts w:eastAsia="Arial"/>
                <w:color w:val="111111"/>
                <w:sz w:val="20"/>
              </w:rPr>
              <w:t>Hyperexpressive</w:t>
            </w:r>
            <w:proofErr w:type="spellEnd"/>
            <w:r w:rsidR="007E4EEE">
              <w:rPr>
                <w:rFonts w:eastAsia="Arial"/>
                <w:color w:val="111111"/>
                <w:sz w:val="20"/>
              </w:rPr>
              <w:t xml:space="preserve"> traits </w:t>
            </w:r>
          </w:p>
        </w:tc>
        <w:tc>
          <w:tcPr>
            <w:tcW w:w="1080" w:type="dxa"/>
            <w:shd w:val="clear" w:color="auto" w:fill="FFFFFF"/>
            <w:tcMar>
              <w:top w:w="0" w:type="dxa"/>
              <w:left w:w="0" w:type="dxa"/>
              <w:bottom w:w="0" w:type="dxa"/>
              <w:right w:w="0" w:type="dxa"/>
            </w:tcMar>
            <w:vAlign w:val="center"/>
          </w:tcPr>
          <w:p w14:paraId="7317C384" w14:textId="77777777" w:rsidR="00C71769" w:rsidRPr="00DF6FAC" w:rsidRDefault="00C71769" w:rsidP="00D67163">
            <w:pPr>
              <w:spacing w:before="40" w:after="40" w:line="360" w:lineRule="auto"/>
              <w:ind w:left="100" w:right="100"/>
            </w:pPr>
            <w:r w:rsidRPr="00DF6FAC">
              <w:rPr>
                <w:rFonts w:eastAsia="Arial"/>
                <w:color w:val="111111"/>
                <w:sz w:val="20"/>
              </w:rPr>
              <w:t>214.32(2)</w:t>
            </w:r>
          </w:p>
        </w:tc>
        <w:tc>
          <w:tcPr>
            <w:tcW w:w="936" w:type="dxa"/>
            <w:gridSpan w:val="2"/>
            <w:shd w:val="clear" w:color="auto" w:fill="FFFFFF"/>
            <w:tcMar>
              <w:top w:w="0" w:type="dxa"/>
              <w:left w:w="0" w:type="dxa"/>
              <w:bottom w:w="0" w:type="dxa"/>
              <w:right w:w="0" w:type="dxa"/>
            </w:tcMar>
            <w:vAlign w:val="center"/>
          </w:tcPr>
          <w:p w14:paraId="71B49869"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3847DEEB" w14:textId="77777777" w:rsidR="00C71769" w:rsidRPr="00DF6FAC" w:rsidRDefault="00C71769" w:rsidP="00D67163">
            <w:pPr>
              <w:spacing w:before="40" w:after="40" w:line="360" w:lineRule="auto"/>
              <w:ind w:left="100" w:right="100"/>
              <w:jc w:val="right"/>
            </w:pPr>
            <w:r w:rsidRPr="00DF6FAC">
              <w:rPr>
                <w:rFonts w:eastAsia="Arial"/>
                <w:color w:val="111111"/>
                <w:sz w:val="20"/>
              </w:rPr>
              <w:t>0.340</w:t>
            </w:r>
          </w:p>
        </w:tc>
        <w:tc>
          <w:tcPr>
            <w:tcW w:w="1080" w:type="dxa"/>
            <w:shd w:val="clear" w:color="auto" w:fill="FFFFFF"/>
            <w:tcMar>
              <w:top w:w="0" w:type="dxa"/>
              <w:left w:w="0" w:type="dxa"/>
              <w:bottom w:w="0" w:type="dxa"/>
              <w:right w:w="0" w:type="dxa"/>
            </w:tcMar>
            <w:vAlign w:val="center"/>
          </w:tcPr>
          <w:p w14:paraId="383FB111" w14:textId="77777777" w:rsidR="00C71769" w:rsidRPr="00DF6FAC" w:rsidRDefault="00C71769" w:rsidP="00D67163">
            <w:pPr>
              <w:spacing w:before="40" w:after="40" w:line="360" w:lineRule="auto"/>
              <w:ind w:left="100" w:right="100"/>
            </w:pPr>
            <w:r w:rsidRPr="00DF6FAC">
              <w:rPr>
                <w:rFonts w:eastAsia="Arial"/>
                <w:color w:val="111111"/>
                <w:sz w:val="20"/>
              </w:rPr>
              <w:t>0.66(1)</w:t>
            </w:r>
          </w:p>
        </w:tc>
        <w:tc>
          <w:tcPr>
            <w:tcW w:w="1080" w:type="dxa"/>
            <w:gridSpan w:val="2"/>
            <w:shd w:val="clear" w:color="auto" w:fill="FFFFFF"/>
            <w:tcMar>
              <w:top w:w="0" w:type="dxa"/>
              <w:left w:w="0" w:type="dxa"/>
              <w:bottom w:w="0" w:type="dxa"/>
              <w:right w:w="0" w:type="dxa"/>
            </w:tcMar>
            <w:vAlign w:val="center"/>
          </w:tcPr>
          <w:p w14:paraId="7E78AEE4" w14:textId="77777777" w:rsidR="00C71769" w:rsidRPr="00DF6FAC" w:rsidRDefault="00C71769" w:rsidP="00D67163">
            <w:pPr>
              <w:spacing w:before="40" w:after="40" w:line="360" w:lineRule="auto"/>
              <w:ind w:left="100" w:right="100"/>
            </w:pPr>
            <w:r w:rsidRPr="00DF6FAC">
              <w:rPr>
                <w:rFonts w:eastAsia="Arial"/>
                <w:color w:val="111111"/>
                <w:sz w:val="20"/>
              </w:rPr>
              <w:t>0.42</w:t>
            </w:r>
          </w:p>
        </w:tc>
        <w:tc>
          <w:tcPr>
            <w:tcW w:w="1080" w:type="dxa"/>
            <w:shd w:val="clear" w:color="auto" w:fill="FFFFFF"/>
            <w:tcMar>
              <w:top w:w="0" w:type="dxa"/>
              <w:left w:w="0" w:type="dxa"/>
              <w:bottom w:w="0" w:type="dxa"/>
              <w:right w:w="0" w:type="dxa"/>
            </w:tcMar>
            <w:vAlign w:val="center"/>
          </w:tcPr>
          <w:p w14:paraId="76DA593C" w14:textId="77777777" w:rsidR="00C71769" w:rsidRPr="00DF6FAC" w:rsidRDefault="00C71769" w:rsidP="00D67163">
            <w:pPr>
              <w:spacing w:before="40" w:after="40" w:line="360" w:lineRule="auto"/>
              <w:ind w:left="100" w:right="100"/>
            </w:pPr>
            <w:r w:rsidRPr="00DF6FAC">
              <w:rPr>
                <w:rFonts w:eastAsia="Arial"/>
                <w:color w:val="111111"/>
                <w:sz w:val="20"/>
              </w:rPr>
              <w:t>0</w:t>
            </w:r>
          </w:p>
        </w:tc>
      </w:tr>
      <w:tr w:rsidR="00C71769" w:rsidRPr="00DF6FAC" w14:paraId="6BD5F6DC"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214D7F79" w14:textId="0B6A6CAF" w:rsidR="00C71769" w:rsidRPr="00DF6FAC" w:rsidRDefault="00C71769" w:rsidP="00D67163">
            <w:pPr>
              <w:spacing w:before="40" w:after="40" w:line="360" w:lineRule="auto"/>
              <w:ind w:left="100" w:right="100"/>
            </w:pPr>
            <w:r w:rsidRPr="00DF6FAC">
              <w:rPr>
                <w:rFonts w:eastAsia="Arial"/>
                <w:color w:val="111111"/>
                <w:sz w:val="20"/>
              </w:rPr>
              <w:t>Hyperactive</w:t>
            </w:r>
            <w:r w:rsidR="007E4EEE">
              <w:rPr>
                <w:rFonts w:eastAsia="Arial"/>
                <w:color w:val="111111"/>
                <w:sz w:val="20"/>
              </w:rPr>
              <w:t xml:space="preserve"> traits</w:t>
            </w:r>
          </w:p>
        </w:tc>
        <w:tc>
          <w:tcPr>
            <w:tcW w:w="1080" w:type="dxa"/>
            <w:shd w:val="clear" w:color="auto" w:fill="FFFFFF"/>
            <w:tcMar>
              <w:top w:w="0" w:type="dxa"/>
              <w:left w:w="0" w:type="dxa"/>
              <w:bottom w:w="0" w:type="dxa"/>
              <w:right w:w="0" w:type="dxa"/>
            </w:tcMar>
            <w:vAlign w:val="center"/>
          </w:tcPr>
          <w:p w14:paraId="3520156E" w14:textId="77777777" w:rsidR="00C71769" w:rsidRPr="00DF6FAC" w:rsidRDefault="00C71769" w:rsidP="00D67163">
            <w:pPr>
              <w:spacing w:before="40" w:after="40" w:line="360" w:lineRule="auto"/>
              <w:ind w:left="100" w:right="100"/>
            </w:pPr>
            <w:r w:rsidRPr="00DF6FAC">
              <w:rPr>
                <w:rFonts w:eastAsia="Arial"/>
                <w:color w:val="111111"/>
                <w:sz w:val="20"/>
              </w:rPr>
              <w:t>21.98(2)</w:t>
            </w:r>
          </w:p>
        </w:tc>
        <w:tc>
          <w:tcPr>
            <w:tcW w:w="936" w:type="dxa"/>
            <w:gridSpan w:val="2"/>
            <w:shd w:val="clear" w:color="auto" w:fill="FFFFFF"/>
            <w:tcMar>
              <w:top w:w="0" w:type="dxa"/>
              <w:left w:w="0" w:type="dxa"/>
              <w:bottom w:w="0" w:type="dxa"/>
              <w:right w:w="0" w:type="dxa"/>
            </w:tcMar>
            <w:vAlign w:val="center"/>
          </w:tcPr>
          <w:p w14:paraId="2AE2F9F3"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609BA2B6" w14:textId="77777777" w:rsidR="00C71769" w:rsidRPr="00DF6FAC" w:rsidRDefault="00C71769" w:rsidP="00D67163">
            <w:pPr>
              <w:spacing w:before="40" w:after="40" w:line="360" w:lineRule="auto"/>
              <w:ind w:left="100" w:right="100"/>
              <w:jc w:val="right"/>
            </w:pPr>
            <w:r w:rsidRPr="00DF6FAC">
              <w:rPr>
                <w:rFonts w:eastAsia="Arial"/>
                <w:color w:val="111111"/>
                <w:sz w:val="20"/>
              </w:rPr>
              <w:t>0.110</w:t>
            </w:r>
          </w:p>
        </w:tc>
        <w:tc>
          <w:tcPr>
            <w:tcW w:w="1080" w:type="dxa"/>
            <w:shd w:val="clear" w:color="auto" w:fill="FFFFFF"/>
            <w:tcMar>
              <w:top w:w="0" w:type="dxa"/>
              <w:left w:w="0" w:type="dxa"/>
              <w:bottom w:w="0" w:type="dxa"/>
              <w:right w:w="0" w:type="dxa"/>
            </w:tcMar>
            <w:vAlign w:val="center"/>
          </w:tcPr>
          <w:p w14:paraId="4DBE0C3D" w14:textId="77777777" w:rsidR="00C71769" w:rsidRPr="00DF6FAC" w:rsidRDefault="00C71769" w:rsidP="00D67163">
            <w:pPr>
              <w:spacing w:before="40" w:after="40" w:line="360" w:lineRule="auto"/>
              <w:ind w:left="100" w:right="100"/>
            </w:pPr>
            <w:r w:rsidRPr="00DF6FAC">
              <w:rPr>
                <w:rFonts w:eastAsia="Arial"/>
                <w:color w:val="111111"/>
                <w:sz w:val="20"/>
              </w:rPr>
              <w:t>3.96(1)</w:t>
            </w:r>
          </w:p>
        </w:tc>
        <w:tc>
          <w:tcPr>
            <w:tcW w:w="1080" w:type="dxa"/>
            <w:gridSpan w:val="2"/>
            <w:shd w:val="clear" w:color="auto" w:fill="FFFFFF"/>
            <w:tcMar>
              <w:top w:w="0" w:type="dxa"/>
              <w:left w:w="0" w:type="dxa"/>
              <w:bottom w:w="0" w:type="dxa"/>
              <w:right w:w="0" w:type="dxa"/>
            </w:tcMar>
            <w:vAlign w:val="center"/>
          </w:tcPr>
          <w:p w14:paraId="0EE85E20" w14:textId="77777777" w:rsidR="00C71769" w:rsidRPr="00DF6FAC" w:rsidRDefault="00C71769" w:rsidP="00D67163">
            <w:pPr>
              <w:spacing w:before="40" w:after="40" w:line="360" w:lineRule="auto"/>
              <w:ind w:left="100" w:right="100"/>
            </w:pPr>
            <w:r w:rsidRPr="00DF6FAC">
              <w:rPr>
                <w:rFonts w:eastAsia="Arial"/>
                <w:color w:val="111111"/>
                <w:sz w:val="20"/>
              </w:rPr>
              <w:t>0.05</w:t>
            </w:r>
          </w:p>
        </w:tc>
        <w:tc>
          <w:tcPr>
            <w:tcW w:w="1080" w:type="dxa"/>
            <w:shd w:val="clear" w:color="auto" w:fill="FFFFFF"/>
            <w:tcMar>
              <w:top w:w="0" w:type="dxa"/>
              <w:left w:w="0" w:type="dxa"/>
              <w:bottom w:w="0" w:type="dxa"/>
              <w:right w:w="0" w:type="dxa"/>
            </w:tcMar>
            <w:vAlign w:val="center"/>
          </w:tcPr>
          <w:p w14:paraId="036F9C90" w14:textId="77777777" w:rsidR="00C71769" w:rsidRPr="00DF6FAC" w:rsidRDefault="00C71769" w:rsidP="00D67163">
            <w:pPr>
              <w:spacing w:before="40" w:after="40" w:line="360" w:lineRule="auto"/>
              <w:ind w:left="100" w:right="100"/>
            </w:pPr>
            <w:r w:rsidRPr="00DF6FAC">
              <w:rPr>
                <w:rFonts w:eastAsia="Arial"/>
                <w:color w:val="111111"/>
                <w:sz w:val="20"/>
              </w:rPr>
              <w:t>0.06</w:t>
            </w:r>
          </w:p>
        </w:tc>
      </w:tr>
      <w:tr w:rsidR="00C71769" w:rsidRPr="00DF6FAC" w14:paraId="6BBCC310"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0A6C38C2" w14:textId="77777777" w:rsidR="00C71769" w:rsidRPr="00DF6FAC" w:rsidRDefault="00C71769" w:rsidP="00D67163">
            <w:pPr>
              <w:spacing w:before="40" w:after="40" w:line="360" w:lineRule="auto"/>
              <w:ind w:left="100" w:right="100"/>
            </w:pPr>
            <w:r w:rsidRPr="00DF6FAC">
              <w:rPr>
                <w:rFonts w:eastAsia="Arial"/>
                <w:color w:val="111111"/>
                <w:sz w:val="20"/>
              </w:rPr>
              <w:t>Dominance–Egocentrism</w:t>
            </w:r>
          </w:p>
        </w:tc>
        <w:tc>
          <w:tcPr>
            <w:tcW w:w="1080" w:type="dxa"/>
            <w:shd w:val="clear" w:color="auto" w:fill="FFFFFF"/>
            <w:tcMar>
              <w:top w:w="0" w:type="dxa"/>
              <w:left w:w="0" w:type="dxa"/>
              <w:bottom w:w="0" w:type="dxa"/>
              <w:right w:w="0" w:type="dxa"/>
            </w:tcMar>
            <w:vAlign w:val="center"/>
          </w:tcPr>
          <w:p w14:paraId="74CA0E11" w14:textId="77777777" w:rsidR="00C71769" w:rsidRPr="00DF6FAC" w:rsidRDefault="00C71769" w:rsidP="00D67163">
            <w:pPr>
              <w:spacing w:before="40" w:after="40" w:line="360" w:lineRule="auto"/>
              <w:ind w:left="100" w:right="100"/>
            </w:pPr>
            <w:r w:rsidRPr="00DF6FAC">
              <w:rPr>
                <w:rFonts w:eastAsia="Arial"/>
                <w:color w:val="111111"/>
                <w:sz w:val="20"/>
              </w:rPr>
              <w:t>7.09(2)</w:t>
            </w:r>
          </w:p>
        </w:tc>
        <w:tc>
          <w:tcPr>
            <w:tcW w:w="936" w:type="dxa"/>
            <w:gridSpan w:val="2"/>
            <w:shd w:val="clear" w:color="auto" w:fill="FFFFFF"/>
            <w:tcMar>
              <w:top w:w="0" w:type="dxa"/>
              <w:left w:w="0" w:type="dxa"/>
              <w:bottom w:w="0" w:type="dxa"/>
              <w:right w:w="0" w:type="dxa"/>
            </w:tcMar>
            <w:vAlign w:val="center"/>
          </w:tcPr>
          <w:p w14:paraId="068A86BC" w14:textId="77777777" w:rsidR="00C71769" w:rsidRPr="00DF6FAC" w:rsidRDefault="00C71769" w:rsidP="00D67163">
            <w:pPr>
              <w:spacing w:before="40" w:after="40" w:line="360" w:lineRule="auto"/>
              <w:ind w:left="100" w:right="100"/>
              <w:jc w:val="right"/>
            </w:pPr>
            <w:r w:rsidRPr="00DF6FAC">
              <w:rPr>
                <w:rFonts w:eastAsia="Arial"/>
                <w:color w:val="111111"/>
                <w:sz w:val="20"/>
              </w:rPr>
              <w:t>0.030</w:t>
            </w:r>
          </w:p>
        </w:tc>
        <w:tc>
          <w:tcPr>
            <w:tcW w:w="1080" w:type="dxa"/>
            <w:shd w:val="clear" w:color="auto" w:fill="FFFFFF"/>
            <w:tcMar>
              <w:top w:w="0" w:type="dxa"/>
              <w:left w:w="0" w:type="dxa"/>
              <w:bottom w:w="0" w:type="dxa"/>
              <w:right w:w="0" w:type="dxa"/>
            </w:tcMar>
            <w:vAlign w:val="center"/>
          </w:tcPr>
          <w:p w14:paraId="0B5F84C9" w14:textId="77777777" w:rsidR="00C71769" w:rsidRPr="00DF6FAC" w:rsidRDefault="00C71769" w:rsidP="00D67163">
            <w:pPr>
              <w:spacing w:before="40" w:after="40" w:line="360" w:lineRule="auto"/>
              <w:ind w:left="100" w:right="100"/>
              <w:jc w:val="right"/>
            </w:pPr>
            <w:r w:rsidRPr="00DF6FAC">
              <w:rPr>
                <w:rFonts w:eastAsia="Arial"/>
                <w:color w:val="111111"/>
                <w:sz w:val="20"/>
              </w:rPr>
              <w:t>0.050</w:t>
            </w:r>
          </w:p>
        </w:tc>
        <w:tc>
          <w:tcPr>
            <w:tcW w:w="1080" w:type="dxa"/>
            <w:shd w:val="clear" w:color="auto" w:fill="FFFFFF"/>
            <w:tcMar>
              <w:top w:w="0" w:type="dxa"/>
              <w:left w:w="0" w:type="dxa"/>
              <w:bottom w:w="0" w:type="dxa"/>
              <w:right w:w="0" w:type="dxa"/>
            </w:tcMar>
            <w:vAlign w:val="center"/>
          </w:tcPr>
          <w:p w14:paraId="6A75C61E" w14:textId="77777777" w:rsidR="00C71769" w:rsidRPr="00DF6FAC" w:rsidRDefault="00C71769" w:rsidP="00D67163">
            <w:pPr>
              <w:spacing w:before="40" w:after="40" w:line="360" w:lineRule="auto"/>
              <w:ind w:left="100" w:right="100"/>
            </w:pPr>
            <w:r w:rsidRPr="00DF6FAC">
              <w:rPr>
                <w:rFonts w:eastAsia="Arial"/>
                <w:color w:val="111111"/>
                <w:sz w:val="20"/>
              </w:rPr>
              <w:t>1.36(1)</w:t>
            </w:r>
          </w:p>
        </w:tc>
        <w:tc>
          <w:tcPr>
            <w:tcW w:w="1080" w:type="dxa"/>
            <w:gridSpan w:val="2"/>
            <w:shd w:val="clear" w:color="auto" w:fill="FFFFFF"/>
            <w:tcMar>
              <w:top w:w="0" w:type="dxa"/>
              <w:left w:w="0" w:type="dxa"/>
              <w:bottom w:w="0" w:type="dxa"/>
              <w:right w:w="0" w:type="dxa"/>
            </w:tcMar>
            <w:vAlign w:val="center"/>
          </w:tcPr>
          <w:p w14:paraId="433E6875" w14:textId="77777777" w:rsidR="00C71769" w:rsidRPr="00DF6FAC" w:rsidRDefault="00C71769" w:rsidP="00D67163">
            <w:pPr>
              <w:spacing w:before="40" w:after="40" w:line="360" w:lineRule="auto"/>
              <w:ind w:left="100" w:right="100"/>
            </w:pPr>
            <w:r w:rsidRPr="00DF6FAC">
              <w:rPr>
                <w:rFonts w:eastAsia="Arial"/>
                <w:color w:val="111111"/>
                <w:sz w:val="20"/>
              </w:rPr>
              <w:t>0.24</w:t>
            </w:r>
          </w:p>
        </w:tc>
        <w:tc>
          <w:tcPr>
            <w:tcW w:w="1080" w:type="dxa"/>
            <w:shd w:val="clear" w:color="auto" w:fill="FFFFFF"/>
            <w:tcMar>
              <w:top w:w="0" w:type="dxa"/>
              <w:left w:w="0" w:type="dxa"/>
              <w:bottom w:w="0" w:type="dxa"/>
              <w:right w:w="0" w:type="dxa"/>
            </w:tcMar>
            <w:vAlign w:val="center"/>
          </w:tcPr>
          <w:p w14:paraId="4C3A1823" w14:textId="77777777" w:rsidR="00C71769" w:rsidRPr="00DF6FAC" w:rsidRDefault="00C71769" w:rsidP="00D67163">
            <w:pPr>
              <w:spacing w:before="40" w:after="40" w:line="360" w:lineRule="auto"/>
              <w:ind w:left="100" w:right="100"/>
            </w:pPr>
            <w:r w:rsidRPr="00DF6FAC">
              <w:rPr>
                <w:rFonts w:eastAsia="Arial"/>
                <w:color w:val="111111"/>
                <w:sz w:val="20"/>
              </w:rPr>
              <w:t>0.02</w:t>
            </w:r>
          </w:p>
        </w:tc>
      </w:tr>
      <w:tr w:rsidR="00C71769" w:rsidRPr="00DF6FAC" w14:paraId="07F7AA6F"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43944089" w14:textId="77777777" w:rsidR="00C71769" w:rsidRPr="00DF6FAC" w:rsidRDefault="00C71769" w:rsidP="00D67163">
            <w:pPr>
              <w:spacing w:before="40" w:after="40" w:line="360" w:lineRule="auto"/>
              <w:ind w:left="100" w:right="100"/>
            </w:pPr>
            <w:r w:rsidRPr="00DF6FAC">
              <w:rPr>
                <w:rFonts w:eastAsia="Arial"/>
                <w:color w:val="111111"/>
                <w:sz w:val="20"/>
              </w:rPr>
              <w:t>Impulsivity</w:t>
            </w:r>
          </w:p>
        </w:tc>
        <w:tc>
          <w:tcPr>
            <w:tcW w:w="1080" w:type="dxa"/>
            <w:shd w:val="clear" w:color="auto" w:fill="FFFFFF"/>
            <w:tcMar>
              <w:top w:w="0" w:type="dxa"/>
              <w:left w:w="0" w:type="dxa"/>
              <w:bottom w:w="0" w:type="dxa"/>
              <w:right w:w="0" w:type="dxa"/>
            </w:tcMar>
            <w:vAlign w:val="center"/>
          </w:tcPr>
          <w:p w14:paraId="297CAE33" w14:textId="77777777" w:rsidR="00C71769" w:rsidRPr="00DF6FAC" w:rsidRDefault="00C71769" w:rsidP="00D67163">
            <w:pPr>
              <w:spacing w:before="40" w:after="40" w:line="360" w:lineRule="auto"/>
              <w:ind w:left="100" w:right="100"/>
            </w:pPr>
            <w:r w:rsidRPr="00DF6FAC">
              <w:rPr>
                <w:rFonts w:eastAsia="Arial"/>
                <w:color w:val="111111"/>
                <w:sz w:val="20"/>
              </w:rPr>
              <w:t>19.8(2)</w:t>
            </w:r>
          </w:p>
        </w:tc>
        <w:tc>
          <w:tcPr>
            <w:tcW w:w="936" w:type="dxa"/>
            <w:gridSpan w:val="2"/>
            <w:shd w:val="clear" w:color="auto" w:fill="FFFFFF"/>
            <w:tcMar>
              <w:top w:w="0" w:type="dxa"/>
              <w:left w:w="0" w:type="dxa"/>
              <w:bottom w:w="0" w:type="dxa"/>
              <w:right w:w="0" w:type="dxa"/>
            </w:tcMar>
            <w:vAlign w:val="center"/>
          </w:tcPr>
          <w:p w14:paraId="2F33999E"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699919FD" w14:textId="77777777" w:rsidR="00C71769" w:rsidRPr="00DF6FAC" w:rsidRDefault="00C71769" w:rsidP="00D67163">
            <w:pPr>
              <w:spacing w:before="40" w:after="40" w:line="360" w:lineRule="auto"/>
              <w:ind w:left="100" w:right="100"/>
              <w:jc w:val="right"/>
            </w:pPr>
            <w:r w:rsidRPr="00DF6FAC">
              <w:rPr>
                <w:rFonts w:eastAsia="Arial"/>
                <w:color w:val="111111"/>
                <w:sz w:val="20"/>
              </w:rPr>
              <w:t>0.100</w:t>
            </w:r>
          </w:p>
        </w:tc>
        <w:tc>
          <w:tcPr>
            <w:tcW w:w="1080" w:type="dxa"/>
            <w:shd w:val="clear" w:color="auto" w:fill="FFFFFF"/>
            <w:tcMar>
              <w:top w:w="0" w:type="dxa"/>
              <w:left w:w="0" w:type="dxa"/>
              <w:bottom w:w="0" w:type="dxa"/>
              <w:right w:w="0" w:type="dxa"/>
            </w:tcMar>
            <w:vAlign w:val="center"/>
          </w:tcPr>
          <w:p w14:paraId="3186E5B7" w14:textId="77777777" w:rsidR="00C71769" w:rsidRPr="00DF6FAC" w:rsidRDefault="00C71769" w:rsidP="00D67163">
            <w:pPr>
              <w:spacing w:before="40" w:after="40" w:line="360" w:lineRule="auto"/>
              <w:ind w:left="100" w:right="100"/>
            </w:pPr>
            <w:r w:rsidRPr="00DF6FAC">
              <w:rPr>
                <w:rFonts w:eastAsia="Arial"/>
                <w:color w:val="111111"/>
                <w:sz w:val="20"/>
              </w:rPr>
              <w:t>3.87(1)</w:t>
            </w:r>
          </w:p>
        </w:tc>
        <w:tc>
          <w:tcPr>
            <w:tcW w:w="1080" w:type="dxa"/>
            <w:gridSpan w:val="2"/>
            <w:shd w:val="clear" w:color="auto" w:fill="FFFFFF"/>
            <w:tcMar>
              <w:top w:w="0" w:type="dxa"/>
              <w:left w:w="0" w:type="dxa"/>
              <w:bottom w:w="0" w:type="dxa"/>
              <w:right w:w="0" w:type="dxa"/>
            </w:tcMar>
            <w:vAlign w:val="center"/>
          </w:tcPr>
          <w:p w14:paraId="1F27590D" w14:textId="77777777" w:rsidR="00C71769" w:rsidRPr="00DF6FAC" w:rsidRDefault="00C71769" w:rsidP="00D67163">
            <w:pPr>
              <w:spacing w:before="40" w:after="40" w:line="360" w:lineRule="auto"/>
              <w:ind w:left="100" w:right="100"/>
            </w:pPr>
            <w:r w:rsidRPr="00DF6FAC">
              <w:rPr>
                <w:rFonts w:eastAsia="Arial"/>
                <w:color w:val="111111"/>
                <w:sz w:val="20"/>
              </w:rPr>
              <w:t>0.05</w:t>
            </w:r>
          </w:p>
        </w:tc>
        <w:tc>
          <w:tcPr>
            <w:tcW w:w="1080" w:type="dxa"/>
            <w:shd w:val="clear" w:color="auto" w:fill="FFFFFF"/>
            <w:tcMar>
              <w:top w:w="0" w:type="dxa"/>
              <w:left w:w="0" w:type="dxa"/>
              <w:bottom w:w="0" w:type="dxa"/>
              <w:right w:w="0" w:type="dxa"/>
            </w:tcMar>
            <w:vAlign w:val="center"/>
          </w:tcPr>
          <w:p w14:paraId="43900AB5" w14:textId="77777777" w:rsidR="00C71769" w:rsidRPr="00DF6FAC" w:rsidRDefault="00C71769" w:rsidP="00D67163">
            <w:pPr>
              <w:spacing w:before="40" w:after="40" w:line="360" w:lineRule="auto"/>
              <w:ind w:left="100" w:right="100"/>
            </w:pPr>
            <w:r w:rsidRPr="00DF6FAC">
              <w:rPr>
                <w:rFonts w:eastAsia="Arial"/>
                <w:color w:val="111111"/>
                <w:sz w:val="20"/>
              </w:rPr>
              <w:t>0.06</w:t>
            </w:r>
          </w:p>
        </w:tc>
      </w:tr>
      <w:tr w:rsidR="00C71769" w:rsidRPr="00DF6FAC" w14:paraId="33C07ADC"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43520E49" w14:textId="77777777" w:rsidR="00C71769" w:rsidRPr="00DF6FAC" w:rsidRDefault="00C71769" w:rsidP="00D67163">
            <w:pPr>
              <w:spacing w:before="40" w:after="40" w:line="360" w:lineRule="auto"/>
              <w:ind w:left="100" w:right="100"/>
            </w:pPr>
            <w:r w:rsidRPr="00DF6FAC">
              <w:rPr>
                <w:rFonts w:eastAsia="Arial"/>
                <w:color w:val="111111"/>
                <w:sz w:val="20"/>
              </w:rPr>
              <w:t>Irritable–Aggressive Traits</w:t>
            </w:r>
          </w:p>
        </w:tc>
        <w:tc>
          <w:tcPr>
            <w:tcW w:w="1080" w:type="dxa"/>
            <w:shd w:val="clear" w:color="auto" w:fill="FFFFFF"/>
            <w:tcMar>
              <w:top w:w="0" w:type="dxa"/>
              <w:left w:w="0" w:type="dxa"/>
              <w:bottom w:w="0" w:type="dxa"/>
              <w:right w:w="0" w:type="dxa"/>
            </w:tcMar>
            <w:vAlign w:val="center"/>
          </w:tcPr>
          <w:p w14:paraId="3DFAD592" w14:textId="77777777" w:rsidR="00C71769" w:rsidRPr="00DF6FAC" w:rsidRDefault="00C71769" w:rsidP="00D67163">
            <w:pPr>
              <w:spacing w:before="40" w:after="40" w:line="360" w:lineRule="auto"/>
              <w:ind w:left="100" w:right="100"/>
            </w:pPr>
            <w:r w:rsidRPr="00DF6FAC">
              <w:rPr>
                <w:rFonts w:eastAsia="Arial"/>
                <w:color w:val="111111"/>
                <w:sz w:val="20"/>
              </w:rPr>
              <w:t>20.34(2)</w:t>
            </w:r>
          </w:p>
        </w:tc>
        <w:tc>
          <w:tcPr>
            <w:tcW w:w="936" w:type="dxa"/>
            <w:gridSpan w:val="2"/>
            <w:shd w:val="clear" w:color="auto" w:fill="FFFFFF"/>
            <w:tcMar>
              <w:top w:w="0" w:type="dxa"/>
              <w:left w:w="0" w:type="dxa"/>
              <w:bottom w:w="0" w:type="dxa"/>
              <w:right w:w="0" w:type="dxa"/>
            </w:tcMar>
            <w:vAlign w:val="center"/>
          </w:tcPr>
          <w:p w14:paraId="5AE00DB7"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607B10DA" w14:textId="77777777" w:rsidR="00C71769" w:rsidRPr="00DF6FAC" w:rsidRDefault="00C71769" w:rsidP="00D67163">
            <w:pPr>
              <w:spacing w:before="40" w:after="40" w:line="360" w:lineRule="auto"/>
              <w:ind w:left="100" w:right="100"/>
              <w:jc w:val="right"/>
            </w:pPr>
            <w:r w:rsidRPr="00DF6FAC">
              <w:rPr>
                <w:rFonts w:eastAsia="Arial"/>
                <w:color w:val="111111"/>
                <w:sz w:val="20"/>
              </w:rPr>
              <w:t>0.100</w:t>
            </w:r>
          </w:p>
        </w:tc>
        <w:tc>
          <w:tcPr>
            <w:tcW w:w="1080" w:type="dxa"/>
            <w:shd w:val="clear" w:color="auto" w:fill="FFFFFF"/>
            <w:tcMar>
              <w:top w:w="0" w:type="dxa"/>
              <w:left w:w="0" w:type="dxa"/>
              <w:bottom w:w="0" w:type="dxa"/>
              <w:right w:w="0" w:type="dxa"/>
            </w:tcMar>
            <w:vAlign w:val="center"/>
          </w:tcPr>
          <w:p w14:paraId="6C426032" w14:textId="77777777" w:rsidR="00C71769" w:rsidRPr="00DF6FAC" w:rsidRDefault="00C71769" w:rsidP="00D67163">
            <w:pPr>
              <w:spacing w:before="40" w:after="40" w:line="360" w:lineRule="auto"/>
              <w:ind w:left="100" w:right="100"/>
            </w:pPr>
            <w:r w:rsidRPr="00DF6FAC">
              <w:rPr>
                <w:rFonts w:eastAsia="Arial"/>
                <w:color w:val="111111"/>
                <w:sz w:val="20"/>
              </w:rPr>
              <w:t>6.89(1)</w:t>
            </w:r>
          </w:p>
        </w:tc>
        <w:tc>
          <w:tcPr>
            <w:tcW w:w="1080" w:type="dxa"/>
            <w:gridSpan w:val="2"/>
            <w:shd w:val="clear" w:color="auto" w:fill="FFFFFF"/>
            <w:tcMar>
              <w:top w:w="0" w:type="dxa"/>
              <w:left w:w="0" w:type="dxa"/>
              <w:bottom w:w="0" w:type="dxa"/>
              <w:right w:w="0" w:type="dxa"/>
            </w:tcMar>
            <w:vAlign w:val="center"/>
          </w:tcPr>
          <w:p w14:paraId="497158AC" w14:textId="77777777" w:rsidR="00C71769" w:rsidRPr="00DF6FAC" w:rsidRDefault="00C71769" w:rsidP="00D67163">
            <w:pPr>
              <w:spacing w:before="40" w:after="40" w:line="360" w:lineRule="auto"/>
              <w:ind w:left="100" w:right="100"/>
            </w:pPr>
            <w:r w:rsidRPr="00DF6FAC">
              <w:rPr>
                <w:rFonts w:eastAsia="Arial"/>
                <w:color w:val="111111"/>
                <w:sz w:val="20"/>
              </w:rPr>
              <w:t>0.01</w:t>
            </w:r>
          </w:p>
        </w:tc>
        <w:tc>
          <w:tcPr>
            <w:tcW w:w="1080" w:type="dxa"/>
            <w:shd w:val="clear" w:color="auto" w:fill="FFFFFF"/>
            <w:tcMar>
              <w:top w:w="0" w:type="dxa"/>
              <w:left w:w="0" w:type="dxa"/>
              <w:bottom w:w="0" w:type="dxa"/>
              <w:right w:w="0" w:type="dxa"/>
            </w:tcMar>
            <w:vAlign w:val="center"/>
          </w:tcPr>
          <w:p w14:paraId="1C6397BA" w14:textId="77777777" w:rsidR="00C71769" w:rsidRPr="00DF6FAC" w:rsidRDefault="00C71769" w:rsidP="00D67163">
            <w:pPr>
              <w:spacing w:before="40" w:after="40" w:line="360" w:lineRule="auto"/>
              <w:ind w:left="100" w:right="100"/>
            </w:pPr>
            <w:r w:rsidRPr="00DF6FAC">
              <w:rPr>
                <w:rFonts w:eastAsia="Arial"/>
                <w:color w:val="111111"/>
                <w:sz w:val="20"/>
              </w:rPr>
              <w:t>0.08</w:t>
            </w:r>
          </w:p>
        </w:tc>
      </w:tr>
      <w:tr w:rsidR="00C71769" w:rsidRPr="00DF6FAC" w14:paraId="53239966"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7A361DEA" w14:textId="77777777" w:rsidR="00C71769" w:rsidRPr="00DF6FAC" w:rsidRDefault="00C71769" w:rsidP="00D67163">
            <w:pPr>
              <w:spacing w:before="40" w:after="40" w:line="360" w:lineRule="auto"/>
              <w:ind w:left="100" w:right="100"/>
            </w:pPr>
            <w:r w:rsidRPr="00DF6FAC">
              <w:rPr>
                <w:rFonts w:eastAsia="Arial"/>
                <w:color w:val="111111"/>
                <w:sz w:val="20"/>
              </w:rPr>
              <w:t>Disorderliness</w:t>
            </w:r>
          </w:p>
        </w:tc>
        <w:tc>
          <w:tcPr>
            <w:tcW w:w="1080" w:type="dxa"/>
            <w:shd w:val="clear" w:color="auto" w:fill="FFFFFF"/>
            <w:tcMar>
              <w:top w:w="0" w:type="dxa"/>
              <w:left w:w="0" w:type="dxa"/>
              <w:bottom w:w="0" w:type="dxa"/>
              <w:right w:w="0" w:type="dxa"/>
            </w:tcMar>
            <w:vAlign w:val="center"/>
          </w:tcPr>
          <w:p w14:paraId="09268B9A" w14:textId="77777777" w:rsidR="00C71769" w:rsidRPr="00DF6FAC" w:rsidRDefault="00C71769" w:rsidP="00D67163">
            <w:pPr>
              <w:spacing w:before="40" w:after="40" w:line="360" w:lineRule="auto"/>
              <w:ind w:left="100" w:right="100"/>
            </w:pPr>
            <w:r w:rsidRPr="00DF6FAC">
              <w:rPr>
                <w:rFonts w:eastAsia="Arial"/>
                <w:color w:val="111111"/>
                <w:sz w:val="20"/>
              </w:rPr>
              <w:t>15.91(2)</w:t>
            </w:r>
          </w:p>
        </w:tc>
        <w:tc>
          <w:tcPr>
            <w:tcW w:w="936" w:type="dxa"/>
            <w:gridSpan w:val="2"/>
            <w:shd w:val="clear" w:color="auto" w:fill="FFFFFF"/>
            <w:tcMar>
              <w:top w:w="0" w:type="dxa"/>
              <w:left w:w="0" w:type="dxa"/>
              <w:bottom w:w="0" w:type="dxa"/>
              <w:right w:w="0" w:type="dxa"/>
            </w:tcMar>
            <w:vAlign w:val="center"/>
          </w:tcPr>
          <w:p w14:paraId="26C65482"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21A4D698" w14:textId="77777777" w:rsidR="00C71769" w:rsidRPr="00DF6FAC" w:rsidRDefault="00C71769" w:rsidP="00D67163">
            <w:pPr>
              <w:spacing w:before="40" w:after="40" w:line="360" w:lineRule="auto"/>
              <w:ind w:left="100" w:right="100"/>
              <w:jc w:val="right"/>
            </w:pPr>
            <w:r w:rsidRPr="00DF6FAC">
              <w:rPr>
                <w:rFonts w:eastAsia="Arial"/>
                <w:color w:val="111111"/>
                <w:sz w:val="20"/>
              </w:rPr>
              <w:t>0.090</w:t>
            </w:r>
          </w:p>
        </w:tc>
        <w:tc>
          <w:tcPr>
            <w:tcW w:w="1080" w:type="dxa"/>
            <w:shd w:val="clear" w:color="auto" w:fill="FFFFFF"/>
            <w:tcMar>
              <w:top w:w="0" w:type="dxa"/>
              <w:left w:w="0" w:type="dxa"/>
              <w:bottom w:w="0" w:type="dxa"/>
              <w:right w:w="0" w:type="dxa"/>
            </w:tcMar>
            <w:vAlign w:val="center"/>
          </w:tcPr>
          <w:p w14:paraId="4BC9571D" w14:textId="77777777" w:rsidR="00C71769" w:rsidRPr="00DF6FAC" w:rsidRDefault="00C71769" w:rsidP="00D67163">
            <w:pPr>
              <w:spacing w:before="40" w:after="40" w:line="360" w:lineRule="auto"/>
              <w:ind w:left="100" w:right="100"/>
            </w:pPr>
            <w:r w:rsidRPr="00DF6FAC">
              <w:rPr>
                <w:rFonts w:eastAsia="Arial"/>
                <w:color w:val="111111"/>
                <w:sz w:val="20"/>
              </w:rPr>
              <w:t>4.15(1)</w:t>
            </w:r>
          </w:p>
        </w:tc>
        <w:tc>
          <w:tcPr>
            <w:tcW w:w="1080" w:type="dxa"/>
            <w:gridSpan w:val="2"/>
            <w:shd w:val="clear" w:color="auto" w:fill="FFFFFF"/>
            <w:tcMar>
              <w:top w:w="0" w:type="dxa"/>
              <w:left w:w="0" w:type="dxa"/>
              <w:bottom w:w="0" w:type="dxa"/>
              <w:right w:w="0" w:type="dxa"/>
            </w:tcMar>
            <w:vAlign w:val="center"/>
          </w:tcPr>
          <w:p w14:paraId="061FE1D5" w14:textId="77777777" w:rsidR="00C71769" w:rsidRPr="00DF6FAC" w:rsidRDefault="00C71769" w:rsidP="00D67163">
            <w:pPr>
              <w:spacing w:before="40" w:after="40" w:line="360" w:lineRule="auto"/>
              <w:ind w:left="100" w:right="100"/>
            </w:pPr>
            <w:r w:rsidRPr="00DF6FAC">
              <w:rPr>
                <w:rFonts w:eastAsia="Arial"/>
                <w:color w:val="111111"/>
                <w:sz w:val="20"/>
              </w:rPr>
              <w:t>0.04</w:t>
            </w:r>
          </w:p>
        </w:tc>
        <w:tc>
          <w:tcPr>
            <w:tcW w:w="1080" w:type="dxa"/>
            <w:shd w:val="clear" w:color="auto" w:fill="FFFFFF"/>
            <w:tcMar>
              <w:top w:w="0" w:type="dxa"/>
              <w:left w:w="0" w:type="dxa"/>
              <w:bottom w:w="0" w:type="dxa"/>
              <w:right w:w="0" w:type="dxa"/>
            </w:tcMar>
            <w:vAlign w:val="center"/>
          </w:tcPr>
          <w:p w14:paraId="10276A3E" w14:textId="77777777" w:rsidR="00C71769" w:rsidRPr="00DF6FAC" w:rsidRDefault="00C71769" w:rsidP="00D67163">
            <w:pPr>
              <w:spacing w:before="40" w:after="40" w:line="360" w:lineRule="auto"/>
              <w:ind w:left="100" w:right="100"/>
            </w:pPr>
            <w:r w:rsidRPr="00DF6FAC">
              <w:rPr>
                <w:rFonts w:eastAsia="Arial"/>
                <w:color w:val="111111"/>
                <w:sz w:val="20"/>
              </w:rPr>
              <w:t>0.06</w:t>
            </w:r>
          </w:p>
        </w:tc>
      </w:tr>
      <w:tr w:rsidR="00C71769" w:rsidRPr="00DF6FAC" w14:paraId="6E6291E3"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17C0C5D5" w14:textId="77777777" w:rsidR="00C71769" w:rsidRPr="00DF6FAC" w:rsidRDefault="00C71769" w:rsidP="00D67163">
            <w:pPr>
              <w:spacing w:before="40" w:after="40" w:line="360" w:lineRule="auto"/>
              <w:ind w:left="100" w:right="100"/>
            </w:pPr>
            <w:r w:rsidRPr="00DF6FAC">
              <w:rPr>
                <w:rFonts w:eastAsia="Arial"/>
                <w:color w:val="111111"/>
                <w:sz w:val="20"/>
              </w:rPr>
              <w:t>Distraction</w:t>
            </w:r>
          </w:p>
        </w:tc>
        <w:tc>
          <w:tcPr>
            <w:tcW w:w="1080" w:type="dxa"/>
            <w:shd w:val="clear" w:color="auto" w:fill="FFFFFF"/>
            <w:tcMar>
              <w:top w:w="0" w:type="dxa"/>
              <w:left w:w="0" w:type="dxa"/>
              <w:bottom w:w="0" w:type="dxa"/>
              <w:right w:w="0" w:type="dxa"/>
            </w:tcMar>
            <w:vAlign w:val="center"/>
          </w:tcPr>
          <w:p w14:paraId="597245CF" w14:textId="77777777" w:rsidR="00C71769" w:rsidRPr="00DF6FAC" w:rsidRDefault="00C71769" w:rsidP="00D67163">
            <w:pPr>
              <w:spacing w:before="40" w:after="40" w:line="360" w:lineRule="auto"/>
              <w:ind w:left="100" w:right="100"/>
            </w:pPr>
            <w:r w:rsidRPr="00DF6FAC">
              <w:rPr>
                <w:rFonts w:eastAsia="Arial"/>
                <w:color w:val="111111"/>
                <w:sz w:val="20"/>
              </w:rPr>
              <w:t>42.68(2)</w:t>
            </w:r>
          </w:p>
        </w:tc>
        <w:tc>
          <w:tcPr>
            <w:tcW w:w="936" w:type="dxa"/>
            <w:gridSpan w:val="2"/>
            <w:shd w:val="clear" w:color="auto" w:fill="FFFFFF"/>
            <w:tcMar>
              <w:top w:w="0" w:type="dxa"/>
              <w:left w:w="0" w:type="dxa"/>
              <w:bottom w:w="0" w:type="dxa"/>
              <w:right w:w="0" w:type="dxa"/>
            </w:tcMar>
            <w:vAlign w:val="center"/>
          </w:tcPr>
          <w:p w14:paraId="0FECF057"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0FCD00CA" w14:textId="77777777" w:rsidR="00C71769" w:rsidRPr="00DF6FAC" w:rsidRDefault="00C71769" w:rsidP="00D67163">
            <w:pPr>
              <w:spacing w:before="40" w:after="40" w:line="360" w:lineRule="auto"/>
              <w:ind w:left="100" w:right="100"/>
              <w:jc w:val="right"/>
            </w:pPr>
            <w:r w:rsidRPr="00DF6FAC">
              <w:rPr>
                <w:rFonts w:eastAsia="Arial"/>
                <w:color w:val="111111"/>
                <w:sz w:val="20"/>
              </w:rPr>
              <w:t>0.150</w:t>
            </w:r>
          </w:p>
        </w:tc>
        <w:tc>
          <w:tcPr>
            <w:tcW w:w="1080" w:type="dxa"/>
            <w:shd w:val="clear" w:color="auto" w:fill="FFFFFF"/>
            <w:tcMar>
              <w:top w:w="0" w:type="dxa"/>
              <w:left w:w="0" w:type="dxa"/>
              <w:bottom w:w="0" w:type="dxa"/>
              <w:right w:w="0" w:type="dxa"/>
            </w:tcMar>
            <w:vAlign w:val="center"/>
          </w:tcPr>
          <w:p w14:paraId="46A40E4A" w14:textId="77777777" w:rsidR="00C71769" w:rsidRPr="00DF6FAC" w:rsidRDefault="00C71769" w:rsidP="00D67163">
            <w:pPr>
              <w:spacing w:before="40" w:after="40" w:line="360" w:lineRule="auto"/>
              <w:ind w:left="100" w:right="100"/>
            </w:pPr>
            <w:r w:rsidRPr="00DF6FAC">
              <w:rPr>
                <w:rFonts w:eastAsia="Arial"/>
                <w:color w:val="111111"/>
                <w:sz w:val="20"/>
              </w:rPr>
              <w:t>1.21(2)</w:t>
            </w:r>
          </w:p>
        </w:tc>
        <w:tc>
          <w:tcPr>
            <w:tcW w:w="1080" w:type="dxa"/>
            <w:gridSpan w:val="2"/>
            <w:shd w:val="clear" w:color="auto" w:fill="FFFFFF"/>
            <w:tcMar>
              <w:top w:w="0" w:type="dxa"/>
              <w:left w:w="0" w:type="dxa"/>
              <w:bottom w:w="0" w:type="dxa"/>
              <w:right w:w="0" w:type="dxa"/>
            </w:tcMar>
            <w:vAlign w:val="center"/>
          </w:tcPr>
          <w:p w14:paraId="1EC4FC9C" w14:textId="77777777" w:rsidR="00C71769" w:rsidRPr="00DF6FAC" w:rsidRDefault="00C71769" w:rsidP="00D67163">
            <w:pPr>
              <w:spacing w:before="40" w:after="40" w:line="360" w:lineRule="auto"/>
              <w:ind w:left="100" w:right="100"/>
            </w:pPr>
            <w:r w:rsidRPr="00DF6FAC">
              <w:rPr>
                <w:rFonts w:eastAsia="Arial"/>
                <w:color w:val="111111"/>
                <w:sz w:val="20"/>
              </w:rPr>
              <w:t>0.55</w:t>
            </w:r>
          </w:p>
        </w:tc>
        <w:tc>
          <w:tcPr>
            <w:tcW w:w="1080" w:type="dxa"/>
            <w:shd w:val="clear" w:color="auto" w:fill="FFFFFF"/>
            <w:tcMar>
              <w:top w:w="0" w:type="dxa"/>
              <w:left w:w="0" w:type="dxa"/>
              <w:bottom w:w="0" w:type="dxa"/>
              <w:right w:w="0" w:type="dxa"/>
            </w:tcMar>
            <w:vAlign w:val="center"/>
          </w:tcPr>
          <w:p w14:paraId="061BAA57" w14:textId="77777777" w:rsidR="00C71769" w:rsidRPr="00DF6FAC" w:rsidRDefault="00C71769" w:rsidP="00D67163">
            <w:pPr>
              <w:spacing w:before="40" w:after="40" w:line="360" w:lineRule="auto"/>
              <w:ind w:left="100" w:right="100"/>
            </w:pPr>
            <w:r w:rsidRPr="00DF6FAC">
              <w:rPr>
                <w:rFonts w:eastAsia="Arial"/>
                <w:color w:val="111111"/>
                <w:sz w:val="20"/>
              </w:rPr>
              <w:t>0</w:t>
            </w:r>
          </w:p>
        </w:tc>
      </w:tr>
      <w:tr w:rsidR="00C71769" w:rsidRPr="00DF6FAC" w14:paraId="0CAD780B"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568399D7" w14:textId="77777777" w:rsidR="00C71769" w:rsidRPr="00DF6FAC" w:rsidRDefault="00C71769" w:rsidP="00D67163">
            <w:pPr>
              <w:spacing w:before="40" w:after="40" w:line="360" w:lineRule="auto"/>
              <w:ind w:left="100" w:right="100"/>
            </w:pPr>
            <w:r w:rsidRPr="00DF6FAC">
              <w:rPr>
                <w:rFonts w:eastAsia="Arial"/>
                <w:color w:val="111111"/>
                <w:sz w:val="20"/>
              </w:rPr>
              <w:t>Risk Taking</w:t>
            </w:r>
          </w:p>
        </w:tc>
        <w:tc>
          <w:tcPr>
            <w:tcW w:w="1080" w:type="dxa"/>
            <w:shd w:val="clear" w:color="auto" w:fill="FFFFFF"/>
            <w:tcMar>
              <w:top w:w="0" w:type="dxa"/>
              <w:left w:w="0" w:type="dxa"/>
              <w:bottom w:w="0" w:type="dxa"/>
              <w:right w:w="0" w:type="dxa"/>
            </w:tcMar>
            <w:vAlign w:val="center"/>
          </w:tcPr>
          <w:p w14:paraId="11B1A7FF" w14:textId="77777777" w:rsidR="00C71769" w:rsidRPr="00DF6FAC" w:rsidRDefault="00C71769" w:rsidP="00D67163">
            <w:pPr>
              <w:spacing w:before="40" w:after="40" w:line="360" w:lineRule="auto"/>
              <w:ind w:left="100" w:right="100"/>
            </w:pPr>
            <w:r w:rsidRPr="00DF6FAC">
              <w:rPr>
                <w:rFonts w:eastAsia="Arial"/>
                <w:color w:val="111111"/>
                <w:sz w:val="20"/>
              </w:rPr>
              <w:t>3.33(2)</w:t>
            </w:r>
          </w:p>
        </w:tc>
        <w:tc>
          <w:tcPr>
            <w:tcW w:w="936" w:type="dxa"/>
            <w:gridSpan w:val="2"/>
            <w:shd w:val="clear" w:color="auto" w:fill="FFFFFF"/>
            <w:tcMar>
              <w:top w:w="0" w:type="dxa"/>
              <w:left w:w="0" w:type="dxa"/>
              <w:bottom w:w="0" w:type="dxa"/>
              <w:right w:w="0" w:type="dxa"/>
            </w:tcMar>
            <w:vAlign w:val="center"/>
          </w:tcPr>
          <w:p w14:paraId="6786A1C6" w14:textId="77777777" w:rsidR="00C71769" w:rsidRPr="00DF6FAC" w:rsidRDefault="00C71769" w:rsidP="00D67163">
            <w:pPr>
              <w:spacing w:before="40" w:after="40" w:line="360" w:lineRule="auto"/>
              <w:ind w:left="100" w:right="100"/>
              <w:jc w:val="right"/>
            </w:pPr>
            <w:r w:rsidRPr="00DF6FAC">
              <w:rPr>
                <w:rFonts w:eastAsia="Arial"/>
                <w:color w:val="111111"/>
                <w:sz w:val="20"/>
              </w:rPr>
              <w:t>0.190</w:t>
            </w:r>
          </w:p>
        </w:tc>
        <w:tc>
          <w:tcPr>
            <w:tcW w:w="1080" w:type="dxa"/>
            <w:shd w:val="clear" w:color="auto" w:fill="FFFFFF"/>
            <w:tcMar>
              <w:top w:w="0" w:type="dxa"/>
              <w:left w:w="0" w:type="dxa"/>
              <w:bottom w:w="0" w:type="dxa"/>
              <w:right w:w="0" w:type="dxa"/>
            </w:tcMar>
            <w:vAlign w:val="center"/>
          </w:tcPr>
          <w:p w14:paraId="32F9155A" w14:textId="77777777" w:rsidR="00C71769" w:rsidRPr="00DF6FAC" w:rsidRDefault="00C71769" w:rsidP="00D67163">
            <w:pPr>
              <w:spacing w:before="40" w:after="40" w:line="360" w:lineRule="auto"/>
              <w:ind w:left="100" w:right="100"/>
              <w:jc w:val="right"/>
            </w:pPr>
            <w:r w:rsidRPr="00DF6FAC">
              <w:rPr>
                <w:rFonts w:eastAsia="Arial"/>
                <w:color w:val="111111"/>
                <w:sz w:val="20"/>
              </w:rPr>
              <w:t>0.030</w:t>
            </w:r>
          </w:p>
        </w:tc>
        <w:tc>
          <w:tcPr>
            <w:tcW w:w="1080" w:type="dxa"/>
            <w:shd w:val="clear" w:color="auto" w:fill="FFFFFF"/>
            <w:tcMar>
              <w:top w:w="0" w:type="dxa"/>
              <w:left w:w="0" w:type="dxa"/>
              <w:bottom w:w="0" w:type="dxa"/>
              <w:right w:w="0" w:type="dxa"/>
            </w:tcMar>
            <w:vAlign w:val="center"/>
          </w:tcPr>
          <w:p w14:paraId="18B4F12B"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gridSpan w:val="2"/>
            <w:shd w:val="clear" w:color="auto" w:fill="FFFFFF"/>
            <w:tcMar>
              <w:top w:w="0" w:type="dxa"/>
              <w:left w:w="0" w:type="dxa"/>
              <w:bottom w:w="0" w:type="dxa"/>
              <w:right w:w="0" w:type="dxa"/>
            </w:tcMar>
            <w:vAlign w:val="center"/>
          </w:tcPr>
          <w:p w14:paraId="7094BF6E"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shd w:val="clear" w:color="auto" w:fill="FFFFFF"/>
            <w:tcMar>
              <w:top w:w="0" w:type="dxa"/>
              <w:left w:w="0" w:type="dxa"/>
              <w:bottom w:w="0" w:type="dxa"/>
              <w:right w:w="0" w:type="dxa"/>
            </w:tcMar>
            <w:vAlign w:val="center"/>
          </w:tcPr>
          <w:p w14:paraId="1580E3BD" w14:textId="77777777" w:rsidR="00C71769" w:rsidRPr="00DF6FAC" w:rsidRDefault="00C71769" w:rsidP="00D67163">
            <w:pPr>
              <w:spacing w:before="40" w:after="40" w:line="360" w:lineRule="auto"/>
              <w:ind w:left="100" w:right="100"/>
            </w:pPr>
            <w:r w:rsidRPr="00DF6FAC">
              <w:rPr>
                <w:rFonts w:eastAsia="Arial"/>
                <w:color w:val="111111"/>
                <w:sz w:val="20"/>
              </w:rPr>
              <w:t>-</w:t>
            </w:r>
          </w:p>
        </w:tc>
      </w:tr>
      <w:tr w:rsidR="00C71769" w:rsidRPr="00DF6FAC" w14:paraId="5A12B063"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75E3022E" w14:textId="77777777" w:rsidR="00C71769" w:rsidRPr="00DF6FAC" w:rsidRDefault="00C71769" w:rsidP="00D67163">
            <w:pPr>
              <w:spacing w:before="40" w:after="40" w:line="360" w:lineRule="auto"/>
              <w:ind w:left="100" w:right="100"/>
            </w:pPr>
            <w:r w:rsidRPr="00DF6FAC">
              <w:rPr>
                <w:rFonts w:eastAsia="Arial"/>
                <w:color w:val="111111"/>
                <w:sz w:val="20"/>
              </w:rPr>
              <w:t>Narcissistic Traits</w:t>
            </w:r>
          </w:p>
        </w:tc>
        <w:tc>
          <w:tcPr>
            <w:tcW w:w="1080" w:type="dxa"/>
            <w:shd w:val="clear" w:color="auto" w:fill="FFFFFF"/>
            <w:tcMar>
              <w:top w:w="0" w:type="dxa"/>
              <w:left w:w="0" w:type="dxa"/>
              <w:bottom w:w="0" w:type="dxa"/>
              <w:right w:w="0" w:type="dxa"/>
            </w:tcMar>
            <w:vAlign w:val="center"/>
          </w:tcPr>
          <w:p w14:paraId="20D783CB" w14:textId="77777777" w:rsidR="00C71769" w:rsidRPr="00DF6FAC" w:rsidRDefault="00C71769" w:rsidP="00D67163">
            <w:pPr>
              <w:spacing w:before="40" w:after="40" w:line="360" w:lineRule="auto"/>
              <w:ind w:left="100" w:right="100"/>
            </w:pPr>
            <w:r w:rsidRPr="00DF6FAC">
              <w:rPr>
                <w:rFonts w:eastAsia="Arial"/>
                <w:color w:val="111111"/>
                <w:sz w:val="20"/>
              </w:rPr>
              <w:t>19.74(2)</w:t>
            </w:r>
          </w:p>
        </w:tc>
        <w:tc>
          <w:tcPr>
            <w:tcW w:w="936" w:type="dxa"/>
            <w:gridSpan w:val="2"/>
            <w:shd w:val="clear" w:color="auto" w:fill="FFFFFF"/>
            <w:tcMar>
              <w:top w:w="0" w:type="dxa"/>
              <w:left w:w="0" w:type="dxa"/>
              <w:bottom w:w="0" w:type="dxa"/>
              <w:right w:w="0" w:type="dxa"/>
            </w:tcMar>
            <w:vAlign w:val="center"/>
          </w:tcPr>
          <w:p w14:paraId="06E7B793"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027A380E" w14:textId="77777777" w:rsidR="00C71769" w:rsidRPr="00DF6FAC" w:rsidRDefault="00C71769" w:rsidP="00D67163">
            <w:pPr>
              <w:spacing w:before="40" w:after="40" w:line="360" w:lineRule="auto"/>
              <w:ind w:left="100" w:right="100"/>
              <w:jc w:val="right"/>
            </w:pPr>
            <w:r w:rsidRPr="00DF6FAC">
              <w:rPr>
                <w:rFonts w:eastAsia="Arial"/>
                <w:color w:val="111111"/>
                <w:sz w:val="20"/>
              </w:rPr>
              <w:t>0.100</w:t>
            </w:r>
          </w:p>
        </w:tc>
        <w:tc>
          <w:tcPr>
            <w:tcW w:w="1080" w:type="dxa"/>
            <w:shd w:val="clear" w:color="auto" w:fill="FFFFFF"/>
            <w:tcMar>
              <w:top w:w="0" w:type="dxa"/>
              <w:left w:w="0" w:type="dxa"/>
              <w:bottom w:w="0" w:type="dxa"/>
              <w:right w:w="0" w:type="dxa"/>
            </w:tcMar>
            <w:vAlign w:val="center"/>
          </w:tcPr>
          <w:p w14:paraId="25C526A9" w14:textId="77777777" w:rsidR="00C71769" w:rsidRPr="00DF6FAC" w:rsidRDefault="00C71769" w:rsidP="00D67163">
            <w:pPr>
              <w:spacing w:before="40" w:after="40" w:line="360" w:lineRule="auto"/>
              <w:ind w:left="100" w:right="100"/>
            </w:pPr>
            <w:r w:rsidRPr="00DF6FAC">
              <w:rPr>
                <w:rFonts w:eastAsia="Arial"/>
                <w:color w:val="111111"/>
                <w:sz w:val="20"/>
              </w:rPr>
              <w:t>2.98(1)</w:t>
            </w:r>
          </w:p>
        </w:tc>
        <w:tc>
          <w:tcPr>
            <w:tcW w:w="1080" w:type="dxa"/>
            <w:gridSpan w:val="2"/>
            <w:shd w:val="clear" w:color="auto" w:fill="FFFFFF"/>
            <w:tcMar>
              <w:top w:w="0" w:type="dxa"/>
              <w:left w:w="0" w:type="dxa"/>
              <w:bottom w:w="0" w:type="dxa"/>
              <w:right w:w="0" w:type="dxa"/>
            </w:tcMar>
            <w:vAlign w:val="center"/>
          </w:tcPr>
          <w:p w14:paraId="1768F65E" w14:textId="77777777" w:rsidR="00C71769" w:rsidRPr="00DF6FAC" w:rsidRDefault="00C71769" w:rsidP="00D67163">
            <w:pPr>
              <w:spacing w:before="40" w:after="40" w:line="360" w:lineRule="auto"/>
              <w:ind w:left="100" w:right="100"/>
            </w:pPr>
            <w:r w:rsidRPr="00DF6FAC">
              <w:rPr>
                <w:rFonts w:eastAsia="Arial"/>
                <w:color w:val="111111"/>
                <w:sz w:val="20"/>
              </w:rPr>
              <w:t>0.08</w:t>
            </w:r>
          </w:p>
        </w:tc>
        <w:tc>
          <w:tcPr>
            <w:tcW w:w="1080" w:type="dxa"/>
            <w:shd w:val="clear" w:color="auto" w:fill="FFFFFF"/>
            <w:tcMar>
              <w:top w:w="0" w:type="dxa"/>
              <w:left w:w="0" w:type="dxa"/>
              <w:bottom w:w="0" w:type="dxa"/>
              <w:right w:w="0" w:type="dxa"/>
            </w:tcMar>
            <w:vAlign w:val="center"/>
          </w:tcPr>
          <w:p w14:paraId="30C03DE1" w14:textId="77777777" w:rsidR="00C71769" w:rsidRPr="00DF6FAC" w:rsidRDefault="00C71769" w:rsidP="00D67163">
            <w:pPr>
              <w:spacing w:before="40" w:after="40" w:line="360" w:lineRule="auto"/>
              <w:ind w:left="100" w:right="100"/>
            </w:pPr>
            <w:r w:rsidRPr="00DF6FAC">
              <w:rPr>
                <w:rFonts w:eastAsia="Arial"/>
                <w:color w:val="111111"/>
                <w:sz w:val="20"/>
              </w:rPr>
              <w:t>0.05</w:t>
            </w:r>
          </w:p>
        </w:tc>
      </w:tr>
      <w:tr w:rsidR="00C71769" w:rsidRPr="00DF6FAC" w14:paraId="395BC6DE"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1A05A307" w14:textId="77777777" w:rsidR="00C71769" w:rsidRPr="00DF6FAC" w:rsidRDefault="00C71769" w:rsidP="00D67163">
            <w:pPr>
              <w:spacing w:before="40" w:after="40" w:line="360" w:lineRule="auto"/>
              <w:ind w:left="100" w:right="100"/>
            </w:pPr>
            <w:r w:rsidRPr="00DF6FAC">
              <w:rPr>
                <w:rFonts w:eastAsia="Arial"/>
                <w:color w:val="111111"/>
                <w:sz w:val="20"/>
              </w:rPr>
              <w:t>Affective Lability</w:t>
            </w:r>
          </w:p>
        </w:tc>
        <w:tc>
          <w:tcPr>
            <w:tcW w:w="1080" w:type="dxa"/>
            <w:shd w:val="clear" w:color="auto" w:fill="FFFFFF"/>
            <w:tcMar>
              <w:top w:w="0" w:type="dxa"/>
              <w:left w:w="0" w:type="dxa"/>
              <w:bottom w:w="0" w:type="dxa"/>
              <w:right w:w="0" w:type="dxa"/>
            </w:tcMar>
            <w:vAlign w:val="center"/>
          </w:tcPr>
          <w:p w14:paraId="654C0DF2" w14:textId="77777777" w:rsidR="00C71769" w:rsidRPr="00DF6FAC" w:rsidRDefault="00C71769" w:rsidP="00D67163">
            <w:pPr>
              <w:spacing w:before="40" w:after="40" w:line="360" w:lineRule="auto"/>
              <w:ind w:left="100" w:right="100"/>
            </w:pPr>
            <w:r w:rsidRPr="00DF6FAC">
              <w:rPr>
                <w:rFonts w:eastAsia="Arial"/>
                <w:color w:val="111111"/>
                <w:sz w:val="20"/>
              </w:rPr>
              <w:t>15.87(2)</w:t>
            </w:r>
          </w:p>
        </w:tc>
        <w:tc>
          <w:tcPr>
            <w:tcW w:w="936" w:type="dxa"/>
            <w:gridSpan w:val="2"/>
            <w:shd w:val="clear" w:color="auto" w:fill="FFFFFF"/>
            <w:tcMar>
              <w:top w:w="0" w:type="dxa"/>
              <w:left w:w="0" w:type="dxa"/>
              <w:bottom w:w="0" w:type="dxa"/>
              <w:right w:w="0" w:type="dxa"/>
            </w:tcMar>
            <w:vAlign w:val="center"/>
          </w:tcPr>
          <w:p w14:paraId="31BFE4EA"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29BDC358" w14:textId="77777777" w:rsidR="00C71769" w:rsidRPr="00DF6FAC" w:rsidRDefault="00C71769" w:rsidP="00D67163">
            <w:pPr>
              <w:spacing w:before="40" w:after="40" w:line="360" w:lineRule="auto"/>
              <w:ind w:left="100" w:right="100"/>
              <w:jc w:val="right"/>
            </w:pPr>
            <w:r w:rsidRPr="00DF6FAC">
              <w:rPr>
                <w:rFonts w:eastAsia="Arial"/>
                <w:color w:val="111111"/>
                <w:sz w:val="20"/>
              </w:rPr>
              <w:t>0.090</w:t>
            </w:r>
          </w:p>
        </w:tc>
        <w:tc>
          <w:tcPr>
            <w:tcW w:w="1080" w:type="dxa"/>
            <w:shd w:val="clear" w:color="auto" w:fill="FFFFFF"/>
            <w:tcMar>
              <w:top w:w="0" w:type="dxa"/>
              <w:left w:w="0" w:type="dxa"/>
              <w:bottom w:w="0" w:type="dxa"/>
              <w:right w:w="0" w:type="dxa"/>
            </w:tcMar>
            <w:vAlign w:val="center"/>
          </w:tcPr>
          <w:p w14:paraId="6FFBD4BE" w14:textId="77777777" w:rsidR="00C71769" w:rsidRPr="00DF6FAC" w:rsidRDefault="00C71769" w:rsidP="00D67163">
            <w:pPr>
              <w:spacing w:before="40" w:after="40" w:line="360" w:lineRule="auto"/>
              <w:ind w:left="100" w:right="100"/>
            </w:pPr>
            <w:r w:rsidRPr="00DF6FAC">
              <w:rPr>
                <w:rFonts w:eastAsia="Arial"/>
                <w:color w:val="111111"/>
                <w:sz w:val="20"/>
              </w:rPr>
              <w:t>2.42(1)</w:t>
            </w:r>
          </w:p>
        </w:tc>
        <w:tc>
          <w:tcPr>
            <w:tcW w:w="1080" w:type="dxa"/>
            <w:gridSpan w:val="2"/>
            <w:shd w:val="clear" w:color="auto" w:fill="FFFFFF"/>
            <w:tcMar>
              <w:top w:w="0" w:type="dxa"/>
              <w:left w:w="0" w:type="dxa"/>
              <w:bottom w:w="0" w:type="dxa"/>
              <w:right w:w="0" w:type="dxa"/>
            </w:tcMar>
            <w:vAlign w:val="center"/>
          </w:tcPr>
          <w:p w14:paraId="2B1D6BB2" w14:textId="77777777" w:rsidR="00C71769" w:rsidRPr="00DF6FAC" w:rsidRDefault="00C71769" w:rsidP="00D67163">
            <w:pPr>
              <w:spacing w:before="40" w:after="40" w:line="360" w:lineRule="auto"/>
              <w:ind w:left="100" w:right="100"/>
            </w:pPr>
            <w:r w:rsidRPr="00DF6FAC">
              <w:rPr>
                <w:rFonts w:eastAsia="Arial"/>
                <w:color w:val="111111"/>
                <w:sz w:val="20"/>
              </w:rPr>
              <w:t>0.12</w:t>
            </w:r>
          </w:p>
        </w:tc>
        <w:tc>
          <w:tcPr>
            <w:tcW w:w="1080" w:type="dxa"/>
            <w:shd w:val="clear" w:color="auto" w:fill="FFFFFF"/>
            <w:tcMar>
              <w:top w:w="0" w:type="dxa"/>
              <w:left w:w="0" w:type="dxa"/>
              <w:bottom w:w="0" w:type="dxa"/>
              <w:right w:w="0" w:type="dxa"/>
            </w:tcMar>
            <w:vAlign w:val="center"/>
          </w:tcPr>
          <w:p w14:paraId="22B94A15" w14:textId="77777777" w:rsidR="00C71769" w:rsidRPr="00DF6FAC" w:rsidRDefault="00C71769" w:rsidP="00D67163">
            <w:pPr>
              <w:spacing w:before="40" w:after="40" w:line="360" w:lineRule="auto"/>
              <w:ind w:left="100" w:right="100"/>
            </w:pPr>
            <w:r w:rsidRPr="00DF6FAC">
              <w:rPr>
                <w:rFonts w:eastAsia="Arial"/>
                <w:color w:val="111111"/>
                <w:sz w:val="20"/>
              </w:rPr>
              <w:t>0.04</w:t>
            </w:r>
          </w:p>
        </w:tc>
      </w:tr>
      <w:tr w:rsidR="00C71769" w:rsidRPr="00DF6FAC" w14:paraId="28F626AB"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10E9182E" w14:textId="77777777" w:rsidR="00C71769" w:rsidRPr="00DF6FAC" w:rsidRDefault="00C71769" w:rsidP="00D67163">
            <w:pPr>
              <w:spacing w:before="40" w:after="40" w:line="360" w:lineRule="auto"/>
              <w:ind w:left="100" w:right="100"/>
            </w:pPr>
            <w:r w:rsidRPr="00DF6FAC">
              <w:rPr>
                <w:rFonts w:eastAsia="Arial"/>
                <w:color w:val="111111"/>
                <w:sz w:val="20"/>
              </w:rPr>
              <w:t>Resistance</w:t>
            </w:r>
          </w:p>
        </w:tc>
        <w:tc>
          <w:tcPr>
            <w:tcW w:w="1080" w:type="dxa"/>
            <w:shd w:val="clear" w:color="auto" w:fill="FFFFFF"/>
            <w:tcMar>
              <w:top w:w="0" w:type="dxa"/>
              <w:left w:w="0" w:type="dxa"/>
              <w:bottom w:w="0" w:type="dxa"/>
              <w:right w:w="0" w:type="dxa"/>
            </w:tcMar>
            <w:vAlign w:val="center"/>
          </w:tcPr>
          <w:p w14:paraId="595154E8" w14:textId="77777777" w:rsidR="00C71769" w:rsidRPr="00DF6FAC" w:rsidRDefault="00C71769" w:rsidP="00D67163">
            <w:pPr>
              <w:spacing w:before="40" w:after="40" w:line="360" w:lineRule="auto"/>
              <w:ind w:left="100" w:right="100"/>
            </w:pPr>
            <w:r w:rsidRPr="00DF6FAC">
              <w:rPr>
                <w:rFonts w:eastAsia="Arial"/>
                <w:color w:val="111111"/>
                <w:sz w:val="20"/>
              </w:rPr>
              <w:t>2.85(2)</w:t>
            </w:r>
          </w:p>
        </w:tc>
        <w:tc>
          <w:tcPr>
            <w:tcW w:w="936" w:type="dxa"/>
            <w:gridSpan w:val="2"/>
            <w:shd w:val="clear" w:color="auto" w:fill="FFFFFF"/>
            <w:tcMar>
              <w:top w:w="0" w:type="dxa"/>
              <w:left w:w="0" w:type="dxa"/>
              <w:bottom w:w="0" w:type="dxa"/>
              <w:right w:w="0" w:type="dxa"/>
            </w:tcMar>
            <w:vAlign w:val="center"/>
          </w:tcPr>
          <w:p w14:paraId="20332AF7" w14:textId="77777777" w:rsidR="00C71769" w:rsidRPr="00DF6FAC" w:rsidRDefault="00C71769" w:rsidP="00D67163">
            <w:pPr>
              <w:spacing w:before="40" w:after="40" w:line="360" w:lineRule="auto"/>
              <w:ind w:left="100" w:right="100"/>
              <w:jc w:val="right"/>
            </w:pPr>
            <w:r w:rsidRPr="00DF6FAC">
              <w:rPr>
                <w:rFonts w:eastAsia="Arial"/>
                <w:color w:val="111111"/>
                <w:sz w:val="20"/>
              </w:rPr>
              <w:t>0.240</w:t>
            </w:r>
          </w:p>
        </w:tc>
        <w:tc>
          <w:tcPr>
            <w:tcW w:w="1080" w:type="dxa"/>
            <w:shd w:val="clear" w:color="auto" w:fill="FFFFFF"/>
            <w:tcMar>
              <w:top w:w="0" w:type="dxa"/>
              <w:left w:w="0" w:type="dxa"/>
              <w:bottom w:w="0" w:type="dxa"/>
              <w:right w:w="0" w:type="dxa"/>
            </w:tcMar>
            <w:vAlign w:val="center"/>
          </w:tcPr>
          <w:p w14:paraId="660401AC" w14:textId="77777777" w:rsidR="00C71769" w:rsidRPr="00DF6FAC" w:rsidRDefault="00C71769" w:rsidP="00D67163">
            <w:pPr>
              <w:spacing w:before="40" w:after="40" w:line="360" w:lineRule="auto"/>
              <w:ind w:left="100" w:right="100"/>
              <w:jc w:val="right"/>
            </w:pPr>
            <w:r w:rsidRPr="00DF6FAC">
              <w:rPr>
                <w:rFonts w:eastAsia="Arial"/>
                <w:color w:val="111111"/>
                <w:sz w:val="20"/>
              </w:rPr>
              <w:t>0.020</w:t>
            </w:r>
          </w:p>
        </w:tc>
        <w:tc>
          <w:tcPr>
            <w:tcW w:w="1080" w:type="dxa"/>
            <w:shd w:val="clear" w:color="auto" w:fill="FFFFFF"/>
            <w:tcMar>
              <w:top w:w="0" w:type="dxa"/>
              <w:left w:w="0" w:type="dxa"/>
              <w:bottom w:w="0" w:type="dxa"/>
              <w:right w:w="0" w:type="dxa"/>
            </w:tcMar>
            <w:vAlign w:val="center"/>
          </w:tcPr>
          <w:p w14:paraId="42C10950"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gridSpan w:val="2"/>
            <w:shd w:val="clear" w:color="auto" w:fill="FFFFFF"/>
            <w:tcMar>
              <w:top w:w="0" w:type="dxa"/>
              <w:left w:w="0" w:type="dxa"/>
              <w:bottom w:w="0" w:type="dxa"/>
              <w:right w:w="0" w:type="dxa"/>
            </w:tcMar>
            <w:vAlign w:val="center"/>
          </w:tcPr>
          <w:p w14:paraId="028F1623"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shd w:val="clear" w:color="auto" w:fill="FFFFFF"/>
            <w:tcMar>
              <w:top w:w="0" w:type="dxa"/>
              <w:left w:w="0" w:type="dxa"/>
              <w:bottom w:w="0" w:type="dxa"/>
              <w:right w:w="0" w:type="dxa"/>
            </w:tcMar>
            <w:vAlign w:val="center"/>
          </w:tcPr>
          <w:p w14:paraId="4650E88C" w14:textId="77777777" w:rsidR="00C71769" w:rsidRPr="00DF6FAC" w:rsidRDefault="00C71769" w:rsidP="00D67163">
            <w:pPr>
              <w:spacing w:before="40" w:after="40" w:line="360" w:lineRule="auto"/>
              <w:ind w:left="100" w:right="100"/>
            </w:pPr>
            <w:r w:rsidRPr="00DF6FAC">
              <w:rPr>
                <w:rFonts w:eastAsia="Arial"/>
                <w:color w:val="111111"/>
                <w:sz w:val="20"/>
              </w:rPr>
              <w:t>-</w:t>
            </w:r>
          </w:p>
        </w:tc>
      </w:tr>
      <w:tr w:rsidR="00C71769" w:rsidRPr="00DF6FAC" w14:paraId="2C549B81"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06363681" w14:textId="77777777" w:rsidR="00C71769" w:rsidRPr="00DF6FAC" w:rsidRDefault="00C71769" w:rsidP="00D67163">
            <w:pPr>
              <w:spacing w:before="40" w:after="40" w:line="360" w:lineRule="auto"/>
              <w:ind w:left="100" w:right="100"/>
            </w:pPr>
            <w:r w:rsidRPr="00DF6FAC">
              <w:rPr>
                <w:rFonts w:eastAsia="Arial"/>
                <w:color w:val="111111"/>
                <w:sz w:val="20"/>
              </w:rPr>
              <w:t>Lack of Empathy</w:t>
            </w:r>
          </w:p>
        </w:tc>
        <w:tc>
          <w:tcPr>
            <w:tcW w:w="1080" w:type="dxa"/>
            <w:shd w:val="clear" w:color="auto" w:fill="FFFFFF"/>
            <w:tcMar>
              <w:top w:w="0" w:type="dxa"/>
              <w:left w:w="0" w:type="dxa"/>
              <w:bottom w:w="0" w:type="dxa"/>
              <w:right w:w="0" w:type="dxa"/>
            </w:tcMar>
            <w:vAlign w:val="center"/>
          </w:tcPr>
          <w:p w14:paraId="68D5B82B" w14:textId="77777777" w:rsidR="00C71769" w:rsidRPr="00DF6FAC" w:rsidRDefault="00C71769" w:rsidP="00D67163">
            <w:pPr>
              <w:spacing w:before="40" w:after="40" w:line="360" w:lineRule="auto"/>
              <w:ind w:left="100" w:right="100"/>
            </w:pPr>
            <w:r w:rsidRPr="00DF6FAC">
              <w:rPr>
                <w:rFonts w:eastAsia="Arial"/>
                <w:color w:val="111111"/>
                <w:sz w:val="20"/>
              </w:rPr>
              <w:t>17.14(2)</w:t>
            </w:r>
          </w:p>
        </w:tc>
        <w:tc>
          <w:tcPr>
            <w:tcW w:w="936" w:type="dxa"/>
            <w:gridSpan w:val="2"/>
            <w:shd w:val="clear" w:color="auto" w:fill="FFFFFF"/>
            <w:tcMar>
              <w:top w:w="0" w:type="dxa"/>
              <w:left w:w="0" w:type="dxa"/>
              <w:bottom w:w="0" w:type="dxa"/>
              <w:right w:w="0" w:type="dxa"/>
            </w:tcMar>
            <w:vAlign w:val="center"/>
          </w:tcPr>
          <w:p w14:paraId="6A074A7F"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34C1D429" w14:textId="77777777" w:rsidR="00C71769" w:rsidRPr="00DF6FAC" w:rsidRDefault="00C71769" w:rsidP="00D67163">
            <w:pPr>
              <w:spacing w:before="40" w:after="40" w:line="360" w:lineRule="auto"/>
              <w:ind w:left="100" w:right="100"/>
              <w:jc w:val="right"/>
            </w:pPr>
            <w:r w:rsidRPr="00DF6FAC">
              <w:rPr>
                <w:rFonts w:eastAsia="Arial"/>
                <w:color w:val="111111"/>
                <w:sz w:val="20"/>
              </w:rPr>
              <w:t>0.090</w:t>
            </w:r>
          </w:p>
        </w:tc>
        <w:tc>
          <w:tcPr>
            <w:tcW w:w="1080" w:type="dxa"/>
            <w:shd w:val="clear" w:color="auto" w:fill="FFFFFF"/>
            <w:tcMar>
              <w:top w:w="0" w:type="dxa"/>
              <w:left w:w="0" w:type="dxa"/>
              <w:bottom w:w="0" w:type="dxa"/>
              <w:right w:w="0" w:type="dxa"/>
            </w:tcMar>
            <w:vAlign w:val="center"/>
          </w:tcPr>
          <w:p w14:paraId="0AF50390"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gridSpan w:val="2"/>
            <w:shd w:val="clear" w:color="auto" w:fill="FFFFFF"/>
            <w:tcMar>
              <w:top w:w="0" w:type="dxa"/>
              <w:left w:w="0" w:type="dxa"/>
              <w:bottom w:w="0" w:type="dxa"/>
              <w:right w:w="0" w:type="dxa"/>
            </w:tcMar>
            <w:vAlign w:val="center"/>
          </w:tcPr>
          <w:p w14:paraId="7496568B"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shd w:val="clear" w:color="auto" w:fill="FFFFFF"/>
            <w:tcMar>
              <w:top w:w="0" w:type="dxa"/>
              <w:left w:w="0" w:type="dxa"/>
              <w:bottom w:w="0" w:type="dxa"/>
              <w:right w:w="0" w:type="dxa"/>
            </w:tcMar>
            <w:vAlign w:val="center"/>
          </w:tcPr>
          <w:p w14:paraId="46830B48" w14:textId="77777777" w:rsidR="00C71769" w:rsidRPr="00DF6FAC" w:rsidRDefault="00C71769" w:rsidP="00D67163">
            <w:pPr>
              <w:spacing w:before="40" w:after="40" w:line="360" w:lineRule="auto"/>
              <w:ind w:left="100" w:right="100"/>
            </w:pPr>
            <w:r w:rsidRPr="00DF6FAC">
              <w:rPr>
                <w:rFonts w:eastAsia="Arial"/>
                <w:color w:val="111111"/>
                <w:sz w:val="20"/>
              </w:rPr>
              <w:t>-</w:t>
            </w:r>
          </w:p>
        </w:tc>
      </w:tr>
      <w:tr w:rsidR="00C71769" w:rsidRPr="00DF6FAC" w14:paraId="4029AB03"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44DE6F3E" w14:textId="77777777" w:rsidR="00C71769" w:rsidRPr="00DF6FAC" w:rsidRDefault="00C71769" w:rsidP="00D67163">
            <w:pPr>
              <w:spacing w:before="40" w:after="40" w:line="360" w:lineRule="auto"/>
              <w:ind w:left="100" w:right="100"/>
            </w:pPr>
            <w:r w:rsidRPr="00DF6FAC">
              <w:rPr>
                <w:rFonts w:eastAsia="Arial"/>
                <w:color w:val="111111"/>
                <w:sz w:val="20"/>
              </w:rPr>
              <w:t>Dependency</w:t>
            </w:r>
          </w:p>
        </w:tc>
        <w:tc>
          <w:tcPr>
            <w:tcW w:w="1080" w:type="dxa"/>
            <w:shd w:val="clear" w:color="auto" w:fill="FFFFFF"/>
            <w:tcMar>
              <w:top w:w="0" w:type="dxa"/>
              <w:left w:w="0" w:type="dxa"/>
              <w:bottom w:w="0" w:type="dxa"/>
              <w:right w:w="0" w:type="dxa"/>
            </w:tcMar>
            <w:vAlign w:val="center"/>
          </w:tcPr>
          <w:p w14:paraId="245E6D06" w14:textId="77777777" w:rsidR="00C71769" w:rsidRPr="00DF6FAC" w:rsidRDefault="00C71769" w:rsidP="00D67163">
            <w:pPr>
              <w:spacing w:before="40" w:after="40" w:line="360" w:lineRule="auto"/>
              <w:ind w:left="100" w:right="100"/>
            </w:pPr>
            <w:r w:rsidRPr="00DF6FAC">
              <w:rPr>
                <w:rFonts w:eastAsia="Arial"/>
                <w:color w:val="111111"/>
                <w:sz w:val="20"/>
              </w:rPr>
              <w:t>22.57(2)</w:t>
            </w:r>
          </w:p>
        </w:tc>
        <w:tc>
          <w:tcPr>
            <w:tcW w:w="936" w:type="dxa"/>
            <w:gridSpan w:val="2"/>
            <w:shd w:val="clear" w:color="auto" w:fill="FFFFFF"/>
            <w:tcMar>
              <w:top w:w="0" w:type="dxa"/>
              <w:left w:w="0" w:type="dxa"/>
              <w:bottom w:w="0" w:type="dxa"/>
              <w:right w:w="0" w:type="dxa"/>
            </w:tcMar>
            <w:vAlign w:val="center"/>
          </w:tcPr>
          <w:p w14:paraId="55894E4E"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0F8DD8FC" w14:textId="77777777" w:rsidR="00C71769" w:rsidRPr="00DF6FAC" w:rsidRDefault="00C71769" w:rsidP="00D67163">
            <w:pPr>
              <w:spacing w:before="40" w:after="40" w:line="360" w:lineRule="auto"/>
              <w:ind w:left="100" w:right="100"/>
              <w:jc w:val="right"/>
            </w:pPr>
            <w:r w:rsidRPr="00DF6FAC">
              <w:rPr>
                <w:rFonts w:eastAsia="Arial"/>
                <w:color w:val="111111"/>
                <w:sz w:val="20"/>
              </w:rPr>
              <w:t>0.110</w:t>
            </w:r>
          </w:p>
        </w:tc>
        <w:tc>
          <w:tcPr>
            <w:tcW w:w="1080" w:type="dxa"/>
            <w:shd w:val="clear" w:color="auto" w:fill="FFFFFF"/>
            <w:tcMar>
              <w:top w:w="0" w:type="dxa"/>
              <w:left w:w="0" w:type="dxa"/>
              <w:bottom w:w="0" w:type="dxa"/>
              <w:right w:w="0" w:type="dxa"/>
            </w:tcMar>
            <w:vAlign w:val="center"/>
          </w:tcPr>
          <w:p w14:paraId="4FC9FC6F"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gridSpan w:val="2"/>
            <w:shd w:val="clear" w:color="auto" w:fill="FFFFFF"/>
            <w:tcMar>
              <w:top w:w="0" w:type="dxa"/>
              <w:left w:w="0" w:type="dxa"/>
              <w:bottom w:w="0" w:type="dxa"/>
              <w:right w:w="0" w:type="dxa"/>
            </w:tcMar>
            <w:vAlign w:val="center"/>
          </w:tcPr>
          <w:p w14:paraId="12E613B5"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shd w:val="clear" w:color="auto" w:fill="FFFFFF"/>
            <w:tcMar>
              <w:top w:w="0" w:type="dxa"/>
              <w:left w:w="0" w:type="dxa"/>
              <w:bottom w:w="0" w:type="dxa"/>
              <w:right w:w="0" w:type="dxa"/>
            </w:tcMar>
            <w:vAlign w:val="center"/>
          </w:tcPr>
          <w:p w14:paraId="1F8EB104" w14:textId="77777777" w:rsidR="00C71769" w:rsidRPr="00DF6FAC" w:rsidRDefault="00C71769" w:rsidP="00D67163">
            <w:pPr>
              <w:spacing w:before="40" w:after="40" w:line="360" w:lineRule="auto"/>
              <w:ind w:left="100" w:right="100"/>
            </w:pPr>
            <w:r w:rsidRPr="00DF6FAC">
              <w:rPr>
                <w:rFonts w:eastAsia="Arial"/>
                <w:color w:val="111111"/>
                <w:sz w:val="20"/>
              </w:rPr>
              <w:t>-</w:t>
            </w:r>
          </w:p>
        </w:tc>
      </w:tr>
      <w:tr w:rsidR="00C71769" w:rsidRPr="00DF6FAC" w14:paraId="6A900D02"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199273A6" w14:textId="77777777" w:rsidR="00C71769" w:rsidRPr="00DF6FAC" w:rsidRDefault="00C71769" w:rsidP="00D67163">
            <w:pPr>
              <w:spacing w:before="40" w:after="40" w:line="360" w:lineRule="auto"/>
              <w:ind w:left="100" w:right="100"/>
            </w:pPr>
            <w:r w:rsidRPr="00DF6FAC">
              <w:rPr>
                <w:rFonts w:eastAsia="Arial"/>
                <w:color w:val="111111"/>
                <w:sz w:val="20"/>
              </w:rPr>
              <w:t>Anxious Traits</w:t>
            </w:r>
          </w:p>
        </w:tc>
        <w:tc>
          <w:tcPr>
            <w:tcW w:w="1080" w:type="dxa"/>
            <w:shd w:val="clear" w:color="auto" w:fill="FFFFFF"/>
            <w:tcMar>
              <w:top w:w="0" w:type="dxa"/>
              <w:left w:w="0" w:type="dxa"/>
              <w:bottom w:w="0" w:type="dxa"/>
              <w:right w:w="0" w:type="dxa"/>
            </w:tcMar>
            <w:vAlign w:val="center"/>
          </w:tcPr>
          <w:p w14:paraId="226B6DD0" w14:textId="77777777" w:rsidR="00C71769" w:rsidRPr="00DF6FAC" w:rsidRDefault="00C71769" w:rsidP="00D67163">
            <w:pPr>
              <w:spacing w:before="40" w:after="40" w:line="360" w:lineRule="auto"/>
              <w:ind w:left="100" w:right="100"/>
            </w:pPr>
            <w:r w:rsidRPr="00DF6FAC">
              <w:rPr>
                <w:rFonts w:eastAsia="Arial"/>
                <w:color w:val="111111"/>
                <w:sz w:val="20"/>
              </w:rPr>
              <w:t>13.89(2)</w:t>
            </w:r>
          </w:p>
        </w:tc>
        <w:tc>
          <w:tcPr>
            <w:tcW w:w="936" w:type="dxa"/>
            <w:gridSpan w:val="2"/>
            <w:shd w:val="clear" w:color="auto" w:fill="FFFFFF"/>
            <w:tcMar>
              <w:top w:w="0" w:type="dxa"/>
              <w:left w:w="0" w:type="dxa"/>
              <w:bottom w:w="0" w:type="dxa"/>
              <w:right w:w="0" w:type="dxa"/>
            </w:tcMar>
            <w:vAlign w:val="center"/>
          </w:tcPr>
          <w:p w14:paraId="0E609B7C"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2B398C23" w14:textId="77777777" w:rsidR="00C71769" w:rsidRPr="00DF6FAC" w:rsidRDefault="00C71769" w:rsidP="00D67163">
            <w:pPr>
              <w:spacing w:before="40" w:after="40" w:line="360" w:lineRule="auto"/>
              <w:ind w:left="100" w:right="100"/>
              <w:jc w:val="right"/>
            </w:pPr>
            <w:r w:rsidRPr="00DF6FAC">
              <w:rPr>
                <w:rFonts w:eastAsia="Arial"/>
                <w:color w:val="111111"/>
                <w:sz w:val="20"/>
              </w:rPr>
              <w:t>0.080</w:t>
            </w:r>
          </w:p>
        </w:tc>
        <w:tc>
          <w:tcPr>
            <w:tcW w:w="1080" w:type="dxa"/>
            <w:shd w:val="clear" w:color="auto" w:fill="FFFFFF"/>
            <w:tcMar>
              <w:top w:w="0" w:type="dxa"/>
              <w:left w:w="0" w:type="dxa"/>
              <w:bottom w:w="0" w:type="dxa"/>
              <w:right w:w="0" w:type="dxa"/>
            </w:tcMar>
            <w:vAlign w:val="center"/>
          </w:tcPr>
          <w:p w14:paraId="59C1D502" w14:textId="77777777" w:rsidR="00C71769" w:rsidRPr="00DF6FAC" w:rsidRDefault="00C71769" w:rsidP="00D67163">
            <w:pPr>
              <w:spacing w:before="40" w:after="40" w:line="360" w:lineRule="auto"/>
              <w:ind w:left="100" w:right="100"/>
            </w:pPr>
            <w:r w:rsidRPr="00DF6FAC">
              <w:rPr>
                <w:rFonts w:eastAsia="Arial"/>
                <w:color w:val="111111"/>
                <w:sz w:val="20"/>
              </w:rPr>
              <w:t>10.48(1)</w:t>
            </w:r>
          </w:p>
        </w:tc>
        <w:tc>
          <w:tcPr>
            <w:tcW w:w="1080" w:type="dxa"/>
            <w:gridSpan w:val="2"/>
            <w:shd w:val="clear" w:color="auto" w:fill="FFFFFF"/>
            <w:tcMar>
              <w:top w:w="0" w:type="dxa"/>
              <w:left w:w="0" w:type="dxa"/>
              <w:bottom w:w="0" w:type="dxa"/>
              <w:right w:w="0" w:type="dxa"/>
            </w:tcMar>
            <w:vAlign w:val="center"/>
          </w:tcPr>
          <w:p w14:paraId="7C1593B3" w14:textId="77777777" w:rsidR="00C71769" w:rsidRPr="00DF6FAC" w:rsidRDefault="00C71769" w:rsidP="00D67163">
            <w:pPr>
              <w:spacing w:before="40" w:after="40" w:line="360" w:lineRule="auto"/>
              <w:ind w:left="100" w:right="100"/>
            </w:pPr>
            <w:r w:rsidRPr="00DF6FAC">
              <w:rPr>
                <w:rFonts w:eastAsia="Arial"/>
                <w:color w:val="111111"/>
                <w:sz w:val="20"/>
              </w:rPr>
              <w:t>0</w:t>
            </w:r>
          </w:p>
        </w:tc>
        <w:tc>
          <w:tcPr>
            <w:tcW w:w="1080" w:type="dxa"/>
            <w:shd w:val="clear" w:color="auto" w:fill="FFFFFF"/>
            <w:tcMar>
              <w:top w:w="0" w:type="dxa"/>
              <w:left w:w="0" w:type="dxa"/>
              <w:bottom w:w="0" w:type="dxa"/>
              <w:right w:w="0" w:type="dxa"/>
            </w:tcMar>
            <w:vAlign w:val="center"/>
          </w:tcPr>
          <w:p w14:paraId="62D04265" w14:textId="77777777" w:rsidR="00C71769" w:rsidRPr="00DF6FAC" w:rsidRDefault="00C71769" w:rsidP="00D67163">
            <w:pPr>
              <w:spacing w:before="40" w:after="40" w:line="360" w:lineRule="auto"/>
              <w:ind w:left="100" w:right="100"/>
            </w:pPr>
            <w:r w:rsidRPr="00DF6FAC">
              <w:rPr>
                <w:rFonts w:eastAsia="Arial"/>
                <w:color w:val="111111"/>
                <w:sz w:val="20"/>
              </w:rPr>
              <w:t>0.1</w:t>
            </w:r>
          </w:p>
        </w:tc>
      </w:tr>
      <w:tr w:rsidR="00C71769" w:rsidRPr="00DF6FAC" w14:paraId="24BCDB4E"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334FEA48" w14:textId="77777777" w:rsidR="00C71769" w:rsidRPr="00DF6FAC" w:rsidRDefault="00C71769" w:rsidP="00D67163">
            <w:pPr>
              <w:spacing w:before="40" w:after="40" w:line="360" w:lineRule="auto"/>
              <w:ind w:left="100" w:right="100"/>
            </w:pPr>
            <w:r w:rsidRPr="00DF6FAC">
              <w:rPr>
                <w:rFonts w:eastAsia="Arial"/>
                <w:color w:val="111111"/>
                <w:sz w:val="20"/>
              </w:rPr>
              <w:t>Lack of Self-Confidence</w:t>
            </w:r>
          </w:p>
        </w:tc>
        <w:tc>
          <w:tcPr>
            <w:tcW w:w="1080" w:type="dxa"/>
            <w:shd w:val="clear" w:color="auto" w:fill="FFFFFF"/>
            <w:tcMar>
              <w:top w:w="0" w:type="dxa"/>
              <w:left w:w="0" w:type="dxa"/>
              <w:bottom w:w="0" w:type="dxa"/>
              <w:right w:w="0" w:type="dxa"/>
            </w:tcMar>
            <w:vAlign w:val="center"/>
          </w:tcPr>
          <w:p w14:paraId="1BDB9CDB" w14:textId="77777777" w:rsidR="00C71769" w:rsidRPr="00DF6FAC" w:rsidRDefault="00C71769" w:rsidP="00D67163">
            <w:pPr>
              <w:spacing w:before="40" w:after="40" w:line="360" w:lineRule="auto"/>
              <w:ind w:left="100" w:right="100"/>
            </w:pPr>
            <w:r w:rsidRPr="00DF6FAC">
              <w:rPr>
                <w:rFonts w:eastAsia="Arial"/>
                <w:color w:val="111111"/>
                <w:sz w:val="20"/>
              </w:rPr>
              <w:t>48.17(2)</w:t>
            </w:r>
          </w:p>
        </w:tc>
        <w:tc>
          <w:tcPr>
            <w:tcW w:w="936" w:type="dxa"/>
            <w:gridSpan w:val="2"/>
            <w:shd w:val="clear" w:color="auto" w:fill="FFFFFF"/>
            <w:tcMar>
              <w:top w:w="0" w:type="dxa"/>
              <w:left w:w="0" w:type="dxa"/>
              <w:bottom w:w="0" w:type="dxa"/>
              <w:right w:w="0" w:type="dxa"/>
            </w:tcMar>
            <w:vAlign w:val="center"/>
          </w:tcPr>
          <w:p w14:paraId="531D4916"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2589AE6E" w14:textId="77777777" w:rsidR="00C71769" w:rsidRPr="00DF6FAC" w:rsidRDefault="00C71769" w:rsidP="00D67163">
            <w:pPr>
              <w:spacing w:before="40" w:after="40" w:line="360" w:lineRule="auto"/>
              <w:ind w:left="100" w:right="100"/>
              <w:jc w:val="right"/>
            </w:pPr>
            <w:r w:rsidRPr="00DF6FAC">
              <w:rPr>
                <w:rFonts w:eastAsia="Arial"/>
                <w:color w:val="111111"/>
                <w:sz w:val="20"/>
              </w:rPr>
              <w:t>0.160</w:t>
            </w:r>
          </w:p>
        </w:tc>
        <w:tc>
          <w:tcPr>
            <w:tcW w:w="1080" w:type="dxa"/>
            <w:shd w:val="clear" w:color="auto" w:fill="FFFFFF"/>
            <w:tcMar>
              <w:top w:w="0" w:type="dxa"/>
              <w:left w:w="0" w:type="dxa"/>
              <w:bottom w:w="0" w:type="dxa"/>
              <w:right w:w="0" w:type="dxa"/>
            </w:tcMar>
            <w:vAlign w:val="center"/>
          </w:tcPr>
          <w:p w14:paraId="2DF578D8" w14:textId="77777777" w:rsidR="00C71769" w:rsidRPr="00DF6FAC" w:rsidRDefault="00C71769" w:rsidP="00D67163">
            <w:pPr>
              <w:spacing w:before="40" w:after="40" w:line="360" w:lineRule="auto"/>
              <w:ind w:left="100" w:right="100"/>
            </w:pPr>
            <w:r w:rsidRPr="00DF6FAC">
              <w:rPr>
                <w:rFonts w:eastAsia="Arial"/>
                <w:color w:val="111111"/>
                <w:sz w:val="20"/>
              </w:rPr>
              <w:t>10.92(2)</w:t>
            </w:r>
          </w:p>
        </w:tc>
        <w:tc>
          <w:tcPr>
            <w:tcW w:w="1080" w:type="dxa"/>
            <w:gridSpan w:val="2"/>
            <w:shd w:val="clear" w:color="auto" w:fill="FFFFFF"/>
            <w:tcMar>
              <w:top w:w="0" w:type="dxa"/>
              <w:left w:w="0" w:type="dxa"/>
              <w:bottom w:w="0" w:type="dxa"/>
              <w:right w:w="0" w:type="dxa"/>
            </w:tcMar>
            <w:vAlign w:val="center"/>
          </w:tcPr>
          <w:p w14:paraId="3D29C9DD" w14:textId="77777777" w:rsidR="00C71769" w:rsidRPr="00DF6FAC" w:rsidRDefault="00C71769" w:rsidP="00D67163">
            <w:pPr>
              <w:spacing w:before="40" w:after="40" w:line="360" w:lineRule="auto"/>
              <w:ind w:left="100" w:right="100"/>
            </w:pPr>
            <w:r w:rsidRPr="00DF6FAC">
              <w:rPr>
                <w:rFonts w:eastAsia="Arial"/>
                <w:color w:val="111111"/>
                <w:sz w:val="20"/>
              </w:rPr>
              <w:t>0</w:t>
            </w:r>
          </w:p>
        </w:tc>
        <w:tc>
          <w:tcPr>
            <w:tcW w:w="1080" w:type="dxa"/>
            <w:shd w:val="clear" w:color="auto" w:fill="FFFFFF"/>
            <w:tcMar>
              <w:top w:w="0" w:type="dxa"/>
              <w:left w:w="0" w:type="dxa"/>
              <w:bottom w:w="0" w:type="dxa"/>
              <w:right w:w="0" w:type="dxa"/>
            </w:tcMar>
            <w:vAlign w:val="center"/>
          </w:tcPr>
          <w:p w14:paraId="0732037F" w14:textId="77777777" w:rsidR="00C71769" w:rsidRPr="00DF6FAC" w:rsidRDefault="00C71769" w:rsidP="00D67163">
            <w:pPr>
              <w:spacing w:before="40" w:after="40" w:line="360" w:lineRule="auto"/>
              <w:ind w:left="100" w:right="100"/>
            </w:pPr>
            <w:r w:rsidRPr="00DF6FAC">
              <w:rPr>
                <w:rFonts w:eastAsia="Arial"/>
                <w:color w:val="111111"/>
                <w:sz w:val="20"/>
              </w:rPr>
              <w:t>0.07</w:t>
            </w:r>
          </w:p>
        </w:tc>
      </w:tr>
      <w:tr w:rsidR="00C71769" w:rsidRPr="00DF6FAC" w14:paraId="56D97EA8"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7C3613B4" w14:textId="77777777" w:rsidR="00C71769" w:rsidRPr="00DF6FAC" w:rsidRDefault="00C71769" w:rsidP="00D67163">
            <w:pPr>
              <w:spacing w:before="40" w:after="40" w:line="360" w:lineRule="auto"/>
              <w:ind w:left="100" w:right="100"/>
            </w:pPr>
            <w:r w:rsidRPr="00DF6FAC">
              <w:rPr>
                <w:rFonts w:eastAsia="Arial"/>
                <w:color w:val="111111"/>
                <w:sz w:val="20"/>
              </w:rPr>
              <w:t>Insecure Attachment</w:t>
            </w:r>
          </w:p>
        </w:tc>
        <w:tc>
          <w:tcPr>
            <w:tcW w:w="1080" w:type="dxa"/>
            <w:shd w:val="clear" w:color="auto" w:fill="FFFFFF"/>
            <w:tcMar>
              <w:top w:w="0" w:type="dxa"/>
              <w:left w:w="0" w:type="dxa"/>
              <w:bottom w:w="0" w:type="dxa"/>
              <w:right w:w="0" w:type="dxa"/>
            </w:tcMar>
            <w:vAlign w:val="center"/>
          </w:tcPr>
          <w:p w14:paraId="419ECE76" w14:textId="77777777" w:rsidR="00C71769" w:rsidRPr="00DF6FAC" w:rsidRDefault="00C71769" w:rsidP="00D67163">
            <w:pPr>
              <w:spacing w:before="40" w:after="40" w:line="360" w:lineRule="auto"/>
              <w:ind w:left="100" w:right="100"/>
            </w:pPr>
            <w:r w:rsidRPr="00DF6FAC">
              <w:rPr>
                <w:rFonts w:eastAsia="Arial"/>
                <w:color w:val="111111"/>
                <w:sz w:val="20"/>
              </w:rPr>
              <w:t>16.44(2)</w:t>
            </w:r>
          </w:p>
        </w:tc>
        <w:tc>
          <w:tcPr>
            <w:tcW w:w="936" w:type="dxa"/>
            <w:gridSpan w:val="2"/>
            <w:shd w:val="clear" w:color="auto" w:fill="FFFFFF"/>
            <w:tcMar>
              <w:top w:w="0" w:type="dxa"/>
              <w:left w:w="0" w:type="dxa"/>
              <w:bottom w:w="0" w:type="dxa"/>
              <w:right w:w="0" w:type="dxa"/>
            </w:tcMar>
            <w:vAlign w:val="center"/>
          </w:tcPr>
          <w:p w14:paraId="04635844"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723DE28C" w14:textId="77777777" w:rsidR="00C71769" w:rsidRPr="00DF6FAC" w:rsidRDefault="00C71769" w:rsidP="00D67163">
            <w:pPr>
              <w:spacing w:before="40" w:after="40" w:line="360" w:lineRule="auto"/>
              <w:ind w:left="100" w:right="100"/>
              <w:jc w:val="right"/>
            </w:pPr>
            <w:r w:rsidRPr="00DF6FAC">
              <w:rPr>
                <w:rFonts w:eastAsia="Arial"/>
                <w:color w:val="111111"/>
                <w:sz w:val="20"/>
              </w:rPr>
              <w:t>0.090</w:t>
            </w:r>
          </w:p>
        </w:tc>
        <w:tc>
          <w:tcPr>
            <w:tcW w:w="1080" w:type="dxa"/>
            <w:shd w:val="clear" w:color="auto" w:fill="FFFFFF"/>
            <w:tcMar>
              <w:top w:w="0" w:type="dxa"/>
              <w:left w:w="0" w:type="dxa"/>
              <w:bottom w:w="0" w:type="dxa"/>
              <w:right w:w="0" w:type="dxa"/>
            </w:tcMar>
            <w:vAlign w:val="center"/>
          </w:tcPr>
          <w:p w14:paraId="4B28F764" w14:textId="77777777" w:rsidR="00C71769" w:rsidRPr="00DF6FAC" w:rsidRDefault="00C71769" w:rsidP="00D67163">
            <w:pPr>
              <w:spacing w:before="40" w:after="40" w:line="360" w:lineRule="auto"/>
              <w:ind w:left="100" w:right="100"/>
            </w:pPr>
            <w:r w:rsidRPr="00DF6FAC">
              <w:rPr>
                <w:rFonts w:eastAsia="Arial"/>
                <w:color w:val="111111"/>
                <w:sz w:val="20"/>
              </w:rPr>
              <w:t>1.67(1)</w:t>
            </w:r>
          </w:p>
        </w:tc>
        <w:tc>
          <w:tcPr>
            <w:tcW w:w="1080" w:type="dxa"/>
            <w:gridSpan w:val="2"/>
            <w:shd w:val="clear" w:color="auto" w:fill="FFFFFF"/>
            <w:tcMar>
              <w:top w:w="0" w:type="dxa"/>
              <w:left w:w="0" w:type="dxa"/>
              <w:bottom w:w="0" w:type="dxa"/>
              <w:right w:w="0" w:type="dxa"/>
            </w:tcMar>
            <w:vAlign w:val="center"/>
          </w:tcPr>
          <w:p w14:paraId="7DA78BC5" w14:textId="77777777" w:rsidR="00C71769" w:rsidRPr="00DF6FAC" w:rsidRDefault="00C71769" w:rsidP="00D67163">
            <w:pPr>
              <w:spacing w:before="40" w:after="40" w:line="360" w:lineRule="auto"/>
              <w:ind w:left="100" w:right="100"/>
            </w:pPr>
            <w:r w:rsidRPr="00DF6FAC">
              <w:rPr>
                <w:rFonts w:eastAsia="Arial"/>
                <w:color w:val="111111"/>
                <w:sz w:val="20"/>
              </w:rPr>
              <w:t>0.2</w:t>
            </w:r>
          </w:p>
        </w:tc>
        <w:tc>
          <w:tcPr>
            <w:tcW w:w="1080" w:type="dxa"/>
            <w:shd w:val="clear" w:color="auto" w:fill="FFFFFF"/>
            <w:tcMar>
              <w:top w:w="0" w:type="dxa"/>
              <w:left w:w="0" w:type="dxa"/>
              <w:bottom w:w="0" w:type="dxa"/>
              <w:right w:w="0" w:type="dxa"/>
            </w:tcMar>
            <w:vAlign w:val="center"/>
          </w:tcPr>
          <w:p w14:paraId="1FA9F99B" w14:textId="77777777" w:rsidR="00C71769" w:rsidRPr="00DF6FAC" w:rsidRDefault="00C71769" w:rsidP="00D67163">
            <w:pPr>
              <w:spacing w:before="40" w:after="40" w:line="360" w:lineRule="auto"/>
              <w:ind w:left="100" w:right="100"/>
            </w:pPr>
            <w:r w:rsidRPr="00DF6FAC">
              <w:rPr>
                <w:rFonts w:eastAsia="Arial"/>
                <w:color w:val="111111"/>
                <w:sz w:val="20"/>
              </w:rPr>
              <w:t>0.03</w:t>
            </w:r>
          </w:p>
        </w:tc>
      </w:tr>
      <w:tr w:rsidR="00C71769" w:rsidRPr="00DF6FAC" w14:paraId="0B30178B"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70DCDA94" w14:textId="77777777" w:rsidR="00C71769" w:rsidRPr="00DF6FAC" w:rsidRDefault="00C71769" w:rsidP="00D67163">
            <w:pPr>
              <w:spacing w:before="40" w:after="40" w:line="360" w:lineRule="auto"/>
              <w:ind w:left="100" w:right="100"/>
            </w:pPr>
            <w:r w:rsidRPr="00DF6FAC">
              <w:rPr>
                <w:rFonts w:eastAsia="Arial"/>
                <w:color w:val="111111"/>
                <w:sz w:val="20"/>
              </w:rPr>
              <w:lastRenderedPageBreak/>
              <w:t>Submissiveness</w:t>
            </w:r>
          </w:p>
        </w:tc>
        <w:tc>
          <w:tcPr>
            <w:tcW w:w="1080" w:type="dxa"/>
            <w:shd w:val="clear" w:color="auto" w:fill="FFFFFF"/>
            <w:tcMar>
              <w:top w:w="0" w:type="dxa"/>
              <w:left w:w="0" w:type="dxa"/>
              <w:bottom w:w="0" w:type="dxa"/>
              <w:right w:w="0" w:type="dxa"/>
            </w:tcMar>
            <w:vAlign w:val="center"/>
          </w:tcPr>
          <w:p w14:paraId="63BA6104" w14:textId="77777777" w:rsidR="00C71769" w:rsidRPr="00DF6FAC" w:rsidRDefault="00C71769" w:rsidP="00D67163">
            <w:pPr>
              <w:spacing w:before="40" w:after="40" w:line="360" w:lineRule="auto"/>
              <w:ind w:left="100" w:right="100"/>
            </w:pPr>
            <w:r w:rsidRPr="00DF6FAC">
              <w:rPr>
                <w:rFonts w:eastAsia="Arial"/>
                <w:color w:val="111111"/>
                <w:sz w:val="20"/>
              </w:rPr>
              <w:t>86.2(2)</w:t>
            </w:r>
          </w:p>
        </w:tc>
        <w:tc>
          <w:tcPr>
            <w:tcW w:w="936" w:type="dxa"/>
            <w:gridSpan w:val="2"/>
            <w:shd w:val="clear" w:color="auto" w:fill="FFFFFF"/>
            <w:tcMar>
              <w:top w:w="0" w:type="dxa"/>
              <w:left w:w="0" w:type="dxa"/>
              <w:bottom w:w="0" w:type="dxa"/>
              <w:right w:w="0" w:type="dxa"/>
            </w:tcMar>
            <w:vAlign w:val="center"/>
          </w:tcPr>
          <w:p w14:paraId="0028BD09"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35E8A8EF" w14:textId="77777777" w:rsidR="00C71769" w:rsidRPr="00DF6FAC" w:rsidRDefault="00C71769" w:rsidP="00D67163">
            <w:pPr>
              <w:spacing w:before="40" w:after="40" w:line="360" w:lineRule="auto"/>
              <w:ind w:left="100" w:right="100"/>
              <w:jc w:val="right"/>
            </w:pPr>
            <w:r w:rsidRPr="00DF6FAC">
              <w:rPr>
                <w:rFonts w:eastAsia="Arial"/>
                <w:color w:val="111111"/>
                <w:sz w:val="20"/>
              </w:rPr>
              <w:t>0.220</w:t>
            </w:r>
          </w:p>
        </w:tc>
        <w:tc>
          <w:tcPr>
            <w:tcW w:w="1080" w:type="dxa"/>
            <w:shd w:val="clear" w:color="auto" w:fill="FFFFFF"/>
            <w:tcMar>
              <w:top w:w="0" w:type="dxa"/>
              <w:left w:w="0" w:type="dxa"/>
              <w:bottom w:w="0" w:type="dxa"/>
              <w:right w:w="0" w:type="dxa"/>
            </w:tcMar>
            <w:vAlign w:val="center"/>
          </w:tcPr>
          <w:p w14:paraId="39A5A82D" w14:textId="77777777" w:rsidR="00C71769" w:rsidRPr="00DF6FAC" w:rsidRDefault="00C71769" w:rsidP="00D67163">
            <w:pPr>
              <w:spacing w:before="40" w:after="40" w:line="360" w:lineRule="auto"/>
              <w:ind w:left="100" w:right="100"/>
            </w:pPr>
            <w:r w:rsidRPr="00DF6FAC">
              <w:rPr>
                <w:rFonts w:eastAsia="Arial"/>
                <w:color w:val="111111"/>
                <w:sz w:val="20"/>
              </w:rPr>
              <w:t>0.76(2)</w:t>
            </w:r>
          </w:p>
        </w:tc>
        <w:tc>
          <w:tcPr>
            <w:tcW w:w="1080" w:type="dxa"/>
            <w:gridSpan w:val="2"/>
            <w:shd w:val="clear" w:color="auto" w:fill="FFFFFF"/>
            <w:tcMar>
              <w:top w:w="0" w:type="dxa"/>
              <w:left w:w="0" w:type="dxa"/>
              <w:bottom w:w="0" w:type="dxa"/>
              <w:right w:w="0" w:type="dxa"/>
            </w:tcMar>
            <w:vAlign w:val="center"/>
          </w:tcPr>
          <w:p w14:paraId="233195EC" w14:textId="77777777" w:rsidR="00C71769" w:rsidRPr="00DF6FAC" w:rsidRDefault="00C71769" w:rsidP="00D67163">
            <w:pPr>
              <w:spacing w:before="40" w:after="40" w:line="360" w:lineRule="auto"/>
              <w:ind w:left="100" w:right="100"/>
            </w:pPr>
            <w:r w:rsidRPr="00DF6FAC">
              <w:rPr>
                <w:rFonts w:eastAsia="Arial"/>
                <w:color w:val="111111"/>
                <w:sz w:val="20"/>
              </w:rPr>
              <w:t>0.69</w:t>
            </w:r>
          </w:p>
        </w:tc>
        <w:tc>
          <w:tcPr>
            <w:tcW w:w="1080" w:type="dxa"/>
            <w:shd w:val="clear" w:color="auto" w:fill="FFFFFF"/>
            <w:tcMar>
              <w:top w:w="0" w:type="dxa"/>
              <w:left w:w="0" w:type="dxa"/>
              <w:bottom w:w="0" w:type="dxa"/>
              <w:right w:w="0" w:type="dxa"/>
            </w:tcMar>
            <w:vAlign w:val="center"/>
          </w:tcPr>
          <w:p w14:paraId="405154D4" w14:textId="77777777" w:rsidR="00C71769" w:rsidRPr="00DF6FAC" w:rsidRDefault="00C71769" w:rsidP="00D67163">
            <w:pPr>
              <w:spacing w:before="40" w:after="40" w:line="360" w:lineRule="auto"/>
              <w:ind w:left="100" w:right="100"/>
            </w:pPr>
            <w:r w:rsidRPr="00DF6FAC">
              <w:rPr>
                <w:rFonts w:eastAsia="Arial"/>
                <w:color w:val="111111"/>
                <w:sz w:val="20"/>
              </w:rPr>
              <w:t>0</w:t>
            </w:r>
          </w:p>
        </w:tc>
      </w:tr>
      <w:tr w:rsidR="00C71769" w:rsidRPr="00DF6FAC" w14:paraId="5910ECAE"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4F03F0C2" w14:textId="77777777" w:rsidR="00C71769" w:rsidRPr="00DF6FAC" w:rsidRDefault="00C71769" w:rsidP="00D67163">
            <w:pPr>
              <w:spacing w:before="40" w:after="40" w:line="360" w:lineRule="auto"/>
              <w:ind w:left="100" w:right="100"/>
            </w:pPr>
            <w:r w:rsidRPr="00DF6FAC">
              <w:rPr>
                <w:rFonts w:eastAsia="Arial"/>
                <w:color w:val="111111"/>
                <w:sz w:val="20"/>
              </w:rPr>
              <w:t>Ineffective Coping</w:t>
            </w:r>
          </w:p>
        </w:tc>
        <w:tc>
          <w:tcPr>
            <w:tcW w:w="1080" w:type="dxa"/>
            <w:shd w:val="clear" w:color="auto" w:fill="FFFFFF"/>
            <w:tcMar>
              <w:top w:w="0" w:type="dxa"/>
              <w:left w:w="0" w:type="dxa"/>
              <w:bottom w:w="0" w:type="dxa"/>
              <w:right w:w="0" w:type="dxa"/>
            </w:tcMar>
            <w:vAlign w:val="center"/>
          </w:tcPr>
          <w:p w14:paraId="65382455" w14:textId="77777777" w:rsidR="00C71769" w:rsidRPr="00DF6FAC" w:rsidRDefault="00C71769" w:rsidP="00D67163">
            <w:pPr>
              <w:spacing w:before="40" w:after="40" w:line="360" w:lineRule="auto"/>
              <w:ind w:left="100" w:right="100"/>
            </w:pPr>
            <w:r w:rsidRPr="00DF6FAC">
              <w:rPr>
                <w:rFonts w:eastAsia="Arial"/>
                <w:color w:val="111111"/>
                <w:sz w:val="20"/>
              </w:rPr>
              <w:t>10.17(2)</w:t>
            </w:r>
          </w:p>
        </w:tc>
        <w:tc>
          <w:tcPr>
            <w:tcW w:w="936" w:type="dxa"/>
            <w:gridSpan w:val="2"/>
            <w:shd w:val="clear" w:color="auto" w:fill="FFFFFF"/>
            <w:tcMar>
              <w:top w:w="0" w:type="dxa"/>
              <w:left w:w="0" w:type="dxa"/>
              <w:bottom w:w="0" w:type="dxa"/>
              <w:right w:w="0" w:type="dxa"/>
            </w:tcMar>
            <w:vAlign w:val="center"/>
          </w:tcPr>
          <w:p w14:paraId="35D6B343" w14:textId="77777777" w:rsidR="00C71769" w:rsidRPr="00DF6FAC" w:rsidRDefault="00C71769" w:rsidP="00D67163">
            <w:pPr>
              <w:spacing w:before="40" w:after="40" w:line="360" w:lineRule="auto"/>
              <w:ind w:left="100" w:right="100"/>
              <w:jc w:val="right"/>
            </w:pPr>
            <w:r w:rsidRPr="00DF6FAC">
              <w:rPr>
                <w:rFonts w:eastAsia="Arial"/>
                <w:color w:val="111111"/>
                <w:sz w:val="20"/>
              </w:rPr>
              <w:t>0.010</w:t>
            </w:r>
          </w:p>
        </w:tc>
        <w:tc>
          <w:tcPr>
            <w:tcW w:w="1080" w:type="dxa"/>
            <w:shd w:val="clear" w:color="auto" w:fill="FFFFFF"/>
            <w:tcMar>
              <w:top w:w="0" w:type="dxa"/>
              <w:left w:w="0" w:type="dxa"/>
              <w:bottom w:w="0" w:type="dxa"/>
              <w:right w:w="0" w:type="dxa"/>
            </w:tcMar>
            <w:vAlign w:val="center"/>
          </w:tcPr>
          <w:p w14:paraId="08A7D7C7" w14:textId="77777777" w:rsidR="00C71769" w:rsidRPr="00DF6FAC" w:rsidRDefault="00C71769" w:rsidP="00D67163">
            <w:pPr>
              <w:spacing w:before="40" w:after="40" w:line="360" w:lineRule="auto"/>
              <w:ind w:left="100" w:right="100"/>
              <w:jc w:val="right"/>
            </w:pPr>
            <w:r w:rsidRPr="00DF6FAC">
              <w:rPr>
                <w:rFonts w:eastAsia="Arial"/>
                <w:color w:val="111111"/>
                <w:sz w:val="20"/>
              </w:rPr>
              <w:t>0.070</w:t>
            </w:r>
          </w:p>
        </w:tc>
        <w:tc>
          <w:tcPr>
            <w:tcW w:w="1080" w:type="dxa"/>
            <w:shd w:val="clear" w:color="auto" w:fill="FFFFFF"/>
            <w:tcMar>
              <w:top w:w="0" w:type="dxa"/>
              <w:left w:w="0" w:type="dxa"/>
              <w:bottom w:w="0" w:type="dxa"/>
              <w:right w:w="0" w:type="dxa"/>
            </w:tcMar>
            <w:vAlign w:val="center"/>
          </w:tcPr>
          <w:p w14:paraId="2A0D96E1"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gridSpan w:val="2"/>
            <w:shd w:val="clear" w:color="auto" w:fill="FFFFFF"/>
            <w:tcMar>
              <w:top w:w="0" w:type="dxa"/>
              <w:left w:w="0" w:type="dxa"/>
              <w:bottom w:w="0" w:type="dxa"/>
              <w:right w:w="0" w:type="dxa"/>
            </w:tcMar>
            <w:vAlign w:val="center"/>
          </w:tcPr>
          <w:p w14:paraId="6662084F"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shd w:val="clear" w:color="auto" w:fill="FFFFFF"/>
            <w:tcMar>
              <w:top w:w="0" w:type="dxa"/>
              <w:left w:w="0" w:type="dxa"/>
              <w:bottom w:w="0" w:type="dxa"/>
              <w:right w:w="0" w:type="dxa"/>
            </w:tcMar>
            <w:vAlign w:val="center"/>
          </w:tcPr>
          <w:p w14:paraId="59E59EFB" w14:textId="77777777" w:rsidR="00C71769" w:rsidRPr="00DF6FAC" w:rsidRDefault="00C71769" w:rsidP="00D67163">
            <w:pPr>
              <w:spacing w:before="40" w:after="40" w:line="360" w:lineRule="auto"/>
              <w:ind w:left="100" w:right="100"/>
            </w:pPr>
            <w:r w:rsidRPr="00DF6FAC">
              <w:rPr>
                <w:rFonts w:eastAsia="Arial"/>
                <w:color w:val="111111"/>
                <w:sz w:val="20"/>
              </w:rPr>
              <w:t>-</w:t>
            </w:r>
          </w:p>
        </w:tc>
      </w:tr>
      <w:tr w:rsidR="00C71769" w:rsidRPr="00DF6FAC" w14:paraId="31DCF6C2"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7954C5D2" w14:textId="77777777" w:rsidR="00C71769" w:rsidRPr="00DF6FAC" w:rsidRDefault="00C71769" w:rsidP="00D67163">
            <w:pPr>
              <w:spacing w:before="40" w:after="40" w:line="360" w:lineRule="auto"/>
              <w:ind w:left="100" w:right="100"/>
            </w:pPr>
            <w:r w:rsidRPr="00DF6FAC">
              <w:rPr>
                <w:rFonts w:eastAsia="Arial"/>
                <w:color w:val="111111"/>
                <w:sz w:val="20"/>
              </w:rPr>
              <w:t>Separation Anxiety</w:t>
            </w:r>
          </w:p>
        </w:tc>
        <w:tc>
          <w:tcPr>
            <w:tcW w:w="1080" w:type="dxa"/>
            <w:shd w:val="clear" w:color="auto" w:fill="FFFFFF"/>
            <w:tcMar>
              <w:top w:w="0" w:type="dxa"/>
              <w:left w:w="0" w:type="dxa"/>
              <w:bottom w:w="0" w:type="dxa"/>
              <w:right w:w="0" w:type="dxa"/>
            </w:tcMar>
            <w:vAlign w:val="center"/>
          </w:tcPr>
          <w:p w14:paraId="4435F7BC" w14:textId="77777777" w:rsidR="00C71769" w:rsidRPr="00DF6FAC" w:rsidRDefault="00C71769" w:rsidP="00D67163">
            <w:pPr>
              <w:spacing w:before="40" w:after="40" w:line="360" w:lineRule="auto"/>
              <w:ind w:left="100" w:right="100"/>
            </w:pPr>
            <w:r w:rsidRPr="00DF6FAC">
              <w:rPr>
                <w:rFonts w:eastAsia="Arial"/>
                <w:color w:val="111111"/>
                <w:sz w:val="20"/>
              </w:rPr>
              <w:t>35.41(2)</w:t>
            </w:r>
          </w:p>
        </w:tc>
        <w:tc>
          <w:tcPr>
            <w:tcW w:w="936" w:type="dxa"/>
            <w:gridSpan w:val="2"/>
            <w:shd w:val="clear" w:color="auto" w:fill="FFFFFF"/>
            <w:tcMar>
              <w:top w:w="0" w:type="dxa"/>
              <w:left w:w="0" w:type="dxa"/>
              <w:bottom w:w="0" w:type="dxa"/>
              <w:right w:w="0" w:type="dxa"/>
            </w:tcMar>
            <w:vAlign w:val="center"/>
          </w:tcPr>
          <w:p w14:paraId="656DB73E"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3D1BBE75" w14:textId="77777777" w:rsidR="00C71769" w:rsidRPr="00DF6FAC" w:rsidRDefault="00C71769" w:rsidP="00D67163">
            <w:pPr>
              <w:spacing w:before="40" w:after="40" w:line="360" w:lineRule="auto"/>
              <w:ind w:left="100" w:right="100"/>
              <w:jc w:val="right"/>
            </w:pPr>
            <w:r w:rsidRPr="00DF6FAC">
              <w:rPr>
                <w:rFonts w:eastAsia="Arial"/>
                <w:color w:val="111111"/>
                <w:sz w:val="20"/>
              </w:rPr>
              <w:t>0.140</w:t>
            </w:r>
          </w:p>
        </w:tc>
        <w:tc>
          <w:tcPr>
            <w:tcW w:w="1080" w:type="dxa"/>
            <w:shd w:val="clear" w:color="auto" w:fill="FFFFFF"/>
            <w:tcMar>
              <w:top w:w="0" w:type="dxa"/>
              <w:left w:w="0" w:type="dxa"/>
              <w:bottom w:w="0" w:type="dxa"/>
              <w:right w:w="0" w:type="dxa"/>
            </w:tcMar>
            <w:vAlign w:val="center"/>
          </w:tcPr>
          <w:p w14:paraId="6C666EC9" w14:textId="77777777" w:rsidR="00C71769" w:rsidRPr="00DF6FAC" w:rsidRDefault="00C71769" w:rsidP="00D67163">
            <w:pPr>
              <w:spacing w:before="40" w:after="40" w:line="360" w:lineRule="auto"/>
              <w:ind w:left="100" w:right="100"/>
            </w:pPr>
            <w:r w:rsidRPr="00DF6FAC">
              <w:rPr>
                <w:rFonts w:eastAsia="Arial"/>
                <w:color w:val="111111"/>
                <w:sz w:val="20"/>
              </w:rPr>
              <w:t>5.45(1)</w:t>
            </w:r>
          </w:p>
        </w:tc>
        <w:tc>
          <w:tcPr>
            <w:tcW w:w="1080" w:type="dxa"/>
            <w:gridSpan w:val="2"/>
            <w:shd w:val="clear" w:color="auto" w:fill="FFFFFF"/>
            <w:tcMar>
              <w:top w:w="0" w:type="dxa"/>
              <w:left w:w="0" w:type="dxa"/>
              <w:bottom w:w="0" w:type="dxa"/>
              <w:right w:w="0" w:type="dxa"/>
            </w:tcMar>
            <w:vAlign w:val="center"/>
          </w:tcPr>
          <w:p w14:paraId="30B4FE85" w14:textId="77777777" w:rsidR="00C71769" w:rsidRPr="00DF6FAC" w:rsidRDefault="00C71769" w:rsidP="00D67163">
            <w:pPr>
              <w:spacing w:before="40" w:after="40" w:line="360" w:lineRule="auto"/>
              <w:ind w:left="100" w:right="100"/>
            </w:pPr>
            <w:r w:rsidRPr="00DF6FAC">
              <w:rPr>
                <w:rFonts w:eastAsia="Arial"/>
                <w:color w:val="111111"/>
                <w:sz w:val="20"/>
              </w:rPr>
              <w:t>0.02</w:t>
            </w:r>
          </w:p>
        </w:tc>
        <w:tc>
          <w:tcPr>
            <w:tcW w:w="1080" w:type="dxa"/>
            <w:shd w:val="clear" w:color="auto" w:fill="FFFFFF"/>
            <w:tcMar>
              <w:top w:w="0" w:type="dxa"/>
              <w:left w:w="0" w:type="dxa"/>
              <w:bottom w:w="0" w:type="dxa"/>
              <w:right w:w="0" w:type="dxa"/>
            </w:tcMar>
            <w:vAlign w:val="center"/>
          </w:tcPr>
          <w:p w14:paraId="2A950491" w14:textId="77777777" w:rsidR="00C71769" w:rsidRPr="00DF6FAC" w:rsidRDefault="00C71769" w:rsidP="00D67163">
            <w:pPr>
              <w:spacing w:before="40" w:after="40" w:line="360" w:lineRule="auto"/>
              <w:ind w:left="100" w:right="100"/>
            </w:pPr>
            <w:r w:rsidRPr="00DF6FAC">
              <w:rPr>
                <w:rFonts w:eastAsia="Arial"/>
                <w:color w:val="111111"/>
                <w:sz w:val="20"/>
              </w:rPr>
              <w:t>0.07</w:t>
            </w:r>
          </w:p>
        </w:tc>
      </w:tr>
      <w:tr w:rsidR="00C71769" w:rsidRPr="00DF6FAC" w14:paraId="21A3EF9B"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04F34047" w14:textId="77777777" w:rsidR="00C71769" w:rsidRPr="00DF6FAC" w:rsidRDefault="00C71769" w:rsidP="00D67163">
            <w:pPr>
              <w:spacing w:before="40" w:after="40" w:line="360" w:lineRule="auto"/>
              <w:ind w:left="100" w:right="100"/>
            </w:pPr>
            <w:r w:rsidRPr="00DF6FAC">
              <w:rPr>
                <w:rFonts w:eastAsia="Arial"/>
                <w:color w:val="111111"/>
                <w:sz w:val="20"/>
              </w:rPr>
              <w:t>Depressive Traits</w:t>
            </w:r>
          </w:p>
        </w:tc>
        <w:tc>
          <w:tcPr>
            <w:tcW w:w="1080" w:type="dxa"/>
            <w:shd w:val="clear" w:color="auto" w:fill="FFFFFF"/>
            <w:tcMar>
              <w:top w:w="0" w:type="dxa"/>
              <w:left w:w="0" w:type="dxa"/>
              <w:bottom w:w="0" w:type="dxa"/>
              <w:right w:w="0" w:type="dxa"/>
            </w:tcMar>
            <w:vAlign w:val="center"/>
          </w:tcPr>
          <w:p w14:paraId="02F5A86E" w14:textId="77777777" w:rsidR="00C71769" w:rsidRPr="00DF6FAC" w:rsidRDefault="00C71769" w:rsidP="00D67163">
            <w:pPr>
              <w:spacing w:before="40" w:after="40" w:line="360" w:lineRule="auto"/>
              <w:ind w:left="100" w:right="100"/>
            </w:pPr>
            <w:r w:rsidRPr="00DF6FAC">
              <w:rPr>
                <w:rFonts w:eastAsia="Arial"/>
                <w:color w:val="111111"/>
                <w:sz w:val="20"/>
              </w:rPr>
              <w:t>53.25(2)</w:t>
            </w:r>
          </w:p>
        </w:tc>
        <w:tc>
          <w:tcPr>
            <w:tcW w:w="936" w:type="dxa"/>
            <w:gridSpan w:val="2"/>
            <w:shd w:val="clear" w:color="auto" w:fill="FFFFFF"/>
            <w:tcMar>
              <w:top w:w="0" w:type="dxa"/>
              <w:left w:w="0" w:type="dxa"/>
              <w:bottom w:w="0" w:type="dxa"/>
              <w:right w:w="0" w:type="dxa"/>
            </w:tcMar>
            <w:vAlign w:val="center"/>
          </w:tcPr>
          <w:p w14:paraId="254B4620"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53CDFC03" w14:textId="77777777" w:rsidR="00C71769" w:rsidRPr="00DF6FAC" w:rsidRDefault="00C71769" w:rsidP="00D67163">
            <w:pPr>
              <w:spacing w:before="40" w:after="40" w:line="360" w:lineRule="auto"/>
              <w:ind w:left="100" w:right="100"/>
              <w:jc w:val="right"/>
            </w:pPr>
            <w:r w:rsidRPr="00DF6FAC">
              <w:rPr>
                <w:rFonts w:eastAsia="Arial"/>
                <w:color w:val="111111"/>
                <w:sz w:val="20"/>
              </w:rPr>
              <w:t>0.170</w:t>
            </w:r>
          </w:p>
        </w:tc>
        <w:tc>
          <w:tcPr>
            <w:tcW w:w="1080" w:type="dxa"/>
            <w:shd w:val="clear" w:color="auto" w:fill="FFFFFF"/>
            <w:tcMar>
              <w:top w:w="0" w:type="dxa"/>
              <w:left w:w="0" w:type="dxa"/>
              <w:bottom w:w="0" w:type="dxa"/>
              <w:right w:w="0" w:type="dxa"/>
            </w:tcMar>
            <w:vAlign w:val="center"/>
          </w:tcPr>
          <w:p w14:paraId="2049ED63" w14:textId="77777777" w:rsidR="00C71769" w:rsidRPr="00DF6FAC" w:rsidRDefault="00C71769" w:rsidP="00D67163">
            <w:pPr>
              <w:spacing w:before="40" w:after="40" w:line="360" w:lineRule="auto"/>
              <w:ind w:left="100" w:right="100"/>
            </w:pPr>
            <w:r w:rsidRPr="00DF6FAC">
              <w:rPr>
                <w:rFonts w:eastAsia="Arial"/>
                <w:color w:val="111111"/>
                <w:sz w:val="20"/>
              </w:rPr>
              <w:t>6.9(1)</w:t>
            </w:r>
          </w:p>
        </w:tc>
        <w:tc>
          <w:tcPr>
            <w:tcW w:w="1080" w:type="dxa"/>
            <w:gridSpan w:val="2"/>
            <w:shd w:val="clear" w:color="auto" w:fill="FFFFFF"/>
            <w:tcMar>
              <w:top w:w="0" w:type="dxa"/>
              <w:left w:w="0" w:type="dxa"/>
              <w:bottom w:w="0" w:type="dxa"/>
              <w:right w:w="0" w:type="dxa"/>
            </w:tcMar>
            <w:vAlign w:val="center"/>
          </w:tcPr>
          <w:p w14:paraId="4F24B0D4" w14:textId="77777777" w:rsidR="00C71769" w:rsidRPr="00DF6FAC" w:rsidRDefault="00C71769" w:rsidP="00D67163">
            <w:pPr>
              <w:spacing w:before="40" w:after="40" w:line="360" w:lineRule="auto"/>
              <w:ind w:left="100" w:right="100"/>
            </w:pPr>
            <w:r w:rsidRPr="00DF6FAC">
              <w:rPr>
                <w:rFonts w:eastAsia="Arial"/>
                <w:color w:val="111111"/>
                <w:sz w:val="20"/>
              </w:rPr>
              <w:t>0.01</w:t>
            </w:r>
          </w:p>
        </w:tc>
        <w:tc>
          <w:tcPr>
            <w:tcW w:w="1080" w:type="dxa"/>
            <w:shd w:val="clear" w:color="auto" w:fill="FFFFFF"/>
            <w:tcMar>
              <w:top w:w="0" w:type="dxa"/>
              <w:left w:w="0" w:type="dxa"/>
              <w:bottom w:w="0" w:type="dxa"/>
              <w:right w:w="0" w:type="dxa"/>
            </w:tcMar>
            <w:vAlign w:val="center"/>
          </w:tcPr>
          <w:p w14:paraId="4DA081E4" w14:textId="77777777" w:rsidR="00C71769" w:rsidRPr="00DF6FAC" w:rsidRDefault="00C71769" w:rsidP="00D67163">
            <w:pPr>
              <w:spacing w:before="40" w:after="40" w:line="360" w:lineRule="auto"/>
              <w:ind w:left="100" w:right="100"/>
            </w:pPr>
            <w:r w:rsidRPr="00DF6FAC">
              <w:rPr>
                <w:rFonts w:eastAsia="Arial"/>
                <w:color w:val="111111"/>
                <w:sz w:val="20"/>
              </w:rPr>
              <w:t>0.08</w:t>
            </w:r>
          </w:p>
        </w:tc>
      </w:tr>
      <w:tr w:rsidR="00C71769" w:rsidRPr="00DF6FAC" w14:paraId="3CC23F91"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292BD6BD" w14:textId="77777777" w:rsidR="00C71769" w:rsidRPr="00DF6FAC" w:rsidRDefault="00C71769" w:rsidP="00D67163">
            <w:pPr>
              <w:spacing w:before="40" w:after="40" w:line="360" w:lineRule="auto"/>
              <w:ind w:left="100" w:right="100"/>
            </w:pPr>
            <w:r w:rsidRPr="00DF6FAC">
              <w:rPr>
                <w:rFonts w:eastAsia="Arial"/>
                <w:color w:val="111111"/>
                <w:sz w:val="20"/>
              </w:rPr>
              <w:t>Inflexibility</w:t>
            </w:r>
          </w:p>
        </w:tc>
        <w:tc>
          <w:tcPr>
            <w:tcW w:w="1080" w:type="dxa"/>
            <w:shd w:val="clear" w:color="auto" w:fill="FFFFFF"/>
            <w:tcMar>
              <w:top w:w="0" w:type="dxa"/>
              <w:left w:w="0" w:type="dxa"/>
              <w:bottom w:w="0" w:type="dxa"/>
              <w:right w:w="0" w:type="dxa"/>
            </w:tcMar>
            <w:vAlign w:val="center"/>
          </w:tcPr>
          <w:p w14:paraId="11D9EACD" w14:textId="77777777" w:rsidR="00C71769" w:rsidRPr="00DF6FAC" w:rsidRDefault="00C71769" w:rsidP="00D67163">
            <w:pPr>
              <w:spacing w:before="40" w:after="40" w:line="360" w:lineRule="auto"/>
              <w:ind w:left="100" w:right="100"/>
            </w:pPr>
            <w:r w:rsidRPr="00DF6FAC">
              <w:rPr>
                <w:rFonts w:eastAsia="Arial"/>
                <w:color w:val="111111"/>
                <w:sz w:val="20"/>
              </w:rPr>
              <w:t>8.85(2)</w:t>
            </w:r>
          </w:p>
        </w:tc>
        <w:tc>
          <w:tcPr>
            <w:tcW w:w="936" w:type="dxa"/>
            <w:gridSpan w:val="2"/>
            <w:shd w:val="clear" w:color="auto" w:fill="FFFFFF"/>
            <w:tcMar>
              <w:top w:w="0" w:type="dxa"/>
              <w:left w:w="0" w:type="dxa"/>
              <w:bottom w:w="0" w:type="dxa"/>
              <w:right w:w="0" w:type="dxa"/>
            </w:tcMar>
            <w:vAlign w:val="center"/>
          </w:tcPr>
          <w:p w14:paraId="701181A7" w14:textId="77777777" w:rsidR="00C71769" w:rsidRPr="00DF6FAC" w:rsidRDefault="00C71769" w:rsidP="00D67163">
            <w:pPr>
              <w:spacing w:before="40" w:after="40" w:line="360" w:lineRule="auto"/>
              <w:ind w:left="100" w:right="100"/>
              <w:jc w:val="right"/>
            </w:pPr>
            <w:r w:rsidRPr="00DF6FAC">
              <w:rPr>
                <w:rFonts w:eastAsia="Arial"/>
                <w:color w:val="111111"/>
                <w:sz w:val="20"/>
              </w:rPr>
              <w:t>0.010</w:t>
            </w:r>
          </w:p>
        </w:tc>
        <w:tc>
          <w:tcPr>
            <w:tcW w:w="1080" w:type="dxa"/>
            <w:shd w:val="clear" w:color="auto" w:fill="FFFFFF"/>
            <w:tcMar>
              <w:top w:w="0" w:type="dxa"/>
              <w:left w:w="0" w:type="dxa"/>
              <w:bottom w:w="0" w:type="dxa"/>
              <w:right w:w="0" w:type="dxa"/>
            </w:tcMar>
            <w:vAlign w:val="center"/>
          </w:tcPr>
          <w:p w14:paraId="6AA7D2EF" w14:textId="77777777" w:rsidR="00C71769" w:rsidRPr="00DF6FAC" w:rsidRDefault="00C71769" w:rsidP="00D67163">
            <w:pPr>
              <w:spacing w:before="40" w:after="40" w:line="360" w:lineRule="auto"/>
              <w:ind w:left="100" w:right="100"/>
              <w:jc w:val="right"/>
            </w:pPr>
            <w:r w:rsidRPr="00DF6FAC">
              <w:rPr>
                <w:rFonts w:eastAsia="Arial"/>
                <w:color w:val="111111"/>
                <w:sz w:val="20"/>
              </w:rPr>
              <w:t>0.060</w:t>
            </w:r>
          </w:p>
        </w:tc>
        <w:tc>
          <w:tcPr>
            <w:tcW w:w="1080" w:type="dxa"/>
            <w:shd w:val="clear" w:color="auto" w:fill="FFFFFF"/>
            <w:tcMar>
              <w:top w:w="0" w:type="dxa"/>
              <w:left w:w="0" w:type="dxa"/>
              <w:bottom w:w="0" w:type="dxa"/>
              <w:right w:w="0" w:type="dxa"/>
            </w:tcMar>
            <w:vAlign w:val="center"/>
          </w:tcPr>
          <w:p w14:paraId="435410FC" w14:textId="77777777" w:rsidR="00C71769" w:rsidRPr="00DF6FAC" w:rsidRDefault="00C71769" w:rsidP="00D67163">
            <w:pPr>
              <w:spacing w:before="40" w:after="40" w:line="360" w:lineRule="auto"/>
              <w:ind w:left="100" w:right="100"/>
            </w:pPr>
            <w:r w:rsidRPr="00DF6FAC">
              <w:rPr>
                <w:rFonts w:eastAsia="Arial"/>
                <w:color w:val="111111"/>
                <w:sz w:val="20"/>
              </w:rPr>
              <w:t>1.58(1)</w:t>
            </w:r>
          </w:p>
        </w:tc>
        <w:tc>
          <w:tcPr>
            <w:tcW w:w="1080" w:type="dxa"/>
            <w:gridSpan w:val="2"/>
            <w:shd w:val="clear" w:color="auto" w:fill="FFFFFF"/>
            <w:tcMar>
              <w:top w:w="0" w:type="dxa"/>
              <w:left w:w="0" w:type="dxa"/>
              <w:bottom w:w="0" w:type="dxa"/>
              <w:right w:w="0" w:type="dxa"/>
            </w:tcMar>
            <w:vAlign w:val="center"/>
          </w:tcPr>
          <w:p w14:paraId="0B1C7E8C" w14:textId="77777777" w:rsidR="00C71769" w:rsidRPr="00DF6FAC" w:rsidRDefault="00C71769" w:rsidP="00D67163">
            <w:pPr>
              <w:spacing w:before="40" w:after="40" w:line="360" w:lineRule="auto"/>
              <w:ind w:left="100" w:right="100"/>
            </w:pPr>
            <w:r w:rsidRPr="00DF6FAC">
              <w:rPr>
                <w:rFonts w:eastAsia="Arial"/>
                <w:color w:val="111111"/>
                <w:sz w:val="20"/>
              </w:rPr>
              <w:t>0.21</w:t>
            </w:r>
          </w:p>
        </w:tc>
        <w:tc>
          <w:tcPr>
            <w:tcW w:w="1080" w:type="dxa"/>
            <w:shd w:val="clear" w:color="auto" w:fill="FFFFFF"/>
            <w:tcMar>
              <w:top w:w="0" w:type="dxa"/>
              <w:left w:w="0" w:type="dxa"/>
              <w:bottom w:w="0" w:type="dxa"/>
              <w:right w:w="0" w:type="dxa"/>
            </w:tcMar>
            <w:vAlign w:val="center"/>
          </w:tcPr>
          <w:p w14:paraId="5F2F8305" w14:textId="77777777" w:rsidR="00C71769" w:rsidRPr="00DF6FAC" w:rsidRDefault="00C71769" w:rsidP="00D67163">
            <w:pPr>
              <w:spacing w:before="40" w:after="40" w:line="360" w:lineRule="auto"/>
              <w:ind w:left="100" w:right="100"/>
            </w:pPr>
            <w:r w:rsidRPr="00DF6FAC">
              <w:rPr>
                <w:rFonts w:eastAsia="Arial"/>
                <w:color w:val="111111"/>
                <w:sz w:val="20"/>
              </w:rPr>
              <w:t>0.03</w:t>
            </w:r>
          </w:p>
        </w:tc>
      </w:tr>
      <w:tr w:rsidR="00C71769" w:rsidRPr="00DF6FAC" w14:paraId="22BA0648"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030D74F9" w14:textId="77777777" w:rsidR="00C71769" w:rsidRPr="00DF6FAC" w:rsidRDefault="00C71769" w:rsidP="00D67163">
            <w:pPr>
              <w:spacing w:before="40" w:after="40" w:line="360" w:lineRule="auto"/>
              <w:ind w:left="100" w:right="100"/>
            </w:pPr>
            <w:r w:rsidRPr="00DF6FAC">
              <w:rPr>
                <w:rFonts w:eastAsia="Arial"/>
                <w:color w:val="111111"/>
                <w:sz w:val="20"/>
              </w:rPr>
              <w:t>Shyness</w:t>
            </w:r>
          </w:p>
        </w:tc>
        <w:tc>
          <w:tcPr>
            <w:tcW w:w="1080" w:type="dxa"/>
            <w:shd w:val="clear" w:color="auto" w:fill="FFFFFF"/>
            <w:tcMar>
              <w:top w:w="0" w:type="dxa"/>
              <w:left w:w="0" w:type="dxa"/>
              <w:bottom w:w="0" w:type="dxa"/>
              <w:right w:w="0" w:type="dxa"/>
            </w:tcMar>
            <w:vAlign w:val="center"/>
          </w:tcPr>
          <w:p w14:paraId="364D1906" w14:textId="77777777" w:rsidR="00C71769" w:rsidRPr="00DF6FAC" w:rsidRDefault="00C71769" w:rsidP="00D67163">
            <w:pPr>
              <w:spacing w:before="40" w:after="40" w:line="360" w:lineRule="auto"/>
              <w:ind w:left="100" w:right="100"/>
            </w:pPr>
            <w:r w:rsidRPr="00DF6FAC">
              <w:rPr>
                <w:rFonts w:eastAsia="Arial"/>
                <w:color w:val="111111"/>
                <w:sz w:val="20"/>
              </w:rPr>
              <w:t>24.79(2)</w:t>
            </w:r>
          </w:p>
        </w:tc>
        <w:tc>
          <w:tcPr>
            <w:tcW w:w="936" w:type="dxa"/>
            <w:gridSpan w:val="2"/>
            <w:shd w:val="clear" w:color="auto" w:fill="FFFFFF"/>
            <w:tcMar>
              <w:top w:w="0" w:type="dxa"/>
              <w:left w:w="0" w:type="dxa"/>
              <w:bottom w:w="0" w:type="dxa"/>
              <w:right w:w="0" w:type="dxa"/>
            </w:tcMar>
            <w:vAlign w:val="center"/>
          </w:tcPr>
          <w:p w14:paraId="46C5C73C"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2C79214A" w14:textId="77777777" w:rsidR="00C71769" w:rsidRPr="00DF6FAC" w:rsidRDefault="00C71769" w:rsidP="00D67163">
            <w:pPr>
              <w:spacing w:before="40" w:after="40" w:line="360" w:lineRule="auto"/>
              <w:ind w:left="100" w:right="100"/>
              <w:jc w:val="right"/>
            </w:pPr>
            <w:r w:rsidRPr="00DF6FAC">
              <w:rPr>
                <w:rFonts w:eastAsia="Arial"/>
                <w:color w:val="111111"/>
                <w:sz w:val="20"/>
              </w:rPr>
              <w:t>0.110</w:t>
            </w:r>
          </w:p>
        </w:tc>
        <w:tc>
          <w:tcPr>
            <w:tcW w:w="1080" w:type="dxa"/>
            <w:shd w:val="clear" w:color="auto" w:fill="FFFFFF"/>
            <w:tcMar>
              <w:top w:w="0" w:type="dxa"/>
              <w:left w:w="0" w:type="dxa"/>
              <w:bottom w:w="0" w:type="dxa"/>
              <w:right w:w="0" w:type="dxa"/>
            </w:tcMar>
            <w:vAlign w:val="center"/>
          </w:tcPr>
          <w:p w14:paraId="3DFEDB37" w14:textId="77777777" w:rsidR="00C71769" w:rsidRPr="00DF6FAC" w:rsidRDefault="00C71769" w:rsidP="00D67163">
            <w:pPr>
              <w:spacing w:before="40" w:after="40" w:line="360" w:lineRule="auto"/>
              <w:ind w:left="100" w:right="100"/>
            </w:pPr>
            <w:r w:rsidRPr="00DF6FAC">
              <w:rPr>
                <w:rFonts w:eastAsia="Arial"/>
                <w:color w:val="111111"/>
                <w:sz w:val="20"/>
              </w:rPr>
              <w:t>1.67(1)</w:t>
            </w:r>
          </w:p>
        </w:tc>
        <w:tc>
          <w:tcPr>
            <w:tcW w:w="1080" w:type="dxa"/>
            <w:gridSpan w:val="2"/>
            <w:shd w:val="clear" w:color="auto" w:fill="FFFFFF"/>
            <w:tcMar>
              <w:top w:w="0" w:type="dxa"/>
              <w:left w:w="0" w:type="dxa"/>
              <w:bottom w:w="0" w:type="dxa"/>
              <w:right w:w="0" w:type="dxa"/>
            </w:tcMar>
            <w:vAlign w:val="center"/>
          </w:tcPr>
          <w:p w14:paraId="752CA3D2" w14:textId="77777777" w:rsidR="00C71769" w:rsidRPr="00DF6FAC" w:rsidRDefault="00C71769" w:rsidP="00D67163">
            <w:pPr>
              <w:spacing w:before="40" w:after="40" w:line="360" w:lineRule="auto"/>
              <w:ind w:left="100" w:right="100"/>
            </w:pPr>
            <w:r w:rsidRPr="00DF6FAC">
              <w:rPr>
                <w:rFonts w:eastAsia="Arial"/>
                <w:color w:val="111111"/>
                <w:sz w:val="20"/>
              </w:rPr>
              <w:t>0.2</w:t>
            </w:r>
          </w:p>
        </w:tc>
        <w:tc>
          <w:tcPr>
            <w:tcW w:w="1080" w:type="dxa"/>
            <w:shd w:val="clear" w:color="auto" w:fill="FFFFFF"/>
            <w:tcMar>
              <w:top w:w="0" w:type="dxa"/>
              <w:left w:w="0" w:type="dxa"/>
              <w:bottom w:w="0" w:type="dxa"/>
              <w:right w:w="0" w:type="dxa"/>
            </w:tcMar>
            <w:vAlign w:val="center"/>
          </w:tcPr>
          <w:p w14:paraId="4C959D22" w14:textId="77777777" w:rsidR="00C71769" w:rsidRPr="00DF6FAC" w:rsidRDefault="00C71769" w:rsidP="00D67163">
            <w:pPr>
              <w:spacing w:before="40" w:after="40" w:line="360" w:lineRule="auto"/>
              <w:ind w:left="100" w:right="100"/>
            </w:pPr>
            <w:r w:rsidRPr="00DF6FAC">
              <w:rPr>
                <w:rFonts w:eastAsia="Arial"/>
                <w:color w:val="111111"/>
                <w:sz w:val="20"/>
              </w:rPr>
              <w:t>0.03</w:t>
            </w:r>
          </w:p>
        </w:tc>
      </w:tr>
      <w:tr w:rsidR="00C71769" w:rsidRPr="00DF6FAC" w14:paraId="09B0F053"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558FC555" w14:textId="77777777" w:rsidR="00C71769" w:rsidRPr="00DF6FAC" w:rsidRDefault="00C71769" w:rsidP="00D67163">
            <w:pPr>
              <w:spacing w:before="40" w:after="40" w:line="360" w:lineRule="auto"/>
              <w:ind w:left="100" w:right="100"/>
            </w:pPr>
            <w:r w:rsidRPr="00DF6FAC">
              <w:rPr>
                <w:rFonts w:eastAsia="Arial"/>
                <w:color w:val="111111"/>
                <w:sz w:val="20"/>
              </w:rPr>
              <w:t>Paranoid Traits</w:t>
            </w:r>
          </w:p>
        </w:tc>
        <w:tc>
          <w:tcPr>
            <w:tcW w:w="1080" w:type="dxa"/>
            <w:shd w:val="clear" w:color="auto" w:fill="FFFFFF"/>
            <w:tcMar>
              <w:top w:w="0" w:type="dxa"/>
              <w:left w:w="0" w:type="dxa"/>
              <w:bottom w:w="0" w:type="dxa"/>
              <w:right w:w="0" w:type="dxa"/>
            </w:tcMar>
            <w:vAlign w:val="center"/>
          </w:tcPr>
          <w:p w14:paraId="07922B2B" w14:textId="77777777" w:rsidR="00C71769" w:rsidRPr="00DF6FAC" w:rsidRDefault="00C71769" w:rsidP="00D67163">
            <w:pPr>
              <w:spacing w:before="40" w:after="40" w:line="360" w:lineRule="auto"/>
              <w:ind w:left="100" w:right="100"/>
            </w:pPr>
            <w:r w:rsidRPr="00DF6FAC">
              <w:rPr>
                <w:rFonts w:eastAsia="Arial"/>
                <w:color w:val="111111"/>
                <w:sz w:val="20"/>
              </w:rPr>
              <w:t>17.23(2)</w:t>
            </w:r>
          </w:p>
        </w:tc>
        <w:tc>
          <w:tcPr>
            <w:tcW w:w="936" w:type="dxa"/>
            <w:gridSpan w:val="2"/>
            <w:shd w:val="clear" w:color="auto" w:fill="FFFFFF"/>
            <w:tcMar>
              <w:top w:w="0" w:type="dxa"/>
              <w:left w:w="0" w:type="dxa"/>
              <w:bottom w:w="0" w:type="dxa"/>
              <w:right w:w="0" w:type="dxa"/>
            </w:tcMar>
            <w:vAlign w:val="center"/>
          </w:tcPr>
          <w:p w14:paraId="0D8EC992"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39D79B50" w14:textId="77777777" w:rsidR="00C71769" w:rsidRPr="00DF6FAC" w:rsidRDefault="00C71769" w:rsidP="00D67163">
            <w:pPr>
              <w:spacing w:before="40" w:after="40" w:line="360" w:lineRule="auto"/>
              <w:ind w:left="100" w:right="100"/>
              <w:jc w:val="right"/>
            </w:pPr>
            <w:r w:rsidRPr="00DF6FAC">
              <w:rPr>
                <w:rFonts w:eastAsia="Arial"/>
                <w:color w:val="111111"/>
                <w:sz w:val="20"/>
              </w:rPr>
              <w:t>0.090</w:t>
            </w:r>
          </w:p>
        </w:tc>
        <w:tc>
          <w:tcPr>
            <w:tcW w:w="1080" w:type="dxa"/>
            <w:shd w:val="clear" w:color="auto" w:fill="FFFFFF"/>
            <w:tcMar>
              <w:top w:w="0" w:type="dxa"/>
              <w:left w:w="0" w:type="dxa"/>
              <w:bottom w:w="0" w:type="dxa"/>
              <w:right w:w="0" w:type="dxa"/>
            </w:tcMar>
            <w:vAlign w:val="center"/>
          </w:tcPr>
          <w:p w14:paraId="1F6E2B86" w14:textId="77777777" w:rsidR="00C71769" w:rsidRPr="00DF6FAC" w:rsidRDefault="00C71769" w:rsidP="00D67163">
            <w:pPr>
              <w:spacing w:before="40" w:after="40" w:line="360" w:lineRule="auto"/>
              <w:ind w:left="100" w:right="100"/>
            </w:pPr>
            <w:r w:rsidRPr="00DF6FAC">
              <w:rPr>
                <w:rFonts w:eastAsia="Arial"/>
                <w:color w:val="111111"/>
                <w:sz w:val="20"/>
              </w:rPr>
              <w:t>0.05(1)</w:t>
            </w:r>
          </w:p>
        </w:tc>
        <w:tc>
          <w:tcPr>
            <w:tcW w:w="1080" w:type="dxa"/>
            <w:gridSpan w:val="2"/>
            <w:shd w:val="clear" w:color="auto" w:fill="FFFFFF"/>
            <w:tcMar>
              <w:top w:w="0" w:type="dxa"/>
              <w:left w:w="0" w:type="dxa"/>
              <w:bottom w:w="0" w:type="dxa"/>
              <w:right w:w="0" w:type="dxa"/>
            </w:tcMar>
            <w:vAlign w:val="center"/>
          </w:tcPr>
          <w:p w14:paraId="608876E4" w14:textId="77777777" w:rsidR="00C71769" w:rsidRPr="00DF6FAC" w:rsidRDefault="00C71769" w:rsidP="00D67163">
            <w:pPr>
              <w:spacing w:before="40" w:after="40" w:line="360" w:lineRule="auto"/>
              <w:ind w:left="100" w:right="100"/>
            </w:pPr>
            <w:r w:rsidRPr="00DF6FAC">
              <w:rPr>
                <w:rFonts w:eastAsia="Arial"/>
                <w:color w:val="111111"/>
                <w:sz w:val="20"/>
              </w:rPr>
              <w:t>0.82</w:t>
            </w:r>
          </w:p>
        </w:tc>
        <w:tc>
          <w:tcPr>
            <w:tcW w:w="1080" w:type="dxa"/>
            <w:shd w:val="clear" w:color="auto" w:fill="FFFFFF"/>
            <w:tcMar>
              <w:top w:w="0" w:type="dxa"/>
              <w:left w:w="0" w:type="dxa"/>
              <w:bottom w:w="0" w:type="dxa"/>
              <w:right w:w="0" w:type="dxa"/>
            </w:tcMar>
            <w:vAlign w:val="center"/>
          </w:tcPr>
          <w:p w14:paraId="6E45E00B" w14:textId="77777777" w:rsidR="00C71769" w:rsidRPr="00DF6FAC" w:rsidRDefault="00C71769" w:rsidP="00D67163">
            <w:pPr>
              <w:spacing w:before="40" w:after="40" w:line="360" w:lineRule="auto"/>
              <w:ind w:left="100" w:right="100"/>
            </w:pPr>
            <w:r w:rsidRPr="00DF6FAC">
              <w:rPr>
                <w:rFonts w:eastAsia="Arial"/>
                <w:color w:val="111111"/>
                <w:sz w:val="20"/>
              </w:rPr>
              <w:t>0</w:t>
            </w:r>
          </w:p>
        </w:tc>
      </w:tr>
      <w:tr w:rsidR="00C71769" w:rsidRPr="00DF6FAC" w14:paraId="435C6A07"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64004A09" w14:textId="77777777" w:rsidR="00C71769" w:rsidRPr="00DF6FAC" w:rsidRDefault="00C71769" w:rsidP="00D67163">
            <w:pPr>
              <w:spacing w:before="40" w:after="40" w:line="360" w:lineRule="auto"/>
              <w:ind w:left="100" w:right="100"/>
            </w:pPr>
            <w:r w:rsidRPr="00DF6FAC">
              <w:rPr>
                <w:rFonts w:eastAsia="Arial"/>
                <w:color w:val="111111"/>
                <w:sz w:val="20"/>
              </w:rPr>
              <w:t>Withdrawn Traits</w:t>
            </w:r>
          </w:p>
        </w:tc>
        <w:tc>
          <w:tcPr>
            <w:tcW w:w="1080" w:type="dxa"/>
            <w:shd w:val="clear" w:color="auto" w:fill="FFFFFF"/>
            <w:tcMar>
              <w:top w:w="0" w:type="dxa"/>
              <w:left w:w="0" w:type="dxa"/>
              <w:bottom w:w="0" w:type="dxa"/>
              <w:right w:w="0" w:type="dxa"/>
            </w:tcMar>
            <w:vAlign w:val="center"/>
          </w:tcPr>
          <w:p w14:paraId="7A2529B6" w14:textId="77777777" w:rsidR="00C71769" w:rsidRPr="00DF6FAC" w:rsidRDefault="00C71769" w:rsidP="00D67163">
            <w:pPr>
              <w:spacing w:before="40" w:after="40" w:line="360" w:lineRule="auto"/>
              <w:ind w:left="100" w:right="100"/>
            </w:pPr>
            <w:r w:rsidRPr="00DF6FAC">
              <w:rPr>
                <w:rFonts w:eastAsia="Arial"/>
                <w:color w:val="111111"/>
                <w:sz w:val="20"/>
              </w:rPr>
              <w:t>62.29(2)</w:t>
            </w:r>
          </w:p>
        </w:tc>
        <w:tc>
          <w:tcPr>
            <w:tcW w:w="936" w:type="dxa"/>
            <w:gridSpan w:val="2"/>
            <w:shd w:val="clear" w:color="auto" w:fill="FFFFFF"/>
            <w:tcMar>
              <w:top w:w="0" w:type="dxa"/>
              <w:left w:w="0" w:type="dxa"/>
              <w:bottom w:w="0" w:type="dxa"/>
              <w:right w:w="0" w:type="dxa"/>
            </w:tcMar>
            <w:vAlign w:val="center"/>
          </w:tcPr>
          <w:p w14:paraId="7EBE2147"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5F0F8BDD" w14:textId="77777777" w:rsidR="00C71769" w:rsidRPr="00DF6FAC" w:rsidRDefault="00C71769" w:rsidP="00D67163">
            <w:pPr>
              <w:spacing w:before="40" w:after="40" w:line="360" w:lineRule="auto"/>
              <w:ind w:left="100" w:right="100"/>
              <w:jc w:val="right"/>
            </w:pPr>
            <w:r w:rsidRPr="00DF6FAC">
              <w:rPr>
                <w:rFonts w:eastAsia="Arial"/>
                <w:color w:val="111111"/>
                <w:sz w:val="20"/>
              </w:rPr>
              <w:t>0.180</w:t>
            </w:r>
          </w:p>
        </w:tc>
        <w:tc>
          <w:tcPr>
            <w:tcW w:w="1080" w:type="dxa"/>
            <w:shd w:val="clear" w:color="auto" w:fill="FFFFFF"/>
            <w:tcMar>
              <w:top w:w="0" w:type="dxa"/>
              <w:left w:w="0" w:type="dxa"/>
              <w:bottom w:w="0" w:type="dxa"/>
              <w:right w:w="0" w:type="dxa"/>
            </w:tcMar>
            <w:vAlign w:val="center"/>
          </w:tcPr>
          <w:p w14:paraId="72758CDA" w14:textId="77777777" w:rsidR="00C71769" w:rsidRPr="00DF6FAC" w:rsidRDefault="00C71769" w:rsidP="00D67163">
            <w:pPr>
              <w:spacing w:before="40" w:after="40" w:line="360" w:lineRule="auto"/>
              <w:ind w:left="100" w:right="100"/>
            </w:pPr>
            <w:r w:rsidRPr="00DF6FAC">
              <w:rPr>
                <w:rFonts w:eastAsia="Arial"/>
                <w:color w:val="111111"/>
                <w:sz w:val="20"/>
              </w:rPr>
              <w:t>17.23(3)</w:t>
            </w:r>
          </w:p>
        </w:tc>
        <w:tc>
          <w:tcPr>
            <w:tcW w:w="1080" w:type="dxa"/>
            <w:gridSpan w:val="2"/>
            <w:shd w:val="clear" w:color="auto" w:fill="FFFFFF"/>
            <w:tcMar>
              <w:top w:w="0" w:type="dxa"/>
              <w:left w:w="0" w:type="dxa"/>
              <w:bottom w:w="0" w:type="dxa"/>
              <w:right w:w="0" w:type="dxa"/>
            </w:tcMar>
            <w:vAlign w:val="center"/>
          </w:tcPr>
          <w:p w14:paraId="22A972CB" w14:textId="77777777" w:rsidR="00C71769" w:rsidRPr="00DF6FAC" w:rsidRDefault="00C71769" w:rsidP="00D67163">
            <w:pPr>
              <w:spacing w:before="40" w:after="40" w:line="360" w:lineRule="auto"/>
              <w:ind w:left="100" w:right="100"/>
            </w:pPr>
            <w:r w:rsidRPr="00DF6FAC">
              <w:rPr>
                <w:rFonts w:eastAsia="Arial"/>
                <w:color w:val="111111"/>
                <w:sz w:val="20"/>
              </w:rPr>
              <w:t>0</w:t>
            </w:r>
          </w:p>
        </w:tc>
        <w:tc>
          <w:tcPr>
            <w:tcW w:w="1080" w:type="dxa"/>
            <w:shd w:val="clear" w:color="auto" w:fill="FFFFFF"/>
            <w:tcMar>
              <w:top w:w="0" w:type="dxa"/>
              <w:left w:w="0" w:type="dxa"/>
              <w:bottom w:w="0" w:type="dxa"/>
              <w:right w:w="0" w:type="dxa"/>
            </w:tcMar>
            <w:vAlign w:val="center"/>
          </w:tcPr>
          <w:p w14:paraId="59A5A94A" w14:textId="77777777" w:rsidR="00C71769" w:rsidRPr="00DF6FAC" w:rsidRDefault="00C71769" w:rsidP="00D67163">
            <w:pPr>
              <w:spacing w:before="40" w:after="40" w:line="360" w:lineRule="auto"/>
              <w:ind w:left="100" w:right="100"/>
            </w:pPr>
            <w:r w:rsidRPr="00DF6FAC">
              <w:rPr>
                <w:rFonts w:eastAsia="Arial"/>
                <w:color w:val="111111"/>
                <w:sz w:val="20"/>
              </w:rPr>
              <w:t>0.07</w:t>
            </w:r>
          </w:p>
        </w:tc>
      </w:tr>
      <w:tr w:rsidR="00C71769" w:rsidRPr="00DF6FAC" w14:paraId="321908FC"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4B5C68D5" w14:textId="77777777" w:rsidR="00C71769" w:rsidRPr="00DF6FAC" w:rsidRDefault="00C71769" w:rsidP="00D67163">
            <w:pPr>
              <w:spacing w:before="40" w:after="40" w:line="360" w:lineRule="auto"/>
              <w:ind w:left="100" w:right="100"/>
            </w:pPr>
            <w:r w:rsidRPr="00DF6FAC">
              <w:rPr>
                <w:rFonts w:eastAsia="Arial"/>
                <w:color w:val="111111"/>
                <w:sz w:val="20"/>
              </w:rPr>
              <w:t>Perfectionism</w:t>
            </w:r>
          </w:p>
        </w:tc>
        <w:tc>
          <w:tcPr>
            <w:tcW w:w="1080" w:type="dxa"/>
            <w:shd w:val="clear" w:color="auto" w:fill="FFFFFF"/>
            <w:tcMar>
              <w:top w:w="0" w:type="dxa"/>
              <w:left w:w="0" w:type="dxa"/>
              <w:bottom w:w="0" w:type="dxa"/>
              <w:right w:w="0" w:type="dxa"/>
            </w:tcMar>
            <w:vAlign w:val="center"/>
          </w:tcPr>
          <w:p w14:paraId="332E8880" w14:textId="77777777" w:rsidR="00C71769" w:rsidRPr="00DF6FAC" w:rsidRDefault="00C71769" w:rsidP="00D67163">
            <w:pPr>
              <w:spacing w:before="40" w:after="40" w:line="360" w:lineRule="auto"/>
              <w:ind w:left="100" w:right="100"/>
            </w:pPr>
            <w:r w:rsidRPr="00DF6FAC">
              <w:rPr>
                <w:rFonts w:eastAsia="Arial"/>
                <w:color w:val="111111"/>
                <w:sz w:val="20"/>
              </w:rPr>
              <w:t>72.15(2)</w:t>
            </w:r>
          </w:p>
        </w:tc>
        <w:tc>
          <w:tcPr>
            <w:tcW w:w="936" w:type="dxa"/>
            <w:gridSpan w:val="2"/>
            <w:shd w:val="clear" w:color="auto" w:fill="FFFFFF"/>
            <w:tcMar>
              <w:top w:w="0" w:type="dxa"/>
              <w:left w:w="0" w:type="dxa"/>
              <w:bottom w:w="0" w:type="dxa"/>
              <w:right w:w="0" w:type="dxa"/>
            </w:tcMar>
            <w:vAlign w:val="center"/>
          </w:tcPr>
          <w:p w14:paraId="1B37572A"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3517B6BB" w14:textId="77777777" w:rsidR="00C71769" w:rsidRPr="00DF6FAC" w:rsidRDefault="00C71769" w:rsidP="00D67163">
            <w:pPr>
              <w:spacing w:before="40" w:after="40" w:line="360" w:lineRule="auto"/>
              <w:ind w:left="100" w:right="100"/>
              <w:jc w:val="right"/>
            </w:pPr>
            <w:r w:rsidRPr="00DF6FAC">
              <w:rPr>
                <w:rFonts w:eastAsia="Arial"/>
                <w:color w:val="111111"/>
                <w:sz w:val="20"/>
              </w:rPr>
              <w:t>0.200</w:t>
            </w:r>
          </w:p>
        </w:tc>
        <w:tc>
          <w:tcPr>
            <w:tcW w:w="1080" w:type="dxa"/>
            <w:shd w:val="clear" w:color="auto" w:fill="FFFFFF"/>
            <w:tcMar>
              <w:top w:w="0" w:type="dxa"/>
              <w:left w:w="0" w:type="dxa"/>
              <w:bottom w:w="0" w:type="dxa"/>
              <w:right w:w="0" w:type="dxa"/>
            </w:tcMar>
            <w:vAlign w:val="center"/>
          </w:tcPr>
          <w:p w14:paraId="69CA00EB" w14:textId="77777777" w:rsidR="00C71769" w:rsidRPr="00DF6FAC" w:rsidRDefault="00C71769" w:rsidP="00D67163">
            <w:pPr>
              <w:spacing w:before="40" w:after="40" w:line="360" w:lineRule="auto"/>
              <w:ind w:left="100" w:right="100"/>
            </w:pPr>
            <w:r w:rsidRPr="00DF6FAC">
              <w:rPr>
                <w:rFonts w:eastAsia="Arial"/>
                <w:color w:val="111111"/>
                <w:sz w:val="20"/>
              </w:rPr>
              <w:t>1.65(1)</w:t>
            </w:r>
          </w:p>
        </w:tc>
        <w:tc>
          <w:tcPr>
            <w:tcW w:w="1080" w:type="dxa"/>
            <w:gridSpan w:val="2"/>
            <w:shd w:val="clear" w:color="auto" w:fill="FFFFFF"/>
            <w:tcMar>
              <w:top w:w="0" w:type="dxa"/>
              <w:left w:w="0" w:type="dxa"/>
              <w:bottom w:w="0" w:type="dxa"/>
              <w:right w:w="0" w:type="dxa"/>
            </w:tcMar>
            <w:vAlign w:val="center"/>
          </w:tcPr>
          <w:p w14:paraId="0592212C" w14:textId="77777777" w:rsidR="00C71769" w:rsidRPr="00DF6FAC" w:rsidRDefault="00C71769" w:rsidP="00D67163">
            <w:pPr>
              <w:spacing w:before="40" w:after="40" w:line="360" w:lineRule="auto"/>
              <w:ind w:left="100" w:right="100"/>
            </w:pPr>
            <w:r w:rsidRPr="00DF6FAC">
              <w:rPr>
                <w:rFonts w:eastAsia="Arial"/>
                <w:color w:val="111111"/>
                <w:sz w:val="20"/>
              </w:rPr>
              <w:t>0.2</w:t>
            </w:r>
          </w:p>
        </w:tc>
        <w:tc>
          <w:tcPr>
            <w:tcW w:w="1080" w:type="dxa"/>
            <w:shd w:val="clear" w:color="auto" w:fill="FFFFFF"/>
            <w:tcMar>
              <w:top w:w="0" w:type="dxa"/>
              <w:left w:w="0" w:type="dxa"/>
              <w:bottom w:w="0" w:type="dxa"/>
              <w:right w:w="0" w:type="dxa"/>
            </w:tcMar>
            <w:vAlign w:val="center"/>
          </w:tcPr>
          <w:p w14:paraId="520F5ABE" w14:textId="77777777" w:rsidR="00C71769" w:rsidRPr="00DF6FAC" w:rsidRDefault="00C71769" w:rsidP="00D67163">
            <w:pPr>
              <w:spacing w:before="40" w:after="40" w:line="360" w:lineRule="auto"/>
              <w:ind w:left="100" w:right="100"/>
            </w:pPr>
            <w:r w:rsidRPr="00DF6FAC">
              <w:rPr>
                <w:rFonts w:eastAsia="Arial"/>
                <w:color w:val="111111"/>
                <w:sz w:val="20"/>
              </w:rPr>
              <w:t>0.03</w:t>
            </w:r>
          </w:p>
        </w:tc>
      </w:tr>
      <w:tr w:rsidR="00C71769" w:rsidRPr="00DF6FAC" w14:paraId="42444AC6"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057A7CD9" w14:textId="77777777" w:rsidR="00C71769" w:rsidRPr="00DF6FAC" w:rsidRDefault="00C71769" w:rsidP="00D67163">
            <w:pPr>
              <w:spacing w:before="40" w:after="40" w:line="360" w:lineRule="auto"/>
              <w:ind w:left="100" w:right="100"/>
            </w:pPr>
            <w:r w:rsidRPr="00DF6FAC">
              <w:rPr>
                <w:rFonts w:eastAsia="Arial"/>
                <w:color w:val="111111"/>
                <w:sz w:val="20"/>
              </w:rPr>
              <w:t>Extreme Achievement Striving</w:t>
            </w:r>
          </w:p>
        </w:tc>
        <w:tc>
          <w:tcPr>
            <w:tcW w:w="1080" w:type="dxa"/>
            <w:shd w:val="clear" w:color="auto" w:fill="FFFFFF"/>
            <w:tcMar>
              <w:top w:w="0" w:type="dxa"/>
              <w:left w:w="0" w:type="dxa"/>
              <w:bottom w:w="0" w:type="dxa"/>
              <w:right w:w="0" w:type="dxa"/>
            </w:tcMar>
            <w:vAlign w:val="center"/>
          </w:tcPr>
          <w:p w14:paraId="47144761" w14:textId="77777777" w:rsidR="00C71769" w:rsidRPr="00DF6FAC" w:rsidRDefault="00C71769" w:rsidP="00D67163">
            <w:pPr>
              <w:spacing w:before="40" w:after="40" w:line="360" w:lineRule="auto"/>
              <w:ind w:left="100" w:right="100"/>
            </w:pPr>
            <w:r w:rsidRPr="00DF6FAC">
              <w:rPr>
                <w:rFonts w:eastAsia="Arial"/>
                <w:color w:val="111111"/>
                <w:sz w:val="20"/>
              </w:rPr>
              <w:t>24.98(2)</w:t>
            </w:r>
          </w:p>
        </w:tc>
        <w:tc>
          <w:tcPr>
            <w:tcW w:w="936" w:type="dxa"/>
            <w:gridSpan w:val="2"/>
            <w:shd w:val="clear" w:color="auto" w:fill="FFFFFF"/>
            <w:tcMar>
              <w:top w:w="0" w:type="dxa"/>
              <w:left w:w="0" w:type="dxa"/>
              <w:bottom w:w="0" w:type="dxa"/>
              <w:right w:w="0" w:type="dxa"/>
            </w:tcMar>
            <w:vAlign w:val="center"/>
          </w:tcPr>
          <w:p w14:paraId="70033711"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4664776B" w14:textId="77777777" w:rsidR="00C71769" w:rsidRPr="00DF6FAC" w:rsidRDefault="00C71769" w:rsidP="00D67163">
            <w:pPr>
              <w:spacing w:before="40" w:after="40" w:line="360" w:lineRule="auto"/>
              <w:ind w:left="100" w:right="100"/>
              <w:jc w:val="right"/>
            </w:pPr>
            <w:r w:rsidRPr="00DF6FAC">
              <w:rPr>
                <w:rFonts w:eastAsia="Arial"/>
                <w:color w:val="111111"/>
                <w:sz w:val="20"/>
              </w:rPr>
              <w:t>0.110</w:t>
            </w:r>
          </w:p>
        </w:tc>
        <w:tc>
          <w:tcPr>
            <w:tcW w:w="1080" w:type="dxa"/>
            <w:shd w:val="clear" w:color="auto" w:fill="FFFFFF"/>
            <w:tcMar>
              <w:top w:w="0" w:type="dxa"/>
              <w:left w:w="0" w:type="dxa"/>
              <w:bottom w:w="0" w:type="dxa"/>
              <w:right w:w="0" w:type="dxa"/>
            </w:tcMar>
            <w:vAlign w:val="center"/>
          </w:tcPr>
          <w:p w14:paraId="1746219C" w14:textId="77777777" w:rsidR="00C71769" w:rsidRPr="00DF6FAC" w:rsidRDefault="00C71769" w:rsidP="00D67163">
            <w:pPr>
              <w:spacing w:before="40" w:after="40" w:line="360" w:lineRule="auto"/>
              <w:ind w:left="100" w:right="100"/>
            </w:pPr>
            <w:r w:rsidRPr="00DF6FAC">
              <w:rPr>
                <w:rFonts w:eastAsia="Arial"/>
                <w:color w:val="111111"/>
                <w:sz w:val="20"/>
              </w:rPr>
              <w:t>12.73(4)</w:t>
            </w:r>
          </w:p>
        </w:tc>
        <w:tc>
          <w:tcPr>
            <w:tcW w:w="1080" w:type="dxa"/>
            <w:gridSpan w:val="2"/>
            <w:shd w:val="clear" w:color="auto" w:fill="FFFFFF"/>
            <w:tcMar>
              <w:top w:w="0" w:type="dxa"/>
              <w:left w:w="0" w:type="dxa"/>
              <w:bottom w:w="0" w:type="dxa"/>
              <w:right w:w="0" w:type="dxa"/>
            </w:tcMar>
            <w:vAlign w:val="center"/>
          </w:tcPr>
          <w:p w14:paraId="78841A10" w14:textId="77777777" w:rsidR="00C71769" w:rsidRPr="00DF6FAC" w:rsidRDefault="00C71769" w:rsidP="00D67163">
            <w:pPr>
              <w:spacing w:before="40" w:after="40" w:line="360" w:lineRule="auto"/>
              <w:ind w:left="100" w:right="100"/>
            </w:pPr>
            <w:r w:rsidRPr="00DF6FAC">
              <w:rPr>
                <w:rFonts w:eastAsia="Arial"/>
                <w:color w:val="111111"/>
                <w:sz w:val="20"/>
              </w:rPr>
              <w:t>0.01</w:t>
            </w:r>
          </w:p>
        </w:tc>
        <w:tc>
          <w:tcPr>
            <w:tcW w:w="1080" w:type="dxa"/>
            <w:shd w:val="clear" w:color="auto" w:fill="FFFFFF"/>
            <w:tcMar>
              <w:top w:w="0" w:type="dxa"/>
              <w:left w:w="0" w:type="dxa"/>
              <w:bottom w:w="0" w:type="dxa"/>
              <w:right w:w="0" w:type="dxa"/>
            </w:tcMar>
            <w:vAlign w:val="center"/>
          </w:tcPr>
          <w:p w14:paraId="7EE8C115" w14:textId="77777777" w:rsidR="00C71769" w:rsidRPr="00DF6FAC" w:rsidRDefault="00C71769" w:rsidP="00D67163">
            <w:pPr>
              <w:spacing w:before="40" w:after="40" w:line="360" w:lineRule="auto"/>
              <w:ind w:left="100" w:right="100"/>
            </w:pPr>
            <w:r w:rsidRPr="00DF6FAC">
              <w:rPr>
                <w:rFonts w:eastAsia="Arial"/>
                <w:color w:val="111111"/>
                <w:sz w:val="20"/>
              </w:rPr>
              <w:t>0.05</w:t>
            </w:r>
          </w:p>
        </w:tc>
      </w:tr>
      <w:tr w:rsidR="00C71769" w:rsidRPr="00DF6FAC" w14:paraId="22912F3F"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50F5696B" w14:textId="77777777" w:rsidR="00C71769" w:rsidRPr="00DF6FAC" w:rsidRDefault="00C71769" w:rsidP="00D67163">
            <w:pPr>
              <w:spacing w:before="40" w:after="40" w:line="360" w:lineRule="auto"/>
              <w:ind w:left="100" w:right="100"/>
            </w:pPr>
            <w:r w:rsidRPr="00DF6FAC">
              <w:rPr>
                <w:rFonts w:eastAsia="Arial"/>
                <w:color w:val="111111"/>
                <w:sz w:val="20"/>
              </w:rPr>
              <w:t>Extreme Order</w:t>
            </w:r>
          </w:p>
        </w:tc>
        <w:tc>
          <w:tcPr>
            <w:tcW w:w="1080" w:type="dxa"/>
            <w:shd w:val="clear" w:color="auto" w:fill="FFFFFF"/>
            <w:tcMar>
              <w:top w:w="0" w:type="dxa"/>
              <w:left w:w="0" w:type="dxa"/>
              <w:bottom w:w="0" w:type="dxa"/>
              <w:right w:w="0" w:type="dxa"/>
            </w:tcMar>
            <w:vAlign w:val="center"/>
          </w:tcPr>
          <w:p w14:paraId="71D9FF64" w14:textId="77777777" w:rsidR="00C71769" w:rsidRPr="00DF6FAC" w:rsidRDefault="00C71769" w:rsidP="00D67163">
            <w:pPr>
              <w:spacing w:before="40" w:after="40" w:line="360" w:lineRule="auto"/>
              <w:ind w:left="100" w:right="100"/>
            </w:pPr>
            <w:r w:rsidRPr="00DF6FAC">
              <w:rPr>
                <w:rFonts w:eastAsia="Arial"/>
                <w:color w:val="111111"/>
                <w:sz w:val="20"/>
              </w:rPr>
              <w:t>25.39(2)</w:t>
            </w:r>
          </w:p>
        </w:tc>
        <w:tc>
          <w:tcPr>
            <w:tcW w:w="936" w:type="dxa"/>
            <w:gridSpan w:val="2"/>
            <w:shd w:val="clear" w:color="auto" w:fill="FFFFFF"/>
            <w:tcMar>
              <w:top w:w="0" w:type="dxa"/>
              <w:left w:w="0" w:type="dxa"/>
              <w:bottom w:w="0" w:type="dxa"/>
              <w:right w:w="0" w:type="dxa"/>
            </w:tcMar>
            <w:vAlign w:val="center"/>
          </w:tcPr>
          <w:p w14:paraId="53279125"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2FF80EFC" w14:textId="77777777" w:rsidR="00C71769" w:rsidRPr="00DF6FAC" w:rsidRDefault="00C71769" w:rsidP="00D67163">
            <w:pPr>
              <w:spacing w:before="40" w:after="40" w:line="360" w:lineRule="auto"/>
              <w:ind w:left="100" w:right="100"/>
              <w:jc w:val="right"/>
            </w:pPr>
            <w:r w:rsidRPr="00DF6FAC">
              <w:rPr>
                <w:rFonts w:eastAsia="Arial"/>
                <w:color w:val="111111"/>
                <w:sz w:val="20"/>
              </w:rPr>
              <w:t>0.110</w:t>
            </w:r>
          </w:p>
        </w:tc>
        <w:tc>
          <w:tcPr>
            <w:tcW w:w="1080" w:type="dxa"/>
            <w:shd w:val="clear" w:color="auto" w:fill="FFFFFF"/>
            <w:tcMar>
              <w:top w:w="0" w:type="dxa"/>
              <w:left w:w="0" w:type="dxa"/>
              <w:bottom w:w="0" w:type="dxa"/>
              <w:right w:w="0" w:type="dxa"/>
            </w:tcMar>
            <w:vAlign w:val="center"/>
          </w:tcPr>
          <w:p w14:paraId="5A63AB84" w14:textId="77777777" w:rsidR="00C71769" w:rsidRPr="00DF6FAC" w:rsidRDefault="00C71769" w:rsidP="00D67163">
            <w:pPr>
              <w:spacing w:before="40" w:after="40" w:line="360" w:lineRule="auto"/>
              <w:ind w:left="100" w:right="100"/>
            </w:pPr>
            <w:r w:rsidRPr="00DF6FAC">
              <w:rPr>
                <w:rFonts w:eastAsia="Arial"/>
                <w:color w:val="111111"/>
                <w:sz w:val="20"/>
              </w:rPr>
              <w:t>4.94(1)</w:t>
            </w:r>
          </w:p>
        </w:tc>
        <w:tc>
          <w:tcPr>
            <w:tcW w:w="1080" w:type="dxa"/>
            <w:gridSpan w:val="2"/>
            <w:shd w:val="clear" w:color="auto" w:fill="FFFFFF"/>
            <w:tcMar>
              <w:top w:w="0" w:type="dxa"/>
              <w:left w:w="0" w:type="dxa"/>
              <w:bottom w:w="0" w:type="dxa"/>
              <w:right w:w="0" w:type="dxa"/>
            </w:tcMar>
            <w:vAlign w:val="center"/>
          </w:tcPr>
          <w:p w14:paraId="3CB7DC37" w14:textId="77777777" w:rsidR="00C71769" w:rsidRPr="00DF6FAC" w:rsidRDefault="00C71769" w:rsidP="00D67163">
            <w:pPr>
              <w:spacing w:before="40" w:after="40" w:line="360" w:lineRule="auto"/>
              <w:ind w:left="100" w:right="100"/>
            </w:pPr>
            <w:r w:rsidRPr="00DF6FAC">
              <w:rPr>
                <w:rFonts w:eastAsia="Arial"/>
                <w:color w:val="111111"/>
                <w:sz w:val="20"/>
              </w:rPr>
              <w:t>0.03</w:t>
            </w:r>
          </w:p>
        </w:tc>
        <w:tc>
          <w:tcPr>
            <w:tcW w:w="1080" w:type="dxa"/>
            <w:shd w:val="clear" w:color="auto" w:fill="FFFFFF"/>
            <w:tcMar>
              <w:top w:w="0" w:type="dxa"/>
              <w:left w:w="0" w:type="dxa"/>
              <w:bottom w:w="0" w:type="dxa"/>
              <w:right w:w="0" w:type="dxa"/>
            </w:tcMar>
            <w:vAlign w:val="center"/>
          </w:tcPr>
          <w:p w14:paraId="74880E15" w14:textId="77777777" w:rsidR="00C71769" w:rsidRPr="00DF6FAC" w:rsidRDefault="00C71769" w:rsidP="00D67163">
            <w:pPr>
              <w:spacing w:before="40" w:after="40" w:line="360" w:lineRule="auto"/>
              <w:ind w:left="100" w:right="100"/>
            </w:pPr>
            <w:r w:rsidRPr="00DF6FAC">
              <w:rPr>
                <w:rFonts w:eastAsia="Arial"/>
                <w:color w:val="111111"/>
                <w:sz w:val="20"/>
              </w:rPr>
              <w:t>0.07</w:t>
            </w:r>
          </w:p>
        </w:tc>
      </w:tr>
      <w:tr w:rsidR="00C71769" w:rsidRPr="00DF6FAC" w14:paraId="1C02FC46"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36CE41DA" w14:textId="77777777" w:rsidR="00C71769" w:rsidRPr="00DF6FAC" w:rsidRDefault="00C71769" w:rsidP="00D67163">
            <w:pPr>
              <w:spacing w:before="40" w:after="40" w:line="360" w:lineRule="auto"/>
              <w:ind w:left="100" w:right="100"/>
            </w:pPr>
            <w:r w:rsidRPr="00DF6FAC">
              <w:rPr>
                <w:rFonts w:eastAsia="Arial"/>
                <w:color w:val="111111"/>
                <w:sz w:val="20"/>
              </w:rPr>
              <w:t>Oversensitivity to feelings</w:t>
            </w:r>
          </w:p>
        </w:tc>
        <w:tc>
          <w:tcPr>
            <w:tcW w:w="1080" w:type="dxa"/>
            <w:shd w:val="clear" w:color="auto" w:fill="FFFFFF"/>
            <w:tcMar>
              <w:top w:w="0" w:type="dxa"/>
              <w:left w:w="0" w:type="dxa"/>
              <w:bottom w:w="0" w:type="dxa"/>
              <w:right w:w="0" w:type="dxa"/>
            </w:tcMar>
            <w:vAlign w:val="center"/>
          </w:tcPr>
          <w:p w14:paraId="21C12A5B" w14:textId="77777777" w:rsidR="00C71769" w:rsidRPr="00DF6FAC" w:rsidRDefault="00C71769" w:rsidP="00D67163">
            <w:pPr>
              <w:spacing w:before="40" w:after="40" w:line="360" w:lineRule="auto"/>
              <w:ind w:left="100" w:right="100"/>
            </w:pPr>
            <w:r w:rsidRPr="00DF6FAC">
              <w:rPr>
                <w:rFonts w:eastAsia="Arial"/>
                <w:color w:val="111111"/>
                <w:sz w:val="20"/>
              </w:rPr>
              <w:t>0.27(2)</w:t>
            </w:r>
          </w:p>
        </w:tc>
        <w:tc>
          <w:tcPr>
            <w:tcW w:w="936" w:type="dxa"/>
            <w:gridSpan w:val="2"/>
            <w:shd w:val="clear" w:color="auto" w:fill="FFFFFF"/>
            <w:tcMar>
              <w:top w:w="0" w:type="dxa"/>
              <w:left w:w="0" w:type="dxa"/>
              <w:bottom w:w="0" w:type="dxa"/>
              <w:right w:w="0" w:type="dxa"/>
            </w:tcMar>
            <w:vAlign w:val="center"/>
          </w:tcPr>
          <w:p w14:paraId="0A829697" w14:textId="77777777" w:rsidR="00C71769" w:rsidRPr="00DF6FAC" w:rsidRDefault="00C71769" w:rsidP="00D67163">
            <w:pPr>
              <w:spacing w:before="40" w:after="40" w:line="360" w:lineRule="auto"/>
              <w:ind w:left="100" w:right="100"/>
              <w:jc w:val="right"/>
            </w:pPr>
            <w:r w:rsidRPr="00DF6FAC">
              <w:rPr>
                <w:rFonts w:eastAsia="Arial"/>
                <w:color w:val="111111"/>
                <w:sz w:val="20"/>
              </w:rPr>
              <w:t>0.870</w:t>
            </w:r>
          </w:p>
        </w:tc>
        <w:tc>
          <w:tcPr>
            <w:tcW w:w="1080" w:type="dxa"/>
            <w:shd w:val="clear" w:color="auto" w:fill="FFFFFF"/>
            <w:tcMar>
              <w:top w:w="0" w:type="dxa"/>
              <w:left w:w="0" w:type="dxa"/>
              <w:bottom w:w="0" w:type="dxa"/>
              <w:right w:w="0" w:type="dxa"/>
            </w:tcMar>
            <w:vAlign w:val="center"/>
          </w:tcPr>
          <w:p w14:paraId="4ED7D4CE"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490BB448"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gridSpan w:val="2"/>
            <w:shd w:val="clear" w:color="auto" w:fill="FFFFFF"/>
            <w:tcMar>
              <w:top w:w="0" w:type="dxa"/>
              <w:left w:w="0" w:type="dxa"/>
              <w:bottom w:w="0" w:type="dxa"/>
              <w:right w:w="0" w:type="dxa"/>
            </w:tcMar>
            <w:vAlign w:val="center"/>
          </w:tcPr>
          <w:p w14:paraId="61101901"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shd w:val="clear" w:color="auto" w:fill="FFFFFF"/>
            <w:tcMar>
              <w:top w:w="0" w:type="dxa"/>
              <w:left w:w="0" w:type="dxa"/>
              <w:bottom w:w="0" w:type="dxa"/>
              <w:right w:w="0" w:type="dxa"/>
            </w:tcMar>
            <w:vAlign w:val="center"/>
          </w:tcPr>
          <w:p w14:paraId="419C15F4" w14:textId="77777777" w:rsidR="00C71769" w:rsidRPr="00DF6FAC" w:rsidRDefault="00C71769" w:rsidP="00D67163">
            <w:pPr>
              <w:spacing w:before="40" w:after="40" w:line="360" w:lineRule="auto"/>
              <w:ind w:left="100" w:right="100"/>
            </w:pPr>
            <w:r w:rsidRPr="00DF6FAC">
              <w:rPr>
                <w:rFonts w:eastAsia="Arial"/>
                <w:color w:val="111111"/>
                <w:sz w:val="20"/>
              </w:rPr>
              <w:t>-</w:t>
            </w:r>
          </w:p>
        </w:tc>
      </w:tr>
      <w:tr w:rsidR="00C71769" w:rsidRPr="00DF6FAC" w14:paraId="2EBD8BD2"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3994B99C" w14:textId="77777777" w:rsidR="00C71769" w:rsidRPr="00DF6FAC" w:rsidRDefault="00C71769" w:rsidP="00D67163">
            <w:pPr>
              <w:spacing w:before="40" w:after="40" w:line="360" w:lineRule="auto"/>
              <w:ind w:left="100" w:right="100"/>
            </w:pPr>
            <w:r w:rsidRPr="00DF6FAC">
              <w:rPr>
                <w:rFonts w:eastAsia="Arial"/>
                <w:color w:val="111111"/>
                <w:sz w:val="20"/>
              </w:rPr>
              <w:t>Extreme fantasy</w:t>
            </w:r>
          </w:p>
        </w:tc>
        <w:tc>
          <w:tcPr>
            <w:tcW w:w="1080" w:type="dxa"/>
            <w:shd w:val="clear" w:color="auto" w:fill="FFFFFF"/>
            <w:tcMar>
              <w:top w:w="0" w:type="dxa"/>
              <w:left w:w="0" w:type="dxa"/>
              <w:bottom w:w="0" w:type="dxa"/>
              <w:right w:w="0" w:type="dxa"/>
            </w:tcMar>
            <w:vAlign w:val="center"/>
          </w:tcPr>
          <w:p w14:paraId="19A167A5" w14:textId="77777777" w:rsidR="00C71769" w:rsidRPr="00DF6FAC" w:rsidRDefault="00C71769" w:rsidP="00D67163">
            <w:pPr>
              <w:spacing w:before="40" w:after="40" w:line="360" w:lineRule="auto"/>
              <w:ind w:left="100" w:right="100"/>
            </w:pPr>
            <w:r w:rsidRPr="00DF6FAC">
              <w:rPr>
                <w:rFonts w:eastAsia="Arial"/>
                <w:color w:val="111111"/>
                <w:sz w:val="20"/>
              </w:rPr>
              <w:t>8.63(2)</w:t>
            </w:r>
          </w:p>
        </w:tc>
        <w:tc>
          <w:tcPr>
            <w:tcW w:w="936" w:type="dxa"/>
            <w:gridSpan w:val="2"/>
            <w:shd w:val="clear" w:color="auto" w:fill="FFFFFF"/>
            <w:tcMar>
              <w:top w:w="0" w:type="dxa"/>
              <w:left w:w="0" w:type="dxa"/>
              <w:bottom w:w="0" w:type="dxa"/>
              <w:right w:w="0" w:type="dxa"/>
            </w:tcMar>
            <w:vAlign w:val="center"/>
          </w:tcPr>
          <w:p w14:paraId="6011F3D7" w14:textId="77777777" w:rsidR="00C71769" w:rsidRPr="00DF6FAC" w:rsidRDefault="00C71769" w:rsidP="00D67163">
            <w:pPr>
              <w:spacing w:before="40" w:after="40" w:line="360" w:lineRule="auto"/>
              <w:ind w:left="100" w:right="100"/>
              <w:jc w:val="right"/>
            </w:pPr>
            <w:r w:rsidRPr="00DF6FAC">
              <w:rPr>
                <w:rFonts w:eastAsia="Arial"/>
                <w:color w:val="111111"/>
                <w:sz w:val="20"/>
              </w:rPr>
              <w:t>0.010</w:t>
            </w:r>
          </w:p>
        </w:tc>
        <w:tc>
          <w:tcPr>
            <w:tcW w:w="1080" w:type="dxa"/>
            <w:shd w:val="clear" w:color="auto" w:fill="FFFFFF"/>
            <w:tcMar>
              <w:top w:w="0" w:type="dxa"/>
              <w:left w:w="0" w:type="dxa"/>
              <w:bottom w:w="0" w:type="dxa"/>
              <w:right w:w="0" w:type="dxa"/>
            </w:tcMar>
            <w:vAlign w:val="center"/>
          </w:tcPr>
          <w:p w14:paraId="2BC46336" w14:textId="77777777" w:rsidR="00C71769" w:rsidRPr="00DF6FAC" w:rsidRDefault="00C71769" w:rsidP="00D67163">
            <w:pPr>
              <w:spacing w:before="40" w:after="40" w:line="360" w:lineRule="auto"/>
              <w:ind w:left="100" w:right="100"/>
              <w:jc w:val="right"/>
            </w:pPr>
            <w:r w:rsidRPr="00DF6FAC">
              <w:rPr>
                <w:rFonts w:eastAsia="Arial"/>
                <w:color w:val="111111"/>
                <w:sz w:val="20"/>
              </w:rPr>
              <w:t>0.120</w:t>
            </w:r>
          </w:p>
        </w:tc>
        <w:tc>
          <w:tcPr>
            <w:tcW w:w="1080" w:type="dxa"/>
            <w:shd w:val="clear" w:color="auto" w:fill="FFFFFF"/>
            <w:tcMar>
              <w:top w:w="0" w:type="dxa"/>
              <w:left w:w="0" w:type="dxa"/>
              <w:bottom w:w="0" w:type="dxa"/>
              <w:right w:w="0" w:type="dxa"/>
            </w:tcMar>
            <w:vAlign w:val="center"/>
          </w:tcPr>
          <w:p w14:paraId="281EDBDF" w14:textId="77777777" w:rsidR="00C71769" w:rsidRPr="00DF6FAC" w:rsidRDefault="00C71769" w:rsidP="00D67163">
            <w:pPr>
              <w:spacing w:before="40" w:after="40" w:line="360" w:lineRule="auto"/>
              <w:ind w:left="100" w:right="100"/>
            </w:pPr>
            <w:r w:rsidRPr="00DF6FAC">
              <w:rPr>
                <w:rFonts w:eastAsia="Arial"/>
                <w:color w:val="111111"/>
                <w:sz w:val="20"/>
              </w:rPr>
              <w:t>0.05(1)</w:t>
            </w:r>
          </w:p>
        </w:tc>
        <w:tc>
          <w:tcPr>
            <w:tcW w:w="1080" w:type="dxa"/>
            <w:gridSpan w:val="2"/>
            <w:shd w:val="clear" w:color="auto" w:fill="FFFFFF"/>
            <w:tcMar>
              <w:top w:w="0" w:type="dxa"/>
              <w:left w:w="0" w:type="dxa"/>
              <w:bottom w:w="0" w:type="dxa"/>
              <w:right w:w="0" w:type="dxa"/>
            </w:tcMar>
            <w:vAlign w:val="center"/>
          </w:tcPr>
          <w:p w14:paraId="42E5B7E7" w14:textId="77777777" w:rsidR="00C71769" w:rsidRPr="00DF6FAC" w:rsidRDefault="00C71769" w:rsidP="00D67163">
            <w:pPr>
              <w:spacing w:before="40" w:after="40" w:line="360" w:lineRule="auto"/>
              <w:ind w:left="100" w:right="100"/>
            </w:pPr>
            <w:r w:rsidRPr="00DF6FAC">
              <w:rPr>
                <w:rFonts w:eastAsia="Arial"/>
                <w:color w:val="111111"/>
                <w:sz w:val="20"/>
              </w:rPr>
              <w:t>0.82</w:t>
            </w:r>
          </w:p>
        </w:tc>
        <w:tc>
          <w:tcPr>
            <w:tcW w:w="1080" w:type="dxa"/>
            <w:shd w:val="clear" w:color="auto" w:fill="FFFFFF"/>
            <w:tcMar>
              <w:top w:w="0" w:type="dxa"/>
              <w:left w:w="0" w:type="dxa"/>
              <w:bottom w:w="0" w:type="dxa"/>
              <w:right w:w="0" w:type="dxa"/>
            </w:tcMar>
            <w:vAlign w:val="center"/>
          </w:tcPr>
          <w:p w14:paraId="01CCF41C" w14:textId="77777777" w:rsidR="00C71769" w:rsidRPr="00DF6FAC" w:rsidRDefault="00C71769" w:rsidP="00D67163">
            <w:pPr>
              <w:spacing w:before="40" w:after="40" w:line="360" w:lineRule="auto"/>
              <w:ind w:left="100" w:right="100"/>
            </w:pPr>
            <w:r w:rsidRPr="00DF6FAC">
              <w:rPr>
                <w:rFonts w:eastAsia="Arial"/>
                <w:color w:val="111111"/>
                <w:sz w:val="20"/>
              </w:rPr>
              <w:t>0</w:t>
            </w:r>
          </w:p>
        </w:tc>
      </w:tr>
      <w:tr w:rsidR="00C71769" w:rsidRPr="00DF6FAC" w14:paraId="13CD2DA9" w14:textId="77777777" w:rsidTr="00D67163">
        <w:trPr>
          <w:cantSplit/>
          <w:trHeight w:val="360"/>
          <w:jc w:val="center"/>
        </w:trPr>
        <w:tc>
          <w:tcPr>
            <w:tcW w:w="1728" w:type="dxa"/>
            <w:shd w:val="clear" w:color="auto" w:fill="FFFFFF"/>
            <w:tcMar>
              <w:top w:w="0" w:type="dxa"/>
              <w:left w:w="0" w:type="dxa"/>
              <w:bottom w:w="0" w:type="dxa"/>
              <w:right w:w="0" w:type="dxa"/>
            </w:tcMar>
            <w:vAlign w:val="center"/>
          </w:tcPr>
          <w:p w14:paraId="38A9D33B" w14:textId="77777777" w:rsidR="00C71769" w:rsidRPr="00DF6FAC" w:rsidRDefault="00C71769" w:rsidP="00D67163">
            <w:pPr>
              <w:spacing w:before="40" w:after="40" w:line="360" w:lineRule="auto"/>
              <w:ind w:left="100" w:right="100"/>
            </w:pPr>
            <w:r w:rsidRPr="00DF6FAC">
              <w:rPr>
                <w:rFonts w:eastAsia="Arial"/>
                <w:color w:val="111111"/>
                <w:sz w:val="20"/>
              </w:rPr>
              <w:t>Daydreaming</w:t>
            </w:r>
          </w:p>
        </w:tc>
        <w:tc>
          <w:tcPr>
            <w:tcW w:w="1080" w:type="dxa"/>
            <w:shd w:val="clear" w:color="auto" w:fill="FFFFFF"/>
            <w:tcMar>
              <w:top w:w="0" w:type="dxa"/>
              <w:left w:w="0" w:type="dxa"/>
              <w:bottom w:w="0" w:type="dxa"/>
              <w:right w:w="0" w:type="dxa"/>
            </w:tcMar>
            <w:vAlign w:val="center"/>
          </w:tcPr>
          <w:p w14:paraId="6619440A" w14:textId="77777777" w:rsidR="00C71769" w:rsidRPr="00DF6FAC" w:rsidRDefault="00C71769" w:rsidP="00D67163">
            <w:pPr>
              <w:spacing w:before="40" w:after="40" w:line="360" w:lineRule="auto"/>
              <w:ind w:left="100" w:right="100"/>
            </w:pPr>
            <w:r w:rsidRPr="00DF6FAC">
              <w:rPr>
                <w:rFonts w:eastAsia="Arial"/>
                <w:color w:val="111111"/>
                <w:sz w:val="20"/>
              </w:rPr>
              <w:t>1.03(2)</w:t>
            </w:r>
          </w:p>
        </w:tc>
        <w:tc>
          <w:tcPr>
            <w:tcW w:w="936" w:type="dxa"/>
            <w:gridSpan w:val="2"/>
            <w:shd w:val="clear" w:color="auto" w:fill="FFFFFF"/>
            <w:tcMar>
              <w:top w:w="0" w:type="dxa"/>
              <w:left w:w="0" w:type="dxa"/>
              <w:bottom w:w="0" w:type="dxa"/>
              <w:right w:w="0" w:type="dxa"/>
            </w:tcMar>
            <w:vAlign w:val="center"/>
          </w:tcPr>
          <w:p w14:paraId="72542A04" w14:textId="77777777" w:rsidR="00C71769" w:rsidRPr="00DF6FAC" w:rsidRDefault="00C71769" w:rsidP="00D67163">
            <w:pPr>
              <w:spacing w:before="40" w:after="40" w:line="360" w:lineRule="auto"/>
              <w:ind w:left="100" w:right="100"/>
              <w:jc w:val="right"/>
            </w:pPr>
            <w:r w:rsidRPr="00DF6FAC">
              <w:rPr>
                <w:rFonts w:eastAsia="Arial"/>
                <w:color w:val="111111"/>
                <w:sz w:val="20"/>
              </w:rPr>
              <w:t>0.600</w:t>
            </w:r>
          </w:p>
        </w:tc>
        <w:tc>
          <w:tcPr>
            <w:tcW w:w="1080" w:type="dxa"/>
            <w:shd w:val="clear" w:color="auto" w:fill="FFFFFF"/>
            <w:tcMar>
              <w:top w:w="0" w:type="dxa"/>
              <w:left w:w="0" w:type="dxa"/>
              <w:bottom w:w="0" w:type="dxa"/>
              <w:right w:w="0" w:type="dxa"/>
            </w:tcMar>
            <w:vAlign w:val="center"/>
          </w:tcPr>
          <w:p w14:paraId="21DCDB5C"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shd w:val="clear" w:color="auto" w:fill="FFFFFF"/>
            <w:tcMar>
              <w:top w:w="0" w:type="dxa"/>
              <w:left w:w="0" w:type="dxa"/>
              <w:bottom w:w="0" w:type="dxa"/>
              <w:right w:w="0" w:type="dxa"/>
            </w:tcMar>
            <w:vAlign w:val="center"/>
          </w:tcPr>
          <w:p w14:paraId="30D80E4C"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gridSpan w:val="2"/>
            <w:shd w:val="clear" w:color="auto" w:fill="FFFFFF"/>
            <w:tcMar>
              <w:top w:w="0" w:type="dxa"/>
              <w:left w:w="0" w:type="dxa"/>
              <w:bottom w:w="0" w:type="dxa"/>
              <w:right w:w="0" w:type="dxa"/>
            </w:tcMar>
            <w:vAlign w:val="center"/>
          </w:tcPr>
          <w:p w14:paraId="6BA94416"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shd w:val="clear" w:color="auto" w:fill="FFFFFF"/>
            <w:tcMar>
              <w:top w:w="0" w:type="dxa"/>
              <w:left w:w="0" w:type="dxa"/>
              <w:bottom w:w="0" w:type="dxa"/>
              <w:right w:w="0" w:type="dxa"/>
            </w:tcMar>
            <w:vAlign w:val="center"/>
          </w:tcPr>
          <w:p w14:paraId="57A5EEF6" w14:textId="77777777" w:rsidR="00C71769" w:rsidRPr="00DF6FAC" w:rsidRDefault="00C71769" w:rsidP="00D67163">
            <w:pPr>
              <w:spacing w:before="40" w:after="40" w:line="360" w:lineRule="auto"/>
              <w:ind w:left="100" w:right="100"/>
            </w:pPr>
            <w:r w:rsidRPr="00DF6FAC">
              <w:rPr>
                <w:rFonts w:eastAsia="Arial"/>
                <w:color w:val="111111"/>
                <w:sz w:val="20"/>
              </w:rPr>
              <w:t>-</w:t>
            </w:r>
          </w:p>
        </w:tc>
      </w:tr>
      <w:tr w:rsidR="00C71769" w:rsidRPr="00DF6FAC" w14:paraId="34D34D8B" w14:textId="77777777" w:rsidTr="00D67163">
        <w:trPr>
          <w:cantSplit/>
          <w:trHeight w:val="360"/>
          <w:jc w:val="center"/>
        </w:trPr>
        <w:tc>
          <w:tcPr>
            <w:tcW w:w="1728" w:type="dxa"/>
            <w:tcBorders>
              <w:bottom w:val="single" w:sz="16" w:space="0" w:color="000000"/>
            </w:tcBorders>
            <w:shd w:val="clear" w:color="auto" w:fill="FFFFFF"/>
            <w:tcMar>
              <w:top w:w="0" w:type="dxa"/>
              <w:left w:w="0" w:type="dxa"/>
              <w:bottom w:w="0" w:type="dxa"/>
              <w:right w:w="0" w:type="dxa"/>
            </w:tcMar>
            <w:vAlign w:val="center"/>
          </w:tcPr>
          <w:p w14:paraId="415D5B26" w14:textId="77777777" w:rsidR="00C71769" w:rsidRPr="00DF6FAC" w:rsidRDefault="00C71769" w:rsidP="00D67163">
            <w:pPr>
              <w:spacing w:before="40" w:after="40" w:line="360" w:lineRule="auto"/>
              <w:ind w:left="100" w:right="100"/>
            </w:pPr>
            <w:r w:rsidRPr="00DF6FAC">
              <w:rPr>
                <w:rFonts w:eastAsia="Arial"/>
                <w:color w:val="111111"/>
                <w:sz w:val="20"/>
              </w:rPr>
              <w:t>Odd thoughts and behavior</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57EA7D5" w14:textId="77777777" w:rsidR="00C71769" w:rsidRPr="00DF6FAC" w:rsidRDefault="00C71769" w:rsidP="00D67163">
            <w:pPr>
              <w:spacing w:before="40" w:after="40" w:line="360" w:lineRule="auto"/>
              <w:ind w:left="100" w:right="100"/>
            </w:pPr>
            <w:r w:rsidRPr="00DF6FAC">
              <w:rPr>
                <w:rFonts w:eastAsia="Arial"/>
                <w:color w:val="111111"/>
                <w:sz w:val="20"/>
              </w:rPr>
              <w:t>0.12(2)</w:t>
            </w:r>
          </w:p>
        </w:tc>
        <w:tc>
          <w:tcPr>
            <w:tcW w:w="936" w:type="dxa"/>
            <w:gridSpan w:val="2"/>
            <w:tcBorders>
              <w:bottom w:val="single" w:sz="16" w:space="0" w:color="000000"/>
            </w:tcBorders>
            <w:shd w:val="clear" w:color="auto" w:fill="FFFFFF"/>
            <w:tcMar>
              <w:top w:w="0" w:type="dxa"/>
              <w:left w:w="0" w:type="dxa"/>
              <w:bottom w:w="0" w:type="dxa"/>
              <w:right w:w="0" w:type="dxa"/>
            </w:tcMar>
            <w:vAlign w:val="center"/>
          </w:tcPr>
          <w:p w14:paraId="56F966DA" w14:textId="77777777" w:rsidR="00C71769" w:rsidRPr="00DF6FAC" w:rsidRDefault="00C71769" w:rsidP="00D67163">
            <w:pPr>
              <w:spacing w:before="40" w:after="40" w:line="360" w:lineRule="auto"/>
              <w:ind w:left="100" w:right="100"/>
              <w:jc w:val="right"/>
            </w:pPr>
            <w:r w:rsidRPr="00DF6FAC">
              <w:rPr>
                <w:rFonts w:eastAsia="Arial"/>
                <w:color w:val="111111"/>
                <w:sz w:val="20"/>
              </w:rPr>
              <w:t>0.940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8EB962F"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40ED4C83"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gridSpan w:val="2"/>
            <w:tcBorders>
              <w:bottom w:val="single" w:sz="16" w:space="0" w:color="000000"/>
            </w:tcBorders>
            <w:shd w:val="clear" w:color="auto" w:fill="FFFFFF"/>
            <w:tcMar>
              <w:top w:w="0" w:type="dxa"/>
              <w:left w:w="0" w:type="dxa"/>
              <w:bottom w:w="0" w:type="dxa"/>
              <w:right w:w="0" w:type="dxa"/>
            </w:tcMar>
            <w:vAlign w:val="center"/>
          </w:tcPr>
          <w:p w14:paraId="6A9D0359" w14:textId="77777777" w:rsidR="00C71769" w:rsidRPr="00DF6FAC" w:rsidRDefault="00C71769" w:rsidP="00D67163">
            <w:pPr>
              <w:spacing w:before="40" w:after="40" w:line="360" w:lineRule="auto"/>
              <w:ind w:left="100" w:right="100"/>
            </w:pPr>
            <w:r w:rsidRPr="00DF6FAC">
              <w:rPr>
                <w:rFonts w:eastAsia="Arial"/>
                <w:color w:val="111111"/>
                <w:sz w:val="20"/>
              </w:rPr>
              <w:t>-</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4964B4B" w14:textId="77777777" w:rsidR="00C71769" w:rsidRPr="00DF6FAC" w:rsidRDefault="00C71769" w:rsidP="00D67163">
            <w:pPr>
              <w:spacing w:before="40" w:after="40" w:line="360" w:lineRule="auto"/>
              <w:ind w:left="100" w:right="100"/>
            </w:pPr>
            <w:r w:rsidRPr="00DF6FAC">
              <w:rPr>
                <w:rFonts w:eastAsia="Arial"/>
                <w:color w:val="111111"/>
                <w:sz w:val="20"/>
              </w:rPr>
              <w:t>-</w:t>
            </w:r>
          </w:p>
        </w:tc>
      </w:tr>
      <w:tr w:rsidR="00C71769" w:rsidRPr="00DF6FAC" w14:paraId="63603A9C" w14:textId="77777777" w:rsidTr="00D67163">
        <w:trPr>
          <w:cantSplit/>
          <w:trHeight w:val="360"/>
          <w:jc w:val="center"/>
        </w:trPr>
        <w:tc>
          <w:tcPr>
            <w:tcW w:w="8064" w:type="dxa"/>
            <w:gridSpan w:val="9"/>
            <w:shd w:val="clear" w:color="auto" w:fill="FFFFFF"/>
            <w:tcMar>
              <w:top w:w="0" w:type="dxa"/>
              <w:left w:w="0" w:type="dxa"/>
              <w:bottom w:w="0" w:type="dxa"/>
              <w:right w:w="0" w:type="dxa"/>
            </w:tcMar>
            <w:vAlign w:val="center"/>
          </w:tcPr>
          <w:p w14:paraId="2952AA69" w14:textId="77777777" w:rsidR="00C71769" w:rsidRPr="00DF6FAC" w:rsidRDefault="00C71769" w:rsidP="00D67163">
            <w:pPr>
              <w:spacing w:before="0" w:after="0"/>
            </w:pPr>
            <w:r w:rsidRPr="002C680A">
              <w:rPr>
                <w:rFonts w:eastAsia="Arial"/>
                <w:i/>
                <w:color w:val="000000"/>
                <w:sz w:val="20"/>
              </w:rPr>
              <w:t>Note</w:t>
            </w:r>
            <w:r>
              <w:rPr>
                <w:rFonts w:eastAsia="Arial"/>
                <w:i/>
                <w:color w:val="000000"/>
                <w:sz w:val="20"/>
              </w:rPr>
              <w:t>.</w:t>
            </w:r>
            <w:r w:rsidRPr="00DF6FAC">
              <w:rPr>
                <w:rFonts w:eastAsia="Arial"/>
                <w:color w:val="000000"/>
                <w:sz w:val="20"/>
              </w:rPr>
              <w:t xml:space="preserve"> '-' in the derivation model columns</w:t>
            </w:r>
            <w:r>
              <w:rPr>
                <w:rFonts w:eastAsia="Arial"/>
                <w:color w:val="000000"/>
                <w:sz w:val="20"/>
              </w:rPr>
              <w:t xml:space="preserve"> = </w:t>
            </w:r>
            <w:r w:rsidRPr="00DF6FAC">
              <w:rPr>
                <w:rFonts w:eastAsia="Arial"/>
                <w:color w:val="000000"/>
                <w:sz w:val="20"/>
              </w:rPr>
              <w:t>the derivation model is the restricted model.</w:t>
            </w:r>
          </w:p>
        </w:tc>
      </w:tr>
    </w:tbl>
    <w:p w14:paraId="7F8CE06C" w14:textId="22896214" w:rsidR="0097247D" w:rsidRDefault="0097247D"/>
    <w:p w14:paraId="0B845B0E" w14:textId="6FA5EDFE" w:rsidR="00C71769" w:rsidRDefault="00C71769"/>
    <w:p w14:paraId="4BA8152B" w14:textId="0A41020B" w:rsidR="00C71769" w:rsidRDefault="00C71769"/>
    <w:p w14:paraId="7AF8174A" w14:textId="1AA27409" w:rsidR="00C71769" w:rsidRDefault="00C71769"/>
    <w:p w14:paraId="654A4460" w14:textId="5059D69C" w:rsidR="00C71769" w:rsidRDefault="00C71769"/>
    <w:p w14:paraId="218B01A8" w14:textId="77777777" w:rsidR="00AA7724" w:rsidRDefault="00AA7724"/>
    <w:p w14:paraId="18A33532" w14:textId="483C7C88" w:rsidR="00C71769" w:rsidRDefault="00C71769"/>
    <w:p w14:paraId="46983D35" w14:textId="77777777" w:rsidR="00C71769" w:rsidRPr="002C680A" w:rsidRDefault="00C71769" w:rsidP="00133498">
      <w:pPr>
        <w:spacing w:before="0" w:after="0"/>
        <w:ind w:left="284"/>
        <w:rPr>
          <w:b/>
        </w:rPr>
      </w:pPr>
      <w:r w:rsidRPr="002C680A">
        <w:rPr>
          <w:b/>
        </w:rPr>
        <w:t xml:space="preserve">Table 2 </w:t>
      </w:r>
    </w:p>
    <w:p w14:paraId="5970F391" w14:textId="77777777" w:rsidR="00C71769" w:rsidRPr="002C680A" w:rsidRDefault="00C71769" w:rsidP="00133498">
      <w:pPr>
        <w:spacing w:before="0" w:after="0"/>
        <w:ind w:left="284"/>
        <w:rPr>
          <w:i/>
        </w:rPr>
      </w:pPr>
      <w:r w:rsidRPr="002C680A">
        <w:rPr>
          <w:i/>
        </w:rPr>
        <w:t xml:space="preserve">Internal </w:t>
      </w:r>
      <w:r>
        <w:rPr>
          <w:i/>
        </w:rPr>
        <w:t>C</w:t>
      </w:r>
      <w:r w:rsidRPr="002C680A">
        <w:rPr>
          <w:i/>
        </w:rPr>
        <w:t xml:space="preserve">onsistency and </w:t>
      </w:r>
      <w:r>
        <w:rPr>
          <w:i/>
        </w:rPr>
        <w:t>M</w:t>
      </w:r>
      <w:r w:rsidRPr="002C680A">
        <w:rPr>
          <w:i/>
        </w:rPr>
        <w:t xml:space="preserve">odel </w:t>
      </w:r>
      <w:r>
        <w:rPr>
          <w:i/>
        </w:rPr>
        <w:t>F</w:t>
      </w:r>
      <w:r w:rsidRPr="002C680A">
        <w:rPr>
          <w:i/>
        </w:rPr>
        <w:t xml:space="preserve">it in the </w:t>
      </w:r>
      <w:r>
        <w:rPr>
          <w:i/>
        </w:rPr>
        <w:t>V</w:t>
      </w:r>
      <w:r w:rsidRPr="002C680A">
        <w:rPr>
          <w:i/>
        </w:rPr>
        <w:t xml:space="preserve">alidation </w:t>
      </w:r>
      <w:r>
        <w:rPr>
          <w:i/>
        </w:rPr>
        <w:t>S</w:t>
      </w:r>
      <w:r w:rsidRPr="002C680A">
        <w:rPr>
          <w:i/>
        </w:rPr>
        <w:t>ample</w:t>
      </w:r>
    </w:p>
    <w:tbl>
      <w:tblPr>
        <w:tblW w:w="0" w:type="auto"/>
        <w:jc w:val="center"/>
        <w:tblLayout w:type="fixed"/>
        <w:tblLook w:val="04A0" w:firstRow="1" w:lastRow="0" w:firstColumn="1" w:lastColumn="0" w:noHBand="0" w:noVBand="1"/>
      </w:tblPr>
      <w:tblGrid>
        <w:gridCol w:w="2016"/>
        <w:gridCol w:w="864"/>
        <w:gridCol w:w="864"/>
        <w:gridCol w:w="1076"/>
        <w:gridCol w:w="709"/>
        <w:gridCol w:w="1023"/>
        <w:gridCol w:w="961"/>
        <w:gridCol w:w="983"/>
      </w:tblGrid>
      <w:tr w:rsidR="00C71769" w:rsidRPr="00DF6FAC" w14:paraId="57392D11" w14:textId="77777777" w:rsidTr="00D67163">
        <w:trPr>
          <w:cantSplit/>
          <w:trHeight w:val="360"/>
          <w:tblHeader/>
          <w:jc w:val="center"/>
        </w:trPr>
        <w:tc>
          <w:tcPr>
            <w:tcW w:w="20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3CEF4B" w14:textId="77777777" w:rsidR="00C71769" w:rsidRPr="00DF6FAC" w:rsidRDefault="00C71769" w:rsidP="00D67163">
            <w:pPr>
              <w:spacing w:before="40" w:after="40" w:line="360" w:lineRule="auto"/>
              <w:ind w:left="100" w:right="100"/>
            </w:pPr>
            <w:r>
              <w:rPr>
                <w:rFonts w:eastAsia="Arial"/>
                <w:color w:val="111111"/>
                <w:sz w:val="20"/>
              </w:rPr>
              <w:t>F</w:t>
            </w:r>
            <w:r w:rsidRPr="00DF6FAC">
              <w:rPr>
                <w:rFonts w:eastAsia="Arial"/>
                <w:color w:val="111111"/>
                <w:sz w:val="20"/>
              </w:rPr>
              <w:t>acet</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5B5067D" w14:textId="77777777" w:rsidR="00C71769" w:rsidRPr="00DF6FAC" w:rsidRDefault="00C71769" w:rsidP="00D67163">
            <w:pPr>
              <w:spacing w:before="40" w:after="40" w:line="360" w:lineRule="auto"/>
              <w:ind w:left="100" w:right="100"/>
              <w:jc w:val="right"/>
            </w:pPr>
            <m:oMathPara>
              <m:oMath>
                <m:r>
                  <w:rPr>
                    <w:rFonts w:ascii="Cambria Math" w:hAnsi="Cambria Math"/>
                  </w:rPr>
                  <m:t>α</m:t>
                </m:r>
              </m:oMath>
            </m:oMathPara>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C68EA7" w14:textId="77777777" w:rsidR="00C71769" w:rsidRPr="00DF6FAC" w:rsidRDefault="00C71769" w:rsidP="00D67163">
            <w:pPr>
              <w:spacing w:before="40" w:after="40" w:line="360" w:lineRule="auto"/>
              <w:ind w:left="100" w:right="100"/>
              <w:jc w:val="right"/>
            </w:pPr>
            <m:oMathPara>
              <m:oMath>
                <m:r>
                  <w:rPr>
                    <w:rFonts w:ascii="Cambria Math" w:hAnsi="Cambria Math"/>
                  </w:rPr>
                  <m:t>ω</m:t>
                </m:r>
              </m:oMath>
            </m:oMathPara>
          </w:p>
        </w:tc>
        <w:tc>
          <w:tcPr>
            <w:tcW w:w="10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85B5AB6" w14:textId="77777777" w:rsidR="00C71769" w:rsidRPr="00DF6FAC" w:rsidRDefault="00920556" w:rsidP="00D67163">
            <w:pPr>
              <w:spacing w:before="40" w:after="40" w:line="360" w:lineRule="auto"/>
              <w:ind w:left="100" w:right="100"/>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71769" w:rsidRPr="00DF6FAC">
              <w:rPr>
                <w:rFonts w:eastAsia="Arial"/>
                <w:color w:val="111111"/>
                <w:sz w:val="20"/>
              </w:rPr>
              <w:t xml:space="preserve"> (df)</w:t>
            </w:r>
          </w:p>
        </w:tc>
        <w:tc>
          <w:tcPr>
            <w:tcW w:w="70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3B3BAE1" w14:textId="77777777" w:rsidR="00C71769" w:rsidRPr="00DF6FAC" w:rsidRDefault="00C71769" w:rsidP="00D67163">
            <w:pPr>
              <w:spacing w:before="40" w:after="40" w:line="360" w:lineRule="auto"/>
              <w:ind w:left="100" w:right="100"/>
              <w:jc w:val="right"/>
            </w:pPr>
            <w:r w:rsidRPr="002C680A">
              <w:rPr>
                <w:rFonts w:eastAsia="Arial"/>
                <w:i/>
                <w:color w:val="111111"/>
                <w:sz w:val="20"/>
              </w:rPr>
              <w:t>p</w:t>
            </w:r>
          </w:p>
        </w:tc>
        <w:tc>
          <w:tcPr>
            <w:tcW w:w="102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1151D82" w14:textId="77777777" w:rsidR="00C71769" w:rsidRPr="00DF6FAC" w:rsidRDefault="00C71769" w:rsidP="00D67163">
            <w:pPr>
              <w:spacing w:before="40" w:after="40" w:line="360" w:lineRule="auto"/>
              <w:ind w:left="100" w:right="100"/>
              <w:jc w:val="right"/>
            </w:pPr>
            <w:r w:rsidRPr="00DF6FAC">
              <w:rPr>
                <w:rFonts w:eastAsia="Arial"/>
                <w:color w:val="111111"/>
                <w:sz w:val="20"/>
              </w:rPr>
              <w:t>CFI</w:t>
            </w:r>
          </w:p>
        </w:tc>
        <w:tc>
          <w:tcPr>
            <w:tcW w:w="96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219E0E9" w14:textId="77777777" w:rsidR="00C71769" w:rsidRPr="00DF6FAC" w:rsidRDefault="00C71769" w:rsidP="00D67163">
            <w:pPr>
              <w:spacing w:before="40" w:after="40" w:line="360" w:lineRule="auto"/>
              <w:ind w:left="100" w:right="100"/>
              <w:jc w:val="right"/>
            </w:pPr>
            <w:r w:rsidRPr="00DF6FAC">
              <w:rPr>
                <w:rFonts w:eastAsia="Arial"/>
                <w:color w:val="111111"/>
                <w:sz w:val="20"/>
              </w:rPr>
              <w:t>RMSEA</w:t>
            </w:r>
          </w:p>
        </w:tc>
        <w:tc>
          <w:tcPr>
            <w:tcW w:w="98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5D63EF0" w14:textId="77777777" w:rsidR="00C71769" w:rsidRPr="00DF6FAC" w:rsidRDefault="00C71769" w:rsidP="00D67163">
            <w:pPr>
              <w:spacing w:before="40" w:after="40" w:line="360" w:lineRule="auto"/>
              <w:ind w:left="100" w:right="100"/>
              <w:jc w:val="right"/>
            </w:pPr>
            <w:r w:rsidRPr="00DF6FAC">
              <w:rPr>
                <w:rFonts w:eastAsia="Arial"/>
                <w:color w:val="111111"/>
                <w:sz w:val="20"/>
              </w:rPr>
              <w:t>SRMR</w:t>
            </w:r>
          </w:p>
        </w:tc>
      </w:tr>
      <w:tr w:rsidR="00C71769" w:rsidRPr="00DF6FAC" w14:paraId="78205144"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4782C1A3" w14:textId="0CD83411" w:rsidR="00C71769" w:rsidRPr="00DF6FAC" w:rsidRDefault="00C71769" w:rsidP="00D67163">
            <w:pPr>
              <w:spacing w:before="40" w:after="40" w:line="360" w:lineRule="auto"/>
              <w:ind w:left="100" w:right="100"/>
            </w:pPr>
            <w:proofErr w:type="spellStart"/>
            <w:r w:rsidRPr="00DF6FAC">
              <w:rPr>
                <w:rFonts w:eastAsia="Arial"/>
                <w:color w:val="111111"/>
                <w:sz w:val="20"/>
              </w:rPr>
              <w:t>Hyperexpressiv</w:t>
            </w:r>
            <w:r w:rsidR="007E4EEE">
              <w:rPr>
                <w:rFonts w:eastAsia="Arial"/>
                <w:color w:val="111111"/>
                <w:sz w:val="20"/>
              </w:rPr>
              <w:t>e</w:t>
            </w:r>
            <w:proofErr w:type="spellEnd"/>
            <w:r w:rsidR="007E4EEE">
              <w:rPr>
                <w:rFonts w:eastAsia="Arial"/>
                <w:color w:val="111111"/>
                <w:sz w:val="20"/>
              </w:rPr>
              <w:t xml:space="preserve"> traits</w:t>
            </w:r>
          </w:p>
        </w:tc>
        <w:tc>
          <w:tcPr>
            <w:tcW w:w="864" w:type="dxa"/>
            <w:shd w:val="clear" w:color="auto" w:fill="FFFFFF"/>
            <w:tcMar>
              <w:top w:w="0" w:type="dxa"/>
              <w:left w:w="0" w:type="dxa"/>
              <w:bottom w:w="0" w:type="dxa"/>
              <w:right w:w="0" w:type="dxa"/>
            </w:tcMar>
            <w:vAlign w:val="center"/>
          </w:tcPr>
          <w:p w14:paraId="7E4B6998" w14:textId="77777777" w:rsidR="00C71769" w:rsidRPr="00DF6FAC" w:rsidRDefault="00C71769" w:rsidP="00D67163">
            <w:pPr>
              <w:spacing w:before="40" w:after="40" w:line="360" w:lineRule="auto"/>
              <w:ind w:left="100" w:right="100"/>
              <w:jc w:val="right"/>
            </w:pPr>
            <w:r w:rsidRPr="00DF6FAC">
              <w:rPr>
                <w:rFonts w:eastAsia="Arial"/>
                <w:color w:val="111111"/>
                <w:sz w:val="20"/>
              </w:rPr>
              <w:t>0.791</w:t>
            </w:r>
          </w:p>
        </w:tc>
        <w:tc>
          <w:tcPr>
            <w:tcW w:w="864" w:type="dxa"/>
            <w:shd w:val="clear" w:color="auto" w:fill="FFFFFF"/>
            <w:tcMar>
              <w:top w:w="0" w:type="dxa"/>
              <w:left w:w="0" w:type="dxa"/>
              <w:bottom w:w="0" w:type="dxa"/>
              <w:right w:w="0" w:type="dxa"/>
            </w:tcMar>
            <w:vAlign w:val="center"/>
          </w:tcPr>
          <w:p w14:paraId="2E1EF530" w14:textId="77777777" w:rsidR="00C71769" w:rsidRPr="00DF6FAC" w:rsidRDefault="00C71769" w:rsidP="00D67163">
            <w:pPr>
              <w:spacing w:before="40" w:after="40" w:line="360" w:lineRule="auto"/>
              <w:ind w:left="100" w:right="100"/>
              <w:jc w:val="right"/>
            </w:pPr>
            <w:r w:rsidRPr="00DF6FAC">
              <w:rPr>
                <w:rFonts w:eastAsia="Arial"/>
                <w:color w:val="111111"/>
                <w:sz w:val="20"/>
              </w:rPr>
              <w:t>0.809</w:t>
            </w:r>
          </w:p>
        </w:tc>
        <w:tc>
          <w:tcPr>
            <w:tcW w:w="1076" w:type="dxa"/>
            <w:shd w:val="clear" w:color="auto" w:fill="FFFFFF"/>
            <w:tcMar>
              <w:top w:w="0" w:type="dxa"/>
              <w:left w:w="0" w:type="dxa"/>
              <w:bottom w:w="0" w:type="dxa"/>
              <w:right w:w="0" w:type="dxa"/>
            </w:tcMar>
            <w:vAlign w:val="center"/>
          </w:tcPr>
          <w:p w14:paraId="74B10DC6" w14:textId="77777777" w:rsidR="00C71769" w:rsidRPr="00DF6FAC" w:rsidRDefault="00C71769" w:rsidP="00D67163">
            <w:pPr>
              <w:spacing w:before="40" w:after="40" w:line="360" w:lineRule="auto"/>
              <w:ind w:left="100" w:right="100"/>
            </w:pPr>
            <w:r w:rsidRPr="00DF6FAC">
              <w:rPr>
                <w:rFonts w:eastAsia="Arial"/>
                <w:color w:val="111111"/>
                <w:sz w:val="20"/>
              </w:rPr>
              <w:t>0.53(1)</w:t>
            </w:r>
          </w:p>
        </w:tc>
        <w:tc>
          <w:tcPr>
            <w:tcW w:w="709" w:type="dxa"/>
            <w:shd w:val="clear" w:color="auto" w:fill="FFFFFF"/>
            <w:tcMar>
              <w:top w:w="0" w:type="dxa"/>
              <w:left w:w="0" w:type="dxa"/>
              <w:bottom w:w="0" w:type="dxa"/>
              <w:right w:w="0" w:type="dxa"/>
            </w:tcMar>
            <w:vAlign w:val="center"/>
          </w:tcPr>
          <w:p w14:paraId="476A4EE1" w14:textId="77777777" w:rsidR="00C71769" w:rsidRPr="00DF6FAC" w:rsidRDefault="00C71769" w:rsidP="00D67163">
            <w:pPr>
              <w:spacing w:before="40" w:after="40" w:line="360" w:lineRule="auto"/>
              <w:ind w:left="100" w:right="100"/>
              <w:jc w:val="right"/>
            </w:pPr>
            <w:r w:rsidRPr="00DF6FAC">
              <w:rPr>
                <w:rFonts w:eastAsia="Arial"/>
                <w:color w:val="111111"/>
                <w:sz w:val="20"/>
              </w:rPr>
              <w:t>0.469</w:t>
            </w:r>
          </w:p>
        </w:tc>
        <w:tc>
          <w:tcPr>
            <w:tcW w:w="1023" w:type="dxa"/>
            <w:shd w:val="clear" w:color="auto" w:fill="FFFFFF"/>
            <w:tcMar>
              <w:top w:w="0" w:type="dxa"/>
              <w:left w:w="0" w:type="dxa"/>
              <w:bottom w:w="0" w:type="dxa"/>
              <w:right w:w="0" w:type="dxa"/>
            </w:tcMar>
            <w:vAlign w:val="center"/>
          </w:tcPr>
          <w:p w14:paraId="5460E195"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23BAF4C9"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983" w:type="dxa"/>
            <w:shd w:val="clear" w:color="auto" w:fill="FFFFFF"/>
            <w:tcMar>
              <w:top w:w="0" w:type="dxa"/>
              <w:left w:w="0" w:type="dxa"/>
              <w:bottom w:w="0" w:type="dxa"/>
              <w:right w:w="0" w:type="dxa"/>
            </w:tcMar>
            <w:vAlign w:val="center"/>
          </w:tcPr>
          <w:p w14:paraId="564D8CD3" w14:textId="77777777" w:rsidR="00C71769" w:rsidRPr="00DF6FAC" w:rsidRDefault="00C71769" w:rsidP="00D67163">
            <w:pPr>
              <w:spacing w:before="40" w:after="40" w:line="360" w:lineRule="auto"/>
              <w:ind w:left="100" w:right="100"/>
              <w:jc w:val="right"/>
            </w:pPr>
            <w:r w:rsidRPr="00DF6FAC">
              <w:rPr>
                <w:rFonts w:eastAsia="Arial"/>
                <w:color w:val="111111"/>
                <w:sz w:val="20"/>
              </w:rPr>
              <w:t>0.008</w:t>
            </w:r>
          </w:p>
        </w:tc>
      </w:tr>
      <w:tr w:rsidR="00C71769" w:rsidRPr="00DF6FAC" w14:paraId="728E17DC"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0ADA9D03" w14:textId="5D523662" w:rsidR="00C71769" w:rsidRPr="00DF6FAC" w:rsidRDefault="00C71769" w:rsidP="00D67163">
            <w:pPr>
              <w:spacing w:before="40" w:after="40" w:line="360" w:lineRule="auto"/>
              <w:ind w:left="100" w:right="100"/>
            </w:pPr>
            <w:r w:rsidRPr="00DF6FAC">
              <w:rPr>
                <w:rFonts w:eastAsia="Arial"/>
                <w:color w:val="111111"/>
                <w:sz w:val="20"/>
              </w:rPr>
              <w:t>Hyperactiv</w:t>
            </w:r>
            <w:r w:rsidR="007E4EEE">
              <w:rPr>
                <w:rFonts w:eastAsia="Arial"/>
                <w:color w:val="111111"/>
                <w:sz w:val="20"/>
              </w:rPr>
              <w:t>e traits</w:t>
            </w:r>
          </w:p>
        </w:tc>
        <w:tc>
          <w:tcPr>
            <w:tcW w:w="864" w:type="dxa"/>
            <w:shd w:val="clear" w:color="auto" w:fill="FFFFFF"/>
            <w:tcMar>
              <w:top w:w="0" w:type="dxa"/>
              <w:left w:w="0" w:type="dxa"/>
              <w:bottom w:w="0" w:type="dxa"/>
              <w:right w:w="0" w:type="dxa"/>
            </w:tcMar>
            <w:vAlign w:val="center"/>
          </w:tcPr>
          <w:p w14:paraId="7FC62094" w14:textId="77777777" w:rsidR="00C71769" w:rsidRPr="00DF6FAC" w:rsidRDefault="00C71769" w:rsidP="00D67163">
            <w:pPr>
              <w:spacing w:before="40" w:after="40" w:line="360" w:lineRule="auto"/>
              <w:ind w:left="100" w:right="100"/>
              <w:jc w:val="right"/>
            </w:pPr>
            <w:r w:rsidRPr="00DF6FAC">
              <w:rPr>
                <w:rFonts w:eastAsia="Arial"/>
                <w:color w:val="111111"/>
                <w:sz w:val="20"/>
              </w:rPr>
              <w:t>0.864</w:t>
            </w:r>
          </w:p>
        </w:tc>
        <w:tc>
          <w:tcPr>
            <w:tcW w:w="864" w:type="dxa"/>
            <w:shd w:val="clear" w:color="auto" w:fill="FFFFFF"/>
            <w:tcMar>
              <w:top w:w="0" w:type="dxa"/>
              <w:left w:w="0" w:type="dxa"/>
              <w:bottom w:w="0" w:type="dxa"/>
              <w:right w:w="0" w:type="dxa"/>
            </w:tcMar>
            <w:vAlign w:val="center"/>
          </w:tcPr>
          <w:p w14:paraId="6EDCB936" w14:textId="77777777" w:rsidR="00C71769" w:rsidRPr="00DF6FAC" w:rsidRDefault="00C71769" w:rsidP="00D67163">
            <w:pPr>
              <w:spacing w:before="40" w:after="40" w:line="360" w:lineRule="auto"/>
              <w:ind w:left="100" w:right="100"/>
              <w:jc w:val="right"/>
            </w:pPr>
            <w:r w:rsidRPr="00DF6FAC">
              <w:rPr>
                <w:rFonts w:eastAsia="Arial"/>
                <w:color w:val="111111"/>
                <w:sz w:val="20"/>
              </w:rPr>
              <w:t>0.870</w:t>
            </w:r>
          </w:p>
        </w:tc>
        <w:tc>
          <w:tcPr>
            <w:tcW w:w="1076" w:type="dxa"/>
            <w:shd w:val="clear" w:color="auto" w:fill="FFFFFF"/>
            <w:tcMar>
              <w:top w:w="0" w:type="dxa"/>
              <w:left w:w="0" w:type="dxa"/>
              <w:bottom w:w="0" w:type="dxa"/>
              <w:right w:w="0" w:type="dxa"/>
            </w:tcMar>
            <w:vAlign w:val="center"/>
          </w:tcPr>
          <w:p w14:paraId="24BA38BE" w14:textId="77777777" w:rsidR="00C71769" w:rsidRPr="00DF6FAC" w:rsidRDefault="00C71769" w:rsidP="00D67163">
            <w:pPr>
              <w:spacing w:before="40" w:after="40" w:line="360" w:lineRule="auto"/>
              <w:ind w:left="100" w:right="100"/>
            </w:pPr>
            <w:r w:rsidRPr="00DF6FAC">
              <w:rPr>
                <w:rFonts w:eastAsia="Arial"/>
                <w:color w:val="111111"/>
                <w:sz w:val="20"/>
              </w:rPr>
              <w:t>6.64(1)</w:t>
            </w:r>
          </w:p>
        </w:tc>
        <w:tc>
          <w:tcPr>
            <w:tcW w:w="709" w:type="dxa"/>
            <w:shd w:val="clear" w:color="auto" w:fill="FFFFFF"/>
            <w:tcMar>
              <w:top w:w="0" w:type="dxa"/>
              <w:left w:w="0" w:type="dxa"/>
              <w:bottom w:w="0" w:type="dxa"/>
              <w:right w:w="0" w:type="dxa"/>
            </w:tcMar>
            <w:vAlign w:val="center"/>
          </w:tcPr>
          <w:p w14:paraId="171F88B3" w14:textId="77777777" w:rsidR="00C71769" w:rsidRPr="00DF6FAC" w:rsidRDefault="00C71769" w:rsidP="00D67163">
            <w:pPr>
              <w:spacing w:before="40" w:after="40" w:line="360" w:lineRule="auto"/>
              <w:ind w:left="100" w:right="100"/>
              <w:jc w:val="right"/>
            </w:pPr>
            <w:r w:rsidRPr="00DF6FAC">
              <w:rPr>
                <w:rFonts w:eastAsia="Arial"/>
                <w:color w:val="111111"/>
                <w:sz w:val="20"/>
              </w:rPr>
              <w:t>0.010</w:t>
            </w:r>
          </w:p>
        </w:tc>
        <w:tc>
          <w:tcPr>
            <w:tcW w:w="1023" w:type="dxa"/>
            <w:shd w:val="clear" w:color="auto" w:fill="FFFFFF"/>
            <w:tcMar>
              <w:top w:w="0" w:type="dxa"/>
              <w:left w:w="0" w:type="dxa"/>
              <w:bottom w:w="0" w:type="dxa"/>
              <w:right w:w="0" w:type="dxa"/>
            </w:tcMar>
            <w:vAlign w:val="center"/>
          </w:tcPr>
          <w:p w14:paraId="2FCBECEE" w14:textId="77777777" w:rsidR="00C71769" w:rsidRPr="00DF6FAC" w:rsidRDefault="00C71769" w:rsidP="00D67163">
            <w:pPr>
              <w:spacing w:before="40" w:after="40" w:line="360" w:lineRule="auto"/>
              <w:ind w:left="100" w:right="100"/>
              <w:jc w:val="right"/>
            </w:pPr>
            <w:r w:rsidRPr="00DF6FAC">
              <w:rPr>
                <w:rFonts w:eastAsia="Arial"/>
                <w:color w:val="111111"/>
                <w:sz w:val="20"/>
              </w:rPr>
              <w:t>0.999</w:t>
            </w:r>
          </w:p>
        </w:tc>
        <w:tc>
          <w:tcPr>
            <w:tcW w:w="961" w:type="dxa"/>
            <w:shd w:val="clear" w:color="auto" w:fill="FFFFFF"/>
            <w:tcMar>
              <w:top w:w="0" w:type="dxa"/>
              <w:left w:w="0" w:type="dxa"/>
              <w:bottom w:w="0" w:type="dxa"/>
              <w:right w:w="0" w:type="dxa"/>
            </w:tcMar>
            <w:vAlign w:val="center"/>
          </w:tcPr>
          <w:p w14:paraId="3D4D3F40" w14:textId="77777777" w:rsidR="00C71769" w:rsidRPr="00DF6FAC" w:rsidRDefault="00C71769" w:rsidP="00D67163">
            <w:pPr>
              <w:spacing w:before="40" w:after="40" w:line="360" w:lineRule="auto"/>
              <w:ind w:left="100" w:right="100"/>
              <w:jc w:val="right"/>
            </w:pPr>
            <w:r w:rsidRPr="00DF6FAC">
              <w:rPr>
                <w:rFonts w:eastAsia="Arial"/>
                <w:color w:val="111111"/>
                <w:sz w:val="20"/>
              </w:rPr>
              <w:t>0.079</w:t>
            </w:r>
          </w:p>
        </w:tc>
        <w:tc>
          <w:tcPr>
            <w:tcW w:w="983" w:type="dxa"/>
            <w:shd w:val="clear" w:color="auto" w:fill="FFFFFF"/>
            <w:tcMar>
              <w:top w:w="0" w:type="dxa"/>
              <w:left w:w="0" w:type="dxa"/>
              <w:bottom w:w="0" w:type="dxa"/>
              <w:right w:w="0" w:type="dxa"/>
            </w:tcMar>
            <w:vAlign w:val="center"/>
          </w:tcPr>
          <w:p w14:paraId="57805D74" w14:textId="77777777" w:rsidR="00C71769" w:rsidRPr="00DF6FAC" w:rsidRDefault="00C71769" w:rsidP="00D67163">
            <w:pPr>
              <w:spacing w:before="40" w:after="40" w:line="360" w:lineRule="auto"/>
              <w:ind w:left="100" w:right="100"/>
              <w:jc w:val="right"/>
            </w:pPr>
            <w:r w:rsidRPr="00DF6FAC">
              <w:rPr>
                <w:rFonts w:eastAsia="Arial"/>
                <w:color w:val="111111"/>
                <w:sz w:val="20"/>
              </w:rPr>
              <w:t>0.020</w:t>
            </w:r>
          </w:p>
        </w:tc>
      </w:tr>
      <w:tr w:rsidR="00C71769" w:rsidRPr="00DF6FAC" w14:paraId="28F16CE3"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50364244" w14:textId="77777777" w:rsidR="00C71769" w:rsidRPr="00DF6FAC" w:rsidRDefault="00C71769" w:rsidP="00D67163">
            <w:pPr>
              <w:spacing w:before="40" w:after="40" w:line="360" w:lineRule="auto"/>
              <w:ind w:left="100" w:right="100"/>
            </w:pPr>
            <w:r w:rsidRPr="00DF6FAC">
              <w:rPr>
                <w:rFonts w:eastAsia="Arial"/>
                <w:color w:val="111111"/>
                <w:sz w:val="20"/>
              </w:rPr>
              <w:t>Dominance–Egocentrism</w:t>
            </w:r>
          </w:p>
        </w:tc>
        <w:tc>
          <w:tcPr>
            <w:tcW w:w="864" w:type="dxa"/>
            <w:shd w:val="clear" w:color="auto" w:fill="FFFFFF"/>
            <w:tcMar>
              <w:top w:w="0" w:type="dxa"/>
              <w:left w:w="0" w:type="dxa"/>
              <w:bottom w:w="0" w:type="dxa"/>
              <w:right w:w="0" w:type="dxa"/>
            </w:tcMar>
            <w:vAlign w:val="center"/>
          </w:tcPr>
          <w:p w14:paraId="4C99018B" w14:textId="77777777" w:rsidR="00C71769" w:rsidRPr="00DF6FAC" w:rsidRDefault="00C71769" w:rsidP="00D67163">
            <w:pPr>
              <w:spacing w:before="40" w:after="40" w:line="360" w:lineRule="auto"/>
              <w:ind w:left="100" w:right="100"/>
              <w:jc w:val="right"/>
            </w:pPr>
            <w:r w:rsidRPr="00DF6FAC">
              <w:rPr>
                <w:rFonts w:eastAsia="Arial"/>
                <w:color w:val="111111"/>
                <w:sz w:val="20"/>
              </w:rPr>
              <w:t>0.807</w:t>
            </w:r>
          </w:p>
        </w:tc>
        <w:tc>
          <w:tcPr>
            <w:tcW w:w="864" w:type="dxa"/>
            <w:shd w:val="clear" w:color="auto" w:fill="FFFFFF"/>
            <w:tcMar>
              <w:top w:w="0" w:type="dxa"/>
              <w:left w:w="0" w:type="dxa"/>
              <w:bottom w:w="0" w:type="dxa"/>
              <w:right w:w="0" w:type="dxa"/>
            </w:tcMar>
            <w:vAlign w:val="center"/>
          </w:tcPr>
          <w:p w14:paraId="24DD1F58" w14:textId="77777777" w:rsidR="00C71769" w:rsidRPr="00DF6FAC" w:rsidRDefault="00C71769" w:rsidP="00D67163">
            <w:pPr>
              <w:spacing w:before="40" w:after="40" w:line="360" w:lineRule="auto"/>
              <w:ind w:left="100" w:right="100"/>
              <w:jc w:val="right"/>
            </w:pPr>
            <w:r w:rsidRPr="00DF6FAC">
              <w:rPr>
                <w:rFonts w:eastAsia="Arial"/>
                <w:color w:val="111111"/>
                <w:sz w:val="20"/>
              </w:rPr>
              <w:t>0.813</w:t>
            </w:r>
          </w:p>
        </w:tc>
        <w:tc>
          <w:tcPr>
            <w:tcW w:w="1076" w:type="dxa"/>
            <w:shd w:val="clear" w:color="auto" w:fill="FFFFFF"/>
            <w:tcMar>
              <w:top w:w="0" w:type="dxa"/>
              <w:left w:w="0" w:type="dxa"/>
              <w:bottom w:w="0" w:type="dxa"/>
              <w:right w:w="0" w:type="dxa"/>
            </w:tcMar>
            <w:vAlign w:val="center"/>
          </w:tcPr>
          <w:p w14:paraId="52083162" w14:textId="77777777" w:rsidR="00C71769" w:rsidRPr="00DF6FAC" w:rsidRDefault="00C71769" w:rsidP="00D67163">
            <w:pPr>
              <w:spacing w:before="40" w:after="40" w:line="360" w:lineRule="auto"/>
              <w:ind w:left="100" w:right="100"/>
            </w:pPr>
            <w:r w:rsidRPr="00DF6FAC">
              <w:rPr>
                <w:rFonts w:eastAsia="Arial"/>
                <w:color w:val="111111"/>
                <w:sz w:val="20"/>
              </w:rPr>
              <w:t>1.72(1)</w:t>
            </w:r>
          </w:p>
        </w:tc>
        <w:tc>
          <w:tcPr>
            <w:tcW w:w="709" w:type="dxa"/>
            <w:shd w:val="clear" w:color="auto" w:fill="FFFFFF"/>
            <w:tcMar>
              <w:top w:w="0" w:type="dxa"/>
              <w:left w:w="0" w:type="dxa"/>
              <w:bottom w:w="0" w:type="dxa"/>
              <w:right w:w="0" w:type="dxa"/>
            </w:tcMar>
            <w:vAlign w:val="center"/>
          </w:tcPr>
          <w:p w14:paraId="1F5B6235" w14:textId="77777777" w:rsidR="00C71769" w:rsidRPr="00DF6FAC" w:rsidRDefault="00C71769" w:rsidP="00D67163">
            <w:pPr>
              <w:spacing w:before="40" w:after="40" w:line="360" w:lineRule="auto"/>
              <w:ind w:left="100" w:right="100"/>
              <w:jc w:val="right"/>
            </w:pPr>
            <w:r w:rsidRPr="00DF6FAC">
              <w:rPr>
                <w:rFonts w:eastAsia="Arial"/>
                <w:color w:val="111111"/>
                <w:sz w:val="20"/>
              </w:rPr>
              <w:t>0.190</w:t>
            </w:r>
          </w:p>
        </w:tc>
        <w:tc>
          <w:tcPr>
            <w:tcW w:w="1023" w:type="dxa"/>
            <w:shd w:val="clear" w:color="auto" w:fill="FFFFFF"/>
            <w:tcMar>
              <w:top w:w="0" w:type="dxa"/>
              <w:left w:w="0" w:type="dxa"/>
              <w:bottom w:w="0" w:type="dxa"/>
              <w:right w:w="0" w:type="dxa"/>
            </w:tcMar>
            <w:vAlign w:val="center"/>
          </w:tcPr>
          <w:p w14:paraId="0FD34A6C"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37DAC96E" w14:textId="77777777" w:rsidR="00C71769" w:rsidRPr="00DF6FAC" w:rsidRDefault="00C71769" w:rsidP="00D67163">
            <w:pPr>
              <w:spacing w:before="40" w:after="40" w:line="360" w:lineRule="auto"/>
              <w:ind w:left="100" w:right="100"/>
              <w:jc w:val="right"/>
            </w:pPr>
            <w:r w:rsidRPr="00DF6FAC">
              <w:rPr>
                <w:rFonts w:eastAsia="Arial"/>
                <w:color w:val="111111"/>
                <w:sz w:val="20"/>
              </w:rPr>
              <w:t>0.028</w:t>
            </w:r>
          </w:p>
        </w:tc>
        <w:tc>
          <w:tcPr>
            <w:tcW w:w="983" w:type="dxa"/>
            <w:shd w:val="clear" w:color="auto" w:fill="FFFFFF"/>
            <w:tcMar>
              <w:top w:w="0" w:type="dxa"/>
              <w:left w:w="0" w:type="dxa"/>
              <w:bottom w:w="0" w:type="dxa"/>
              <w:right w:w="0" w:type="dxa"/>
            </w:tcMar>
            <w:vAlign w:val="center"/>
          </w:tcPr>
          <w:p w14:paraId="5F6E63A4" w14:textId="77777777" w:rsidR="00C71769" w:rsidRPr="00DF6FAC" w:rsidRDefault="00C71769" w:rsidP="00D67163">
            <w:pPr>
              <w:spacing w:before="40" w:after="40" w:line="360" w:lineRule="auto"/>
              <w:ind w:left="100" w:right="100"/>
              <w:jc w:val="right"/>
            </w:pPr>
            <w:r w:rsidRPr="00DF6FAC">
              <w:rPr>
                <w:rFonts w:eastAsia="Arial"/>
                <w:color w:val="111111"/>
                <w:sz w:val="20"/>
              </w:rPr>
              <w:t>0.013</w:t>
            </w:r>
          </w:p>
        </w:tc>
      </w:tr>
      <w:tr w:rsidR="00C71769" w:rsidRPr="00DF6FAC" w14:paraId="2406FA6D"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50EAFFEE" w14:textId="77777777" w:rsidR="00C71769" w:rsidRPr="00DF6FAC" w:rsidRDefault="00C71769" w:rsidP="00D67163">
            <w:pPr>
              <w:spacing w:before="40" w:after="40" w:line="360" w:lineRule="auto"/>
              <w:ind w:left="100" w:right="100"/>
            </w:pPr>
            <w:r w:rsidRPr="00DF6FAC">
              <w:rPr>
                <w:rFonts w:eastAsia="Arial"/>
                <w:color w:val="111111"/>
                <w:sz w:val="20"/>
              </w:rPr>
              <w:t>Impulsivity</w:t>
            </w:r>
          </w:p>
        </w:tc>
        <w:tc>
          <w:tcPr>
            <w:tcW w:w="864" w:type="dxa"/>
            <w:shd w:val="clear" w:color="auto" w:fill="FFFFFF"/>
            <w:tcMar>
              <w:top w:w="0" w:type="dxa"/>
              <w:left w:w="0" w:type="dxa"/>
              <w:bottom w:w="0" w:type="dxa"/>
              <w:right w:w="0" w:type="dxa"/>
            </w:tcMar>
            <w:vAlign w:val="center"/>
          </w:tcPr>
          <w:p w14:paraId="62692187" w14:textId="77777777" w:rsidR="00C71769" w:rsidRPr="00DF6FAC" w:rsidRDefault="00C71769" w:rsidP="00D67163">
            <w:pPr>
              <w:spacing w:before="40" w:after="40" w:line="360" w:lineRule="auto"/>
              <w:ind w:left="100" w:right="100"/>
              <w:jc w:val="right"/>
            </w:pPr>
            <w:r w:rsidRPr="00DF6FAC">
              <w:rPr>
                <w:rFonts w:eastAsia="Arial"/>
                <w:color w:val="111111"/>
                <w:sz w:val="20"/>
              </w:rPr>
              <w:t>0.862</w:t>
            </w:r>
          </w:p>
        </w:tc>
        <w:tc>
          <w:tcPr>
            <w:tcW w:w="864" w:type="dxa"/>
            <w:shd w:val="clear" w:color="auto" w:fill="FFFFFF"/>
            <w:tcMar>
              <w:top w:w="0" w:type="dxa"/>
              <w:left w:w="0" w:type="dxa"/>
              <w:bottom w:w="0" w:type="dxa"/>
              <w:right w:w="0" w:type="dxa"/>
            </w:tcMar>
            <w:vAlign w:val="center"/>
          </w:tcPr>
          <w:p w14:paraId="76383099" w14:textId="77777777" w:rsidR="00C71769" w:rsidRPr="00DF6FAC" w:rsidRDefault="00C71769" w:rsidP="00D67163">
            <w:pPr>
              <w:spacing w:before="40" w:after="40" w:line="360" w:lineRule="auto"/>
              <w:ind w:left="100" w:right="100"/>
              <w:jc w:val="right"/>
            </w:pPr>
            <w:r w:rsidRPr="00DF6FAC">
              <w:rPr>
                <w:rFonts w:eastAsia="Arial"/>
                <w:color w:val="111111"/>
                <w:sz w:val="20"/>
              </w:rPr>
              <w:t>0.866</w:t>
            </w:r>
          </w:p>
        </w:tc>
        <w:tc>
          <w:tcPr>
            <w:tcW w:w="1076" w:type="dxa"/>
            <w:shd w:val="clear" w:color="auto" w:fill="FFFFFF"/>
            <w:tcMar>
              <w:top w:w="0" w:type="dxa"/>
              <w:left w:w="0" w:type="dxa"/>
              <w:bottom w:w="0" w:type="dxa"/>
              <w:right w:w="0" w:type="dxa"/>
            </w:tcMar>
            <w:vAlign w:val="center"/>
          </w:tcPr>
          <w:p w14:paraId="64AD67BF" w14:textId="77777777" w:rsidR="00C71769" w:rsidRPr="00DF6FAC" w:rsidRDefault="00C71769" w:rsidP="00D67163">
            <w:pPr>
              <w:spacing w:before="40" w:after="40" w:line="360" w:lineRule="auto"/>
              <w:ind w:left="100" w:right="100"/>
            </w:pPr>
            <w:r w:rsidRPr="00DF6FAC">
              <w:rPr>
                <w:rFonts w:eastAsia="Arial"/>
                <w:color w:val="111111"/>
                <w:sz w:val="20"/>
              </w:rPr>
              <w:t>4.22(1)</w:t>
            </w:r>
          </w:p>
        </w:tc>
        <w:tc>
          <w:tcPr>
            <w:tcW w:w="709" w:type="dxa"/>
            <w:shd w:val="clear" w:color="auto" w:fill="FFFFFF"/>
            <w:tcMar>
              <w:top w:w="0" w:type="dxa"/>
              <w:left w:w="0" w:type="dxa"/>
              <w:bottom w:w="0" w:type="dxa"/>
              <w:right w:w="0" w:type="dxa"/>
            </w:tcMar>
            <w:vAlign w:val="center"/>
          </w:tcPr>
          <w:p w14:paraId="6B72087D" w14:textId="77777777" w:rsidR="00C71769" w:rsidRPr="00DF6FAC" w:rsidRDefault="00C71769" w:rsidP="00D67163">
            <w:pPr>
              <w:spacing w:before="40" w:after="40" w:line="360" w:lineRule="auto"/>
              <w:ind w:left="100" w:right="100"/>
              <w:jc w:val="right"/>
            </w:pPr>
            <w:r w:rsidRPr="00DF6FAC">
              <w:rPr>
                <w:rFonts w:eastAsia="Arial"/>
                <w:color w:val="111111"/>
                <w:sz w:val="20"/>
              </w:rPr>
              <w:t>0.040</w:t>
            </w:r>
          </w:p>
        </w:tc>
        <w:tc>
          <w:tcPr>
            <w:tcW w:w="1023" w:type="dxa"/>
            <w:shd w:val="clear" w:color="auto" w:fill="FFFFFF"/>
            <w:tcMar>
              <w:top w:w="0" w:type="dxa"/>
              <w:left w:w="0" w:type="dxa"/>
              <w:bottom w:w="0" w:type="dxa"/>
              <w:right w:w="0" w:type="dxa"/>
            </w:tcMar>
            <w:vAlign w:val="center"/>
          </w:tcPr>
          <w:p w14:paraId="10BC9827" w14:textId="77777777" w:rsidR="00C71769" w:rsidRPr="00DF6FAC" w:rsidRDefault="00C71769" w:rsidP="00D67163">
            <w:pPr>
              <w:spacing w:before="40" w:after="40" w:line="360" w:lineRule="auto"/>
              <w:ind w:left="100" w:right="100"/>
              <w:jc w:val="right"/>
            </w:pPr>
            <w:r w:rsidRPr="00DF6FAC">
              <w:rPr>
                <w:rFonts w:eastAsia="Arial"/>
                <w:color w:val="111111"/>
                <w:sz w:val="20"/>
              </w:rPr>
              <w:t>0.999</w:t>
            </w:r>
          </w:p>
        </w:tc>
        <w:tc>
          <w:tcPr>
            <w:tcW w:w="961" w:type="dxa"/>
            <w:shd w:val="clear" w:color="auto" w:fill="FFFFFF"/>
            <w:tcMar>
              <w:top w:w="0" w:type="dxa"/>
              <w:left w:w="0" w:type="dxa"/>
              <w:bottom w:w="0" w:type="dxa"/>
              <w:right w:w="0" w:type="dxa"/>
            </w:tcMar>
            <w:vAlign w:val="center"/>
          </w:tcPr>
          <w:p w14:paraId="2E25C3A5" w14:textId="77777777" w:rsidR="00C71769" w:rsidRPr="00DF6FAC" w:rsidRDefault="00C71769" w:rsidP="00D67163">
            <w:pPr>
              <w:spacing w:before="40" w:after="40" w:line="360" w:lineRule="auto"/>
              <w:ind w:left="100" w:right="100"/>
              <w:jc w:val="right"/>
            </w:pPr>
            <w:r w:rsidRPr="00DF6FAC">
              <w:rPr>
                <w:rFonts w:eastAsia="Arial"/>
                <w:color w:val="111111"/>
                <w:sz w:val="20"/>
              </w:rPr>
              <w:t>0.060</w:t>
            </w:r>
          </w:p>
        </w:tc>
        <w:tc>
          <w:tcPr>
            <w:tcW w:w="983" w:type="dxa"/>
            <w:shd w:val="clear" w:color="auto" w:fill="FFFFFF"/>
            <w:tcMar>
              <w:top w:w="0" w:type="dxa"/>
              <w:left w:w="0" w:type="dxa"/>
              <w:bottom w:w="0" w:type="dxa"/>
              <w:right w:w="0" w:type="dxa"/>
            </w:tcMar>
            <w:vAlign w:val="center"/>
          </w:tcPr>
          <w:p w14:paraId="79CF629C" w14:textId="77777777" w:rsidR="00C71769" w:rsidRPr="00DF6FAC" w:rsidRDefault="00C71769" w:rsidP="00D67163">
            <w:pPr>
              <w:spacing w:before="40" w:after="40" w:line="360" w:lineRule="auto"/>
              <w:ind w:left="100" w:right="100"/>
              <w:jc w:val="right"/>
            </w:pPr>
            <w:r w:rsidRPr="00DF6FAC">
              <w:rPr>
                <w:rFonts w:eastAsia="Arial"/>
                <w:color w:val="111111"/>
                <w:sz w:val="20"/>
              </w:rPr>
              <w:t>0.013</w:t>
            </w:r>
          </w:p>
        </w:tc>
      </w:tr>
      <w:tr w:rsidR="00C71769" w:rsidRPr="00DF6FAC" w14:paraId="1A8A6D41"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3AC1F5E6" w14:textId="77777777" w:rsidR="00C71769" w:rsidRPr="00DF6FAC" w:rsidRDefault="00C71769" w:rsidP="00D67163">
            <w:pPr>
              <w:spacing w:before="40" w:after="40" w:line="360" w:lineRule="auto"/>
              <w:ind w:left="100" w:right="100"/>
            </w:pPr>
            <w:r w:rsidRPr="00DF6FAC">
              <w:rPr>
                <w:rFonts w:eastAsia="Arial"/>
                <w:color w:val="111111"/>
                <w:sz w:val="20"/>
              </w:rPr>
              <w:t>Irritable–Aggressive Traits</w:t>
            </w:r>
          </w:p>
        </w:tc>
        <w:tc>
          <w:tcPr>
            <w:tcW w:w="864" w:type="dxa"/>
            <w:shd w:val="clear" w:color="auto" w:fill="FFFFFF"/>
            <w:tcMar>
              <w:top w:w="0" w:type="dxa"/>
              <w:left w:w="0" w:type="dxa"/>
              <w:bottom w:w="0" w:type="dxa"/>
              <w:right w:w="0" w:type="dxa"/>
            </w:tcMar>
            <w:vAlign w:val="center"/>
          </w:tcPr>
          <w:p w14:paraId="3E034B47" w14:textId="77777777" w:rsidR="00C71769" w:rsidRPr="00DF6FAC" w:rsidRDefault="00C71769" w:rsidP="00D67163">
            <w:pPr>
              <w:spacing w:before="40" w:after="40" w:line="360" w:lineRule="auto"/>
              <w:ind w:left="100" w:right="100"/>
              <w:jc w:val="right"/>
            </w:pPr>
            <w:r w:rsidRPr="00DF6FAC">
              <w:rPr>
                <w:rFonts w:eastAsia="Arial"/>
                <w:color w:val="111111"/>
                <w:sz w:val="20"/>
              </w:rPr>
              <w:t>0.856</w:t>
            </w:r>
          </w:p>
        </w:tc>
        <w:tc>
          <w:tcPr>
            <w:tcW w:w="864" w:type="dxa"/>
            <w:shd w:val="clear" w:color="auto" w:fill="FFFFFF"/>
            <w:tcMar>
              <w:top w:w="0" w:type="dxa"/>
              <w:left w:w="0" w:type="dxa"/>
              <w:bottom w:w="0" w:type="dxa"/>
              <w:right w:w="0" w:type="dxa"/>
            </w:tcMar>
            <w:vAlign w:val="center"/>
          </w:tcPr>
          <w:p w14:paraId="1F6BAAA7" w14:textId="77777777" w:rsidR="00C71769" w:rsidRPr="00DF6FAC" w:rsidRDefault="00C71769" w:rsidP="00D67163">
            <w:pPr>
              <w:spacing w:before="40" w:after="40" w:line="360" w:lineRule="auto"/>
              <w:ind w:left="100" w:right="100"/>
              <w:jc w:val="right"/>
            </w:pPr>
            <w:r w:rsidRPr="00DF6FAC">
              <w:rPr>
                <w:rFonts w:eastAsia="Arial"/>
                <w:color w:val="111111"/>
                <w:sz w:val="20"/>
              </w:rPr>
              <w:t>0.861</w:t>
            </w:r>
          </w:p>
        </w:tc>
        <w:tc>
          <w:tcPr>
            <w:tcW w:w="1076" w:type="dxa"/>
            <w:shd w:val="clear" w:color="auto" w:fill="FFFFFF"/>
            <w:tcMar>
              <w:top w:w="0" w:type="dxa"/>
              <w:left w:w="0" w:type="dxa"/>
              <w:bottom w:w="0" w:type="dxa"/>
              <w:right w:w="0" w:type="dxa"/>
            </w:tcMar>
            <w:vAlign w:val="center"/>
          </w:tcPr>
          <w:p w14:paraId="007E8391" w14:textId="77777777" w:rsidR="00C71769" w:rsidRPr="00DF6FAC" w:rsidRDefault="00C71769" w:rsidP="00D67163">
            <w:pPr>
              <w:spacing w:before="40" w:after="40" w:line="360" w:lineRule="auto"/>
              <w:ind w:left="100" w:right="100"/>
            </w:pPr>
            <w:r w:rsidRPr="00DF6FAC">
              <w:rPr>
                <w:rFonts w:eastAsia="Arial"/>
                <w:color w:val="111111"/>
                <w:sz w:val="20"/>
              </w:rPr>
              <w:t>5.09(1)</w:t>
            </w:r>
          </w:p>
        </w:tc>
        <w:tc>
          <w:tcPr>
            <w:tcW w:w="709" w:type="dxa"/>
            <w:shd w:val="clear" w:color="auto" w:fill="FFFFFF"/>
            <w:tcMar>
              <w:top w:w="0" w:type="dxa"/>
              <w:left w:w="0" w:type="dxa"/>
              <w:bottom w:w="0" w:type="dxa"/>
              <w:right w:w="0" w:type="dxa"/>
            </w:tcMar>
            <w:vAlign w:val="center"/>
          </w:tcPr>
          <w:p w14:paraId="1089FC50" w14:textId="77777777" w:rsidR="00C71769" w:rsidRPr="00DF6FAC" w:rsidRDefault="00C71769" w:rsidP="00D67163">
            <w:pPr>
              <w:spacing w:before="40" w:after="40" w:line="360" w:lineRule="auto"/>
              <w:ind w:left="100" w:right="100"/>
              <w:jc w:val="right"/>
            </w:pPr>
            <w:r w:rsidRPr="00DF6FAC">
              <w:rPr>
                <w:rFonts w:eastAsia="Arial"/>
                <w:color w:val="111111"/>
                <w:sz w:val="20"/>
              </w:rPr>
              <w:t>0.024</w:t>
            </w:r>
          </w:p>
        </w:tc>
        <w:tc>
          <w:tcPr>
            <w:tcW w:w="1023" w:type="dxa"/>
            <w:shd w:val="clear" w:color="auto" w:fill="FFFFFF"/>
            <w:tcMar>
              <w:top w:w="0" w:type="dxa"/>
              <w:left w:w="0" w:type="dxa"/>
              <w:bottom w:w="0" w:type="dxa"/>
              <w:right w:w="0" w:type="dxa"/>
            </w:tcMar>
            <w:vAlign w:val="center"/>
          </w:tcPr>
          <w:p w14:paraId="18A14A1B" w14:textId="77777777" w:rsidR="00C71769" w:rsidRPr="00DF6FAC" w:rsidRDefault="00C71769" w:rsidP="00D67163">
            <w:pPr>
              <w:spacing w:before="40" w:after="40" w:line="360" w:lineRule="auto"/>
              <w:ind w:left="100" w:right="100"/>
              <w:jc w:val="right"/>
            </w:pPr>
            <w:r w:rsidRPr="00DF6FAC">
              <w:rPr>
                <w:rFonts w:eastAsia="Arial"/>
                <w:color w:val="111111"/>
                <w:sz w:val="20"/>
              </w:rPr>
              <w:t>0.999</w:t>
            </w:r>
          </w:p>
        </w:tc>
        <w:tc>
          <w:tcPr>
            <w:tcW w:w="961" w:type="dxa"/>
            <w:shd w:val="clear" w:color="auto" w:fill="FFFFFF"/>
            <w:tcMar>
              <w:top w:w="0" w:type="dxa"/>
              <w:left w:w="0" w:type="dxa"/>
              <w:bottom w:w="0" w:type="dxa"/>
              <w:right w:w="0" w:type="dxa"/>
            </w:tcMar>
            <w:vAlign w:val="center"/>
          </w:tcPr>
          <w:p w14:paraId="7EA49FE5" w14:textId="77777777" w:rsidR="00C71769" w:rsidRPr="00DF6FAC" w:rsidRDefault="00C71769" w:rsidP="00D67163">
            <w:pPr>
              <w:spacing w:before="40" w:after="40" w:line="360" w:lineRule="auto"/>
              <w:ind w:left="100" w:right="100"/>
              <w:jc w:val="right"/>
            </w:pPr>
            <w:r w:rsidRPr="00DF6FAC">
              <w:rPr>
                <w:rFonts w:eastAsia="Arial"/>
                <w:color w:val="111111"/>
                <w:sz w:val="20"/>
              </w:rPr>
              <w:t>0.067</w:t>
            </w:r>
          </w:p>
        </w:tc>
        <w:tc>
          <w:tcPr>
            <w:tcW w:w="983" w:type="dxa"/>
            <w:shd w:val="clear" w:color="auto" w:fill="FFFFFF"/>
            <w:tcMar>
              <w:top w:w="0" w:type="dxa"/>
              <w:left w:w="0" w:type="dxa"/>
              <w:bottom w:w="0" w:type="dxa"/>
              <w:right w:w="0" w:type="dxa"/>
            </w:tcMar>
            <w:vAlign w:val="center"/>
          </w:tcPr>
          <w:p w14:paraId="0C971196" w14:textId="77777777" w:rsidR="00C71769" w:rsidRPr="00DF6FAC" w:rsidRDefault="00C71769" w:rsidP="00D67163">
            <w:pPr>
              <w:spacing w:before="40" w:after="40" w:line="360" w:lineRule="auto"/>
              <w:ind w:left="100" w:right="100"/>
              <w:jc w:val="right"/>
            </w:pPr>
            <w:r w:rsidRPr="00DF6FAC">
              <w:rPr>
                <w:rFonts w:eastAsia="Arial"/>
                <w:color w:val="111111"/>
                <w:sz w:val="20"/>
              </w:rPr>
              <w:t>0.018</w:t>
            </w:r>
          </w:p>
        </w:tc>
      </w:tr>
      <w:tr w:rsidR="00C71769" w:rsidRPr="00DF6FAC" w14:paraId="51D6E3D8"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4B8E0E36" w14:textId="77777777" w:rsidR="00C71769" w:rsidRPr="00DF6FAC" w:rsidRDefault="00C71769" w:rsidP="00D67163">
            <w:pPr>
              <w:spacing w:before="40" w:after="40" w:line="360" w:lineRule="auto"/>
              <w:ind w:left="100" w:right="100"/>
            </w:pPr>
            <w:r w:rsidRPr="00DF6FAC">
              <w:rPr>
                <w:rFonts w:eastAsia="Arial"/>
                <w:color w:val="111111"/>
                <w:sz w:val="20"/>
              </w:rPr>
              <w:t>Disorderliness</w:t>
            </w:r>
          </w:p>
        </w:tc>
        <w:tc>
          <w:tcPr>
            <w:tcW w:w="864" w:type="dxa"/>
            <w:shd w:val="clear" w:color="auto" w:fill="FFFFFF"/>
            <w:tcMar>
              <w:top w:w="0" w:type="dxa"/>
              <w:left w:w="0" w:type="dxa"/>
              <w:bottom w:w="0" w:type="dxa"/>
              <w:right w:w="0" w:type="dxa"/>
            </w:tcMar>
            <w:vAlign w:val="center"/>
          </w:tcPr>
          <w:p w14:paraId="23C3FEEB" w14:textId="77777777" w:rsidR="00C71769" w:rsidRPr="00DF6FAC" w:rsidRDefault="00C71769" w:rsidP="00D67163">
            <w:pPr>
              <w:spacing w:before="40" w:after="40" w:line="360" w:lineRule="auto"/>
              <w:ind w:left="100" w:right="100"/>
              <w:jc w:val="right"/>
            </w:pPr>
            <w:r w:rsidRPr="00DF6FAC">
              <w:rPr>
                <w:rFonts w:eastAsia="Arial"/>
                <w:color w:val="111111"/>
                <w:sz w:val="20"/>
              </w:rPr>
              <w:t>0.883</w:t>
            </w:r>
          </w:p>
        </w:tc>
        <w:tc>
          <w:tcPr>
            <w:tcW w:w="864" w:type="dxa"/>
            <w:shd w:val="clear" w:color="auto" w:fill="FFFFFF"/>
            <w:tcMar>
              <w:top w:w="0" w:type="dxa"/>
              <w:left w:w="0" w:type="dxa"/>
              <w:bottom w:w="0" w:type="dxa"/>
              <w:right w:w="0" w:type="dxa"/>
            </w:tcMar>
            <w:vAlign w:val="center"/>
          </w:tcPr>
          <w:p w14:paraId="311733EC" w14:textId="77777777" w:rsidR="00C71769" w:rsidRPr="00DF6FAC" w:rsidRDefault="00C71769" w:rsidP="00D67163">
            <w:pPr>
              <w:spacing w:before="40" w:after="40" w:line="360" w:lineRule="auto"/>
              <w:ind w:left="100" w:right="100"/>
              <w:jc w:val="right"/>
            </w:pPr>
            <w:r w:rsidRPr="00DF6FAC">
              <w:rPr>
                <w:rFonts w:eastAsia="Arial"/>
                <w:color w:val="111111"/>
                <w:sz w:val="20"/>
              </w:rPr>
              <w:t>0.886</w:t>
            </w:r>
          </w:p>
        </w:tc>
        <w:tc>
          <w:tcPr>
            <w:tcW w:w="1076" w:type="dxa"/>
            <w:shd w:val="clear" w:color="auto" w:fill="FFFFFF"/>
            <w:tcMar>
              <w:top w:w="0" w:type="dxa"/>
              <w:left w:w="0" w:type="dxa"/>
              <w:bottom w:w="0" w:type="dxa"/>
              <w:right w:w="0" w:type="dxa"/>
            </w:tcMar>
            <w:vAlign w:val="center"/>
          </w:tcPr>
          <w:p w14:paraId="622FA133" w14:textId="77777777" w:rsidR="00C71769" w:rsidRPr="00DF6FAC" w:rsidRDefault="00C71769" w:rsidP="00D67163">
            <w:pPr>
              <w:spacing w:before="40" w:after="40" w:line="360" w:lineRule="auto"/>
              <w:ind w:left="100" w:right="100"/>
            </w:pPr>
            <w:r w:rsidRPr="00DF6FAC">
              <w:rPr>
                <w:rFonts w:eastAsia="Arial"/>
                <w:color w:val="111111"/>
                <w:sz w:val="20"/>
              </w:rPr>
              <w:t>0.03(1)</w:t>
            </w:r>
          </w:p>
        </w:tc>
        <w:tc>
          <w:tcPr>
            <w:tcW w:w="709" w:type="dxa"/>
            <w:shd w:val="clear" w:color="auto" w:fill="FFFFFF"/>
            <w:tcMar>
              <w:top w:w="0" w:type="dxa"/>
              <w:left w:w="0" w:type="dxa"/>
              <w:bottom w:w="0" w:type="dxa"/>
              <w:right w:w="0" w:type="dxa"/>
            </w:tcMar>
            <w:vAlign w:val="center"/>
          </w:tcPr>
          <w:p w14:paraId="584811C5" w14:textId="77777777" w:rsidR="00C71769" w:rsidRPr="00DF6FAC" w:rsidRDefault="00C71769" w:rsidP="00D67163">
            <w:pPr>
              <w:spacing w:before="40" w:after="40" w:line="360" w:lineRule="auto"/>
              <w:ind w:left="100" w:right="100"/>
              <w:jc w:val="right"/>
            </w:pPr>
            <w:r w:rsidRPr="00DF6FAC">
              <w:rPr>
                <w:rFonts w:eastAsia="Arial"/>
                <w:color w:val="111111"/>
                <w:sz w:val="20"/>
              </w:rPr>
              <w:t>0.866</w:t>
            </w:r>
          </w:p>
        </w:tc>
        <w:tc>
          <w:tcPr>
            <w:tcW w:w="1023" w:type="dxa"/>
            <w:shd w:val="clear" w:color="auto" w:fill="FFFFFF"/>
            <w:tcMar>
              <w:top w:w="0" w:type="dxa"/>
              <w:left w:w="0" w:type="dxa"/>
              <w:bottom w:w="0" w:type="dxa"/>
              <w:right w:w="0" w:type="dxa"/>
            </w:tcMar>
            <w:vAlign w:val="center"/>
          </w:tcPr>
          <w:p w14:paraId="5FDE9026"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784CFCFC"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983" w:type="dxa"/>
            <w:shd w:val="clear" w:color="auto" w:fill="FFFFFF"/>
            <w:tcMar>
              <w:top w:w="0" w:type="dxa"/>
              <w:left w:w="0" w:type="dxa"/>
              <w:bottom w:w="0" w:type="dxa"/>
              <w:right w:w="0" w:type="dxa"/>
            </w:tcMar>
            <w:vAlign w:val="center"/>
          </w:tcPr>
          <w:p w14:paraId="3C924110" w14:textId="77777777" w:rsidR="00C71769" w:rsidRPr="00DF6FAC" w:rsidRDefault="00C71769" w:rsidP="00D67163">
            <w:pPr>
              <w:spacing w:before="40" w:after="40" w:line="360" w:lineRule="auto"/>
              <w:ind w:left="100" w:right="100"/>
              <w:jc w:val="right"/>
            </w:pPr>
            <w:r w:rsidRPr="00DF6FAC">
              <w:rPr>
                <w:rFonts w:eastAsia="Arial"/>
                <w:color w:val="111111"/>
                <w:sz w:val="20"/>
              </w:rPr>
              <w:t>0.001</w:t>
            </w:r>
          </w:p>
        </w:tc>
      </w:tr>
      <w:tr w:rsidR="00C71769" w:rsidRPr="00DF6FAC" w14:paraId="45C3F228"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3BEFB7ED" w14:textId="77777777" w:rsidR="00C71769" w:rsidRPr="00DF6FAC" w:rsidRDefault="00C71769" w:rsidP="00D67163">
            <w:pPr>
              <w:spacing w:before="40" w:after="40" w:line="360" w:lineRule="auto"/>
              <w:ind w:left="100" w:right="100"/>
            </w:pPr>
            <w:r w:rsidRPr="00DF6FAC">
              <w:rPr>
                <w:rFonts w:eastAsia="Arial"/>
                <w:color w:val="111111"/>
                <w:sz w:val="20"/>
              </w:rPr>
              <w:t>Distraction</w:t>
            </w:r>
          </w:p>
        </w:tc>
        <w:tc>
          <w:tcPr>
            <w:tcW w:w="864" w:type="dxa"/>
            <w:shd w:val="clear" w:color="auto" w:fill="FFFFFF"/>
            <w:tcMar>
              <w:top w:w="0" w:type="dxa"/>
              <w:left w:w="0" w:type="dxa"/>
              <w:bottom w:w="0" w:type="dxa"/>
              <w:right w:w="0" w:type="dxa"/>
            </w:tcMar>
            <w:vAlign w:val="center"/>
          </w:tcPr>
          <w:p w14:paraId="766FCC7F" w14:textId="77777777" w:rsidR="00C71769" w:rsidRPr="00DF6FAC" w:rsidRDefault="00C71769" w:rsidP="00D67163">
            <w:pPr>
              <w:spacing w:before="40" w:after="40" w:line="360" w:lineRule="auto"/>
              <w:ind w:left="100" w:right="100"/>
              <w:jc w:val="right"/>
            </w:pPr>
            <w:r w:rsidRPr="00DF6FAC">
              <w:rPr>
                <w:rFonts w:eastAsia="Arial"/>
                <w:color w:val="111111"/>
                <w:sz w:val="20"/>
              </w:rPr>
              <w:t>0.851</w:t>
            </w:r>
          </w:p>
        </w:tc>
        <w:tc>
          <w:tcPr>
            <w:tcW w:w="864" w:type="dxa"/>
            <w:shd w:val="clear" w:color="auto" w:fill="FFFFFF"/>
            <w:tcMar>
              <w:top w:w="0" w:type="dxa"/>
              <w:left w:w="0" w:type="dxa"/>
              <w:bottom w:w="0" w:type="dxa"/>
              <w:right w:w="0" w:type="dxa"/>
            </w:tcMar>
            <w:vAlign w:val="center"/>
          </w:tcPr>
          <w:p w14:paraId="3A051654" w14:textId="77777777" w:rsidR="00C71769" w:rsidRPr="00DF6FAC" w:rsidRDefault="00C71769" w:rsidP="00D67163">
            <w:pPr>
              <w:spacing w:before="40" w:after="40" w:line="360" w:lineRule="auto"/>
              <w:ind w:left="100" w:right="100"/>
              <w:jc w:val="right"/>
            </w:pPr>
            <w:r w:rsidRPr="00DF6FAC">
              <w:rPr>
                <w:rFonts w:eastAsia="Arial"/>
                <w:color w:val="111111"/>
                <w:sz w:val="20"/>
              </w:rPr>
              <w:t>0.868</w:t>
            </w:r>
          </w:p>
        </w:tc>
        <w:tc>
          <w:tcPr>
            <w:tcW w:w="1076" w:type="dxa"/>
            <w:shd w:val="clear" w:color="auto" w:fill="FFFFFF"/>
            <w:tcMar>
              <w:top w:w="0" w:type="dxa"/>
              <w:left w:w="0" w:type="dxa"/>
              <w:bottom w:w="0" w:type="dxa"/>
              <w:right w:w="0" w:type="dxa"/>
            </w:tcMar>
            <w:vAlign w:val="center"/>
          </w:tcPr>
          <w:p w14:paraId="70366775" w14:textId="77777777" w:rsidR="00C71769" w:rsidRPr="00DF6FAC" w:rsidRDefault="00C71769" w:rsidP="00D67163">
            <w:pPr>
              <w:spacing w:before="40" w:after="40" w:line="360" w:lineRule="auto"/>
              <w:ind w:left="100" w:right="100"/>
            </w:pPr>
            <w:r w:rsidRPr="00DF6FAC">
              <w:rPr>
                <w:rFonts w:eastAsia="Arial"/>
                <w:color w:val="111111"/>
                <w:sz w:val="20"/>
              </w:rPr>
              <w:t>0.49(2)</w:t>
            </w:r>
          </w:p>
        </w:tc>
        <w:tc>
          <w:tcPr>
            <w:tcW w:w="709" w:type="dxa"/>
            <w:shd w:val="clear" w:color="auto" w:fill="FFFFFF"/>
            <w:tcMar>
              <w:top w:w="0" w:type="dxa"/>
              <w:left w:w="0" w:type="dxa"/>
              <w:bottom w:w="0" w:type="dxa"/>
              <w:right w:w="0" w:type="dxa"/>
            </w:tcMar>
            <w:vAlign w:val="center"/>
          </w:tcPr>
          <w:p w14:paraId="722BF6A0" w14:textId="77777777" w:rsidR="00C71769" w:rsidRPr="00DF6FAC" w:rsidRDefault="00C71769" w:rsidP="00D67163">
            <w:pPr>
              <w:spacing w:before="40" w:after="40" w:line="360" w:lineRule="auto"/>
              <w:ind w:left="100" w:right="100"/>
              <w:jc w:val="right"/>
            </w:pPr>
            <w:r w:rsidRPr="00DF6FAC">
              <w:rPr>
                <w:rFonts w:eastAsia="Arial"/>
                <w:color w:val="111111"/>
                <w:sz w:val="20"/>
              </w:rPr>
              <w:t>0.783</w:t>
            </w:r>
          </w:p>
        </w:tc>
        <w:tc>
          <w:tcPr>
            <w:tcW w:w="1023" w:type="dxa"/>
            <w:shd w:val="clear" w:color="auto" w:fill="FFFFFF"/>
            <w:tcMar>
              <w:top w:w="0" w:type="dxa"/>
              <w:left w:w="0" w:type="dxa"/>
              <w:bottom w:w="0" w:type="dxa"/>
              <w:right w:w="0" w:type="dxa"/>
            </w:tcMar>
            <w:vAlign w:val="center"/>
          </w:tcPr>
          <w:p w14:paraId="1BA15389"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170E688B"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983" w:type="dxa"/>
            <w:shd w:val="clear" w:color="auto" w:fill="FFFFFF"/>
            <w:tcMar>
              <w:top w:w="0" w:type="dxa"/>
              <w:left w:w="0" w:type="dxa"/>
              <w:bottom w:w="0" w:type="dxa"/>
              <w:right w:w="0" w:type="dxa"/>
            </w:tcMar>
            <w:vAlign w:val="center"/>
          </w:tcPr>
          <w:p w14:paraId="1ECD51B3" w14:textId="77777777" w:rsidR="00C71769" w:rsidRPr="00DF6FAC" w:rsidRDefault="00C71769" w:rsidP="00D67163">
            <w:pPr>
              <w:spacing w:before="40" w:after="40" w:line="360" w:lineRule="auto"/>
              <w:ind w:left="100" w:right="100"/>
              <w:jc w:val="right"/>
            </w:pPr>
            <w:r w:rsidRPr="00DF6FAC">
              <w:rPr>
                <w:rFonts w:eastAsia="Arial"/>
                <w:color w:val="111111"/>
                <w:sz w:val="20"/>
              </w:rPr>
              <w:t>0.005</w:t>
            </w:r>
          </w:p>
        </w:tc>
      </w:tr>
      <w:tr w:rsidR="00C71769" w:rsidRPr="00DF6FAC" w14:paraId="6237721B"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092DAFDE" w14:textId="77777777" w:rsidR="00C71769" w:rsidRPr="00DF6FAC" w:rsidRDefault="00C71769" w:rsidP="00D67163">
            <w:pPr>
              <w:spacing w:before="40" w:after="40" w:line="360" w:lineRule="auto"/>
              <w:ind w:left="100" w:right="100"/>
            </w:pPr>
            <w:r w:rsidRPr="00DF6FAC">
              <w:rPr>
                <w:rFonts w:eastAsia="Arial"/>
                <w:color w:val="111111"/>
                <w:sz w:val="20"/>
              </w:rPr>
              <w:t>Risk Taking</w:t>
            </w:r>
          </w:p>
        </w:tc>
        <w:tc>
          <w:tcPr>
            <w:tcW w:w="864" w:type="dxa"/>
            <w:shd w:val="clear" w:color="auto" w:fill="FFFFFF"/>
            <w:tcMar>
              <w:top w:w="0" w:type="dxa"/>
              <w:left w:w="0" w:type="dxa"/>
              <w:bottom w:w="0" w:type="dxa"/>
              <w:right w:w="0" w:type="dxa"/>
            </w:tcMar>
            <w:vAlign w:val="center"/>
          </w:tcPr>
          <w:p w14:paraId="38C08821" w14:textId="77777777" w:rsidR="00C71769" w:rsidRPr="00DF6FAC" w:rsidRDefault="00C71769" w:rsidP="00D67163">
            <w:pPr>
              <w:spacing w:before="40" w:after="40" w:line="360" w:lineRule="auto"/>
              <w:ind w:left="100" w:right="100"/>
              <w:jc w:val="right"/>
            </w:pPr>
            <w:r w:rsidRPr="00DF6FAC">
              <w:rPr>
                <w:rFonts w:eastAsia="Arial"/>
                <w:color w:val="111111"/>
                <w:sz w:val="20"/>
              </w:rPr>
              <w:t>0.856</w:t>
            </w:r>
          </w:p>
        </w:tc>
        <w:tc>
          <w:tcPr>
            <w:tcW w:w="864" w:type="dxa"/>
            <w:shd w:val="clear" w:color="auto" w:fill="FFFFFF"/>
            <w:tcMar>
              <w:top w:w="0" w:type="dxa"/>
              <w:left w:w="0" w:type="dxa"/>
              <w:bottom w:w="0" w:type="dxa"/>
              <w:right w:w="0" w:type="dxa"/>
            </w:tcMar>
            <w:vAlign w:val="center"/>
          </w:tcPr>
          <w:p w14:paraId="4D332178" w14:textId="77777777" w:rsidR="00C71769" w:rsidRPr="00DF6FAC" w:rsidRDefault="00C71769" w:rsidP="00D67163">
            <w:pPr>
              <w:spacing w:before="40" w:after="40" w:line="360" w:lineRule="auto"/>
              <w:ind w:left="100" w:right="100"/>
              <w:jc w:val="right"/>
            </w:pPr>
            <w:r w:rsidRPr="00DF6FAC">
              <w:rPr>
                <w:rFonts w:eastAsia="Arial"/>
                <w:color w:val="111111"/>
                <w:sz w:val="20"/>
              </w:rPr>
              <w:t>0.860</w:t>
            </w:r>
          </w:p>
        </w:tc>
        <w:tc>
          <w:tcPr>
            <w:tcW w:w="1076" w:type="dxa"/>
            <w:shd w:val="clear" w:color="auto" w:fill="FFFFFF"/>
            <w:tcMar>
              <w:top w:w="0" w:type="dxa"/>
              <w:left w:w="0" w:type="dxa"/>
              <w:bottom w:w="0" w:type="dxa"/>
              <w:right w:w="0" w:type="dxa"/>
            </w:tcMar>
            <w:vAlign w:val="center"/>
          </w:tcPr>
          <w:p w14:paraId="3D97DD5F" w14:textId="77777777" w:rsidR="00C71769" w:rsidRPr="00DF6FAC" w:rsidRDefault="00C71769" w:rsidP="00D67163">
            <w:pPr>
              <w:spacing w:before="40" w:after="40" w:line="360" w:lineRule="auto"/>
              <w:ind w:left="100" w:right="100"/>
            </w:pPr>
            <w:r w:rsidRPr="00DF6FAC">
              <w:rPr>
                <w:rFonts w:eastAsia="Arial"/>
                <w:color w:val="111111"/>
                <w:sz w:val="20"/>
              </w:rPr>
              <w:t>7.66(2)</w:t>
            </w:r>
          </w:p>
        </w:tc>
        <w:tc>
          <w:tcPr>
            <w:tcW w:w="709" w:type="dxa"/>
            <w:shd w:val="clear" w:color="auto" w:fill="FFFFFF"/>
            <w:tcMar>
              <w:top w:w="0" w:type="dxa"/>
              <w:left w:w="0" w:type="dxa"/>
              <w:bottom w:w="0" w:type="dxa"/>
              <w:right w:w="0" w:type="dxa"/>
            </w:tcMar>
            <w:vAlign w:val="center"/>
          </w:tcPr>
          <w:p w14:paraId="06146B1E" w14:textId="77777777" w:rsidR="00C71769" w:rsidRPr="00DF6FAC" w:rsidRDefault="00C71769" w:rsidP="00D67163">
            <w:pPr>
              <w:spacing w:before="40" w:after="40" w:line="360" w:lineRule="auto"/>
              <w:ind w:left="100" w:right="100"/>
              <w:jc w:val="right"/>
            </w:pPr>
            <w:r w:rsidRPr="00DF6FAC">
              <w:rPr>
                <w:rFonts w:eastAsia="Arial"/>
                <w:color w:val="111111"/>
                <w:sz w:val="20"/>
              </w:rPr>
              <w:t>0.022</w:t>
            </w:r>
          </w:p>
        </w:tc>
        <w:tc>
          <w:tcPr>
            <w:tcW w:w="1023" w:type="dxa"/>
            <w:shd w:val="clear" w:color="auto" w:fill="FFFFFF"/>
            <w:tcMar>
              <w:top w:w="0" w:type="dxa"/>
              <w:left w:w="0" w:type="dxa"/>
              <w:bottom w:w="0" w:type="dxa"/>
              <w:right w:w="0" w:type="dxa"/>
            </w:tcMar>
            <w:vAlign w:val="center"/>
          </w:tcPr>
          <w:p w14:paraId="585E1D10" w14:textId="77777777" w:rsidR="00C71769" w:rsidRPr="00DF6FAC" w:rsidRDefault="00C71769" w:rsidP="00D67163">
            <w:pPr>
              <w:spacing w:before="40" w:after="40" w:line="360" w:lineRule="auto"/>
              <w:ind w:left="100" w:right="100"/>
              <w:jc w:val="right"/>
            </w:pPr>
            <w:r w:rsidRPr="00DF6FAC">
              <w:rPr>
                <w:rFonts w:eastAsia="Arial"/>
                <w:color w:val="111111"/>
                <w:sz w:val="20"/>
              </w:rPr>
              <w:t>0.999</w:t>
            </w:r>
          </w:p>
        </w:tc>
        <w:tc>
          <w:tcPr>
            <w:tcW w:w="961" w:type="dxa"/>
            <w:shd w:val="clear" w:color="auto" w:fill="FFFFFF"/>
            <w:tcMar>
              <w:top w:w="0" w:type="dxa"/>
              <w:left w:w="0" w:type="dxa"/>
              <w:bottom w:w="0" w:type="dxa"/>
              <w:right w:w="0" w:type="dxa"/>
            </w:tcMar>
            <w:vAlign w:val="center"/>
          </w:tcPr>
          <w:p w14:paraId="2D8DCD60" w14:textId="77777777" w:rsidR="00C71769" w:rsidRPr="00DF6FAC" w:rsidRDefault="00C71769" w:rsidP="00D67163">
            <w:pPr>
              <w:spacing w:before="40" w:after="40" w:line="360" w:lineRule="auto"/>
              <w:ind w:left="100" w:right="100"/>
              <w:jc w:val="right"/>
            </w:pPr>
            <w:r w:rsidRPr="00DF6FAC">
              <w:rPr>
                <w:rFonts w:eastAsia="Arial"/>
                <w:color w:val="111111"/>
                <w:sz w:val="20"/>
              </w:rPr>
              <w:t>0.056</w:t>
            </w:r>
          </w:p>
        </w:tc>
        <w:tc>
          <w:tcPr>
            <w:tcW w:w="983" w:type="dxa"/>
            <w:shd w:val="clear" w:color="auto" w:fill="FFFFFF"/>
            <w:tcMar>
              <w:top w:w="0" w:type="dxa"/>
              <w:left w:w="0" w:type="dxa"/>
              <w:bottom w:w="0" w:type="dxa"/>
              <w:right w:w="0" w:type="dxa"/>
            </w:tcMar>
            <w:vAlign w:val="center"/>
          </w:tcPr>
          <w:p w14:paraId="340C9831" w14:textId="77777777" w:rsidR="00C71769" w:rsidRPr="00DF6FAC" w:rsidRDefault="00C71769" w:rsidP="00D67163">
            <w:pPr>
              <w:spacing w:before="40" w:after="40" w:line="360" w:lineRule="auto"/>
              <w:ind w:left="100" w:right="100"/>
              <w:jc w:val="right"/>
            </w:pPr>
            <w:r w:rsidRPr="00DF6FAC">
              <w:rPr>
                <w:rFonts w:eastAsia="Arial"/>
                <w:color w:val="111111"/>
                <w:sz w:val="20"/>
              </w:rPr>
              <w:t>0.020</w:t>
            </w:r>
          </w:p>
        </w:tc>
      </w:tr>
      <w:tr w:rsidR="00C71769" w:rsidRPr="00DF6FAC" w14:paraId="2A43DBAE"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04215BA4" w14:textId="77777777" w:rsidR="00C71769" w:rsidRPr="00DF6FAC" w:rsidRDefault="00C71769" w:rsidP="00D67163">
            <w:pPr>
              <w:spacing w:before="40" w:after="40" w:line="360" w:lineRule="auto"/>
              <w:ind w:left="100" w:right="100"/>
            </w:pPr>
            <w:r w:rsidRPr="00DF6FAC">
              <w:rPr>
                <w:rFonts w:eastAsia="Arial"/>
                <w:color w:val="111111"/>
                <w:sz w:val="20"/>
              </w:rPr>
              <w:t>Narcissistic Traits</w:t>
            </w:r>
          </w:p>
        </w:tc>
        <w:tc>
          <w:tcPr>
            <w:tcW w:w="864" w:type="dxa"/>
            <w:shd w:val="clear" w:color="auto" w:fill="FFFFFF"/>
            <w:tcMar>
              <w:top w:w="0" w:type="dxa"/>
              <w:left w:w="0" w:type="dxa"/>
              <w:bottom w:w="0" w:type="dxa"/>
              <w:right w:w="0" w:type="dxa"/>
            </w:tcMar>
            <w:vAlign w:val="center"/>
          </w:tcPr>
          <w:p w14:paraId="0EC5504A" w14:textId="77777777" w:rsidR="00C71769" w:rsidRPr="00DF6FAC" w:rsidRDefault="00C71769" w:rsidP="00D67163">
            <w:pPr>
              <w:spacing w:before="40" w:after="40" w:line="360" w:lineRule="auto"/>
              <w:ind w:left="100" w:right="100"/>
              <w:jc w:val="right"/>
            </w:pPr>
            <w:r w:rsidRPr="00DF6FAC">
              <w:rPr>
                <w:rFonts w:eastAsia="Arial"/>
                <w:color w:val="111111"/>
                <w:sz w:val="20"/>
              </w:rPr>
              <w:t>0.852</w:t>
            </w:r>
          </w:p>
        </w:tc>
        <w:tc>
          <w:tcPr>
            <w:tcW w:w="864" w:type="dxa"/>
            <w:shd w:val="clear" w:color="auto" w:fill="FFFFFF"/>
            <w:tcMar>
              <w:top w:w="0" w:type="dxa"/>
              <w:left w:w="0" w:type="dxa"/>
              <w:bottom w:w="0" w:type="dxa"/>
              <w:right w:w="0" w:type="dxa"/>
            </w:tcMar>
            <w:vAlign w:val="center"/>
          </w:tcPr>
          <w:p w14:paraId="42A5D2B7" w14:textId="77777777" w:rsidR="00C71769" w:rsidRPr="00DF6FAC" w:rsidRDefault="00C71769" w:rsidP="00D67163">
            <w:pPr>
              <w:spacing w:before="40" w:after="40" w:line="360" w:lineRule="auto"/>
              <w:ind w:left="100" w:right="100"/>
              <w:jc w:val="right"/>
            </w:pPr>
            <w:r w:rsidRPr="00DF6FAC">
              <w:rPr>
                <w:rFonts w:eastAsia="Arial"/>
                <w:color w:val="111111"/>
                <w:sz w:val="20"/>
              </w:rPr>
              <w:t>0.855</w:t>
            </w:r>
          </w:p>
        </w:tc>
        <w:tc>
          <w:tcPr>
            <w:tcW w:w="1076" w:type="dxa"/>
            <w:shd w:val="clear" w:color="auto" w:fill="FFFFFF"/>
            <w:tcMar>
              <w:top w:w="0" w:type="dxa"/>
              <w:left w:w="0" w:type="dxa"/>
              <w:bottom w:w="0" w:type="dxa"/>
              <w:right w:w="0" w:type="dxa"/>
            </w:tcMar>
            <w:vAlign w:val="center"/>
          </w:tcPr>
          <w:p w14:paraId="6E919A48" w14:textId="77777777" w:rsidR="00C71769" w:rsidRPr="00DF6FAC" w:rsidRDefault="00C71769" w:rsidP="00D67163">
            <w:pPr>
              <w:spacing w:before="40" w:after="40" w:line="360" w:lineRule="auto"/>
              <w:ind w:left="100" w:right="100"/>
            </w:pPr>
            <w:r w:rsidRPr="00DF6FAC">
              <w:rPr>
                <w:rFonts w:eastAsia="Arial"/>
                <w:color w:val="111111"/>
                <w:sz w:val="20"/>
              </w:rPr>
              <w:t>0.5(1)</w:t>
            </w:r>
          </w:p>
        </w:tc>
        <w:tc>
          <w:tcPr>
            <w:tcW w:w="709" w:type="dxa"/>
            <w:shd w:val="clear" w:color="auto" w:fill="FFFFFF"/>
            <w:tcMar>
              <w:top w:w="0" w:type="dxa"/>
              <w:left w:w="0" w:type="dxa"/>
              <w:bottom w:w="0" w:type="dxa"/>
              <w:right w:w="0" w:type="dxa"/>
            </w:tcMar>
            <w:vAlign w:val="center"/>
          </w:tcPr>
          <w:p w14:paraId="62D8BA42" w14:textId="77777777" w:rsidR="00C71769" w:rsidRPr="00DF6FAC" w:rsidRDefault="00C71769" w:rsidP="00D67163">
            <w:pPr>
              <w:spacing w:before="40" w:after="40" w:line="360" w:lineRule="auto"/>
              <w:ind w:left="100" w:right="100"/>
              <w:jc w:val="right"/>
            </w:pPr>
            <w:r w:rsidRPr="00DF6FAC">
              <w:rPr>
                <w:rFonts w:eastAsia="Arial"/>
                <w:color w:val="111111"/>
                <w:sz w:val="20"/>
              </w:rPr>
              <w:t>0.478</w:t>
            </w:r>
          </w:p>
        </w:tc>
        <w:tc>
          <w:tcPr>
            <w:tcW w:w="1023" w:type="dxa"/>
            <w:shd w:val="clear" w:color="auto" w:fill="FFFFFF"/>
            <w:tcMar>
              <w:top w:w="0" w:type="dxa"/>
              <w:left w:w="0" w:type="dxa"/>
              <w:bottom w:w="0" w:type="dxa"/>
              <w:right w:w="0" w:type="dxa"/>
            </w:tcMar>
            <w:vAlign w:val="center"/>
          </w:tcPr>
          <w:p w14:paraId="2F6E6ACB"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3A03A80A"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983" w:type="dxa"/>
            <w:shd w:val="clear" w:color="auto" w:fill="FFFFFF"/>
            <w:tcMar>
              <w:top w:w="0" w:type="dxa"/>
              <w:left w:w="0" w:type="dxa"/>
              <w:bottom w:w="0" w:type="dxa"/>
              <w:right w:w="0" w:type="dxa"/>
            </w:tcMar>
            <w:vAlign w:val="center"/>
          </w:tcPr>
          <w:p w14:paraId="39526D9C" w14:textId="77777777" w:rsidR="00C71769" w:rsidRPr="00DF6FAC" w:rsidRDefault="00C71769" w:rsidP="00D67163">
            <w:pPr>
              <w:spacing w:before="40" w:after="40" w:line="360" w:lineRule="auto"/>
              <w:ind w:left="100" w:right="100"/>
              <w:jc w:val="right"/>
            </w:pPr>
            <w:r w:rsidRPr="00DF6FAC">
              <w:rPr>
                <w:rFonts w:eastAsia="Arial"/>
                <w:color w:val="111111"/>
                <w:sz w:val="20"/>
              </w:rPr>
              <w:t>0.006</w:t>
            </w:r>
          </w:p>
        </w:tc>
      </w:tr>
      <w:tr w:rsidR="00C71769" w:rsidRPr="00DF6FAC" w14:paraId="3F497376"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084F6C2B" w14:textId="77777777" w:rsidR="00C71769" w:rsidRPr="00DF6FAC" w:rsidRDefault="00C71769" w:rsidP="00D67163">
            <w:pPr>
              <w:spacing w:before="40" w:after="40" w:line="360" w:lineRule="auto"/>
              <w:ind w:left="100" w:right="100"/>
            </w:pPr>
            <w:r w:rsidRPr="00DF6FAC">
              <w:rPr>
                <w:rFonts w:eastAsia="Arial"/>
                <w:color w:val="111111"/>
                <w:sz w:val="20"/>
              </w:rPr>
              <w:t>Affective Lability</w:t>
            </w:r>
          </w:p>
        </w:tc>
        <w:tc>
          <w:tcPr>
            <w:tcW w:w="864" w:type="dxa"/>
            <w:shd w:val="clear" w:color="auto" w:fill="FFFFFF"/>
            <w:tcMar>
              <w:top w:w="0" w:type="dxa"/>
              <w:left w:w="0" w:type="dxa"/>
              <w:bottom w:w="0" w:type="dxa"/>
              <w:right w:w="0" w:type="dxa"/>
            </w:tcMar>
            <w:vAlign w:val="center"/>
          </w:tcPr>
          <w:p w14:paraId="69F56BCF" w14:textId="77777777" w:rsidR="00C71769" w:rsidRPr="00DF6FAC" w:rsidRDefault="00C71769" w:rsidP="00D67163">
            <w:pPr>
              <w:spacing w:before="40" w:after="40" w:line="360" w:lineRule="auto"/>
              <w:ind w:left="100" w:right="100"/>
              <w:jc w:val="right"/>
            </w:pPr>
            <w:r w:rsidRPr="00DF6FAC">
              <w:rPr>
                <w:rFonts w:eastAsia="Arial"/>
                <w:color w:val="111111"/>
                <w:sz w:val="20"/>
              </w:rPr>
              <w:t>0.887</w:t>
            </w:r>
          </w:p>
        </w:tc>
        <w:tc>
          <w:tcPr>
            <w:tcW w:w="864" w:type="dxa"/>
            <w:shd w:val="clear" w:color="auto" w:fill="FFFFFF"/>
            <w:tcMar>
              <w:top w:w="0" w:type="dxa"/>
              <w:left w:w="0" w:type="dxa"/>
              <w:bottom w:w="0" w:type="dxa"/>
              <w:right w:w="0" w:type="dxa"/>
            </w:tcMar>
            <w:vAlign w:val="center"/>
          </w:tcPr>
          <w:p w14:paraId="0735DB44" w14:textId="77777777" w:rsidR="00C71769" w:rsidRPr="00DF6FAC" w:rsidRDefault="00C71769" w:rsidP="00D67163">
            <w:pPr>
              <w:spacing w:before="40" w:after="40" w:line="360" w:lineRule="auto"/>
              <w:ind w:left="100" w:right="100"/>
              <w:jc w:val="right"/>
            </w:pPr>
            <w:r w:rsidRPr="00DF6FAC">
              <w:rPr>
                <w:rFonts w:eastAsia="Arial"/>
                <w:color w:val="111111"/>
                <w:sz w:val="20"/>
              </w:rPr>
              <w:t>0.888</w:t>
            </w:r>
          </w:p>
        </w:tc>
        <w:tc>
          <w:tcPr>
            <w:tcW w:w="1076" w:type="dxa"/>
            <w:shd w:val="clear" w:color="auto" w:fill="FFFFFF"/>
            <w:tcMar>
              <w:top w:w="0" w:type="dxa"/>
              <w:left w:w="0" w:type="dxa"/>
              <w:bottom w:w="0" w:type="dxa"/>
              <w:right w:w="0" w:type="dxa"/>
            </w:tcMar>
            <w:vAlign w:val="center"/>
          </w:tcPr>
          <w:p w14:paraId="382964DE" w14:textId="77777777" w:rsidR="00C71769" w:rsidRPr="00DF6FAC" w:rsidRDefault="00C71769" w:rsidP="00D67163">
            <w:pPr>
              <w:spacing w:before="40" w:after="40" w:line="360" w:lineRule="auto"/>
              <w:ind w:left="100" w:right="100"/>
            </w:pPr>
            <w:r w:rsidRPr="00DF6FAC">
              <w:rPr>
                <w:rFonts w:eastAsia="Arial"/>
                <w:color w:val="111111"/>
                <w:sz w:val="20"/>
              </w:rPr>
              <w:t>0.07(1)</w:t>
            </w:r>
          </w:p>
        </w:tc>
        <w:tc>
          <w:tcPr>
            <w:tcW w:w="709" w:type="dxa"/>
            <w:shd w:val="clear" w:color="auto" w:fill="FFFFFF"/>
            <w:tcMar>
              <w:top w:w="0" w:type="dxa"/>
              <w:left w:w="0" w:type="dxa"/>
              <w:bottom w:w="0" w:type="dxa"/>
              <w:right w:w="0" w:type="dxa"/>
            </w:tcMar>
            <w:vAlign w:val="center"/>
          </w:tcPr>
          <w:p w14:paraId="270F7616" w14:textId="77777777" w:rsidR="00C71769" w:rsidRPr="00DF6FAC" w:rsidRDefault="00C71769" w:rsidP="00D67163">
            <w:pPr>
              <w:spacing w:before="40" w:after="40" w:line="360" w:lineRule="auto"/>
              <w:ind w:left="100" w:right="100"/>
              <w:jc w:val="right"/>
            </w:pPr>
            <w:r w:rsidRPr="00DF6FAC">
              <w:rPr>
                <w:rFonts w:eastAsia="Arial"/>
                <w:color w:val="111111"/>
                <w:sz w:val="20"/>
              </w:rPr>
              <w:t>0.790</w:t>
            </w:r>
          </w:p>
        </w:tc>
        <w:tc>
          <w:tcPr>
            <w:tcW w:w="1023" w:type="dxa"/>
            <w:shd w:val="clear" w:color="auto" w:fill="FFFFFF"/>
            <w:tcMar>
              <w:top w:w="0" w:type="dxa"/>
              <w:left w:w="0" w:type="dxa"/>
              <w:bottom w:w="0" w:type="dxa"/>
              <w:right w:w="0" w:type="dxa"/>
            </w:tcMar>
            <w:vAlign w:val="center"/>
          </w:tcPr>
          <w:p w14:paraId="1731F0E1"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71F294C4"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983" w:type="dxa"/>
            <w:shd w:val="clear" w:color="auto" w:fill="FFFFFF"/>
            <w:tcMar>
              <w:top w:w="0" w:type="dxa"/>
              <w:left w:w="0" w:type="dxa"/>
              <w:bottom w:w="0" w:type="dxa"/>
              <w:right w:w="0" w:type="dxa"/>
            </w:tcMar>
            <w:vAlign w:val="center"/>
          </w:tcPr>
          <w:p w14:paraId="024229C7" w14:textId="77777777" w:rsidR="00C71769" w:rsidRPr="00DF6FAC" w:rsidRDefault="00C71769" w:rsidP="00D67163">
            <w:pPr>
              <w:spacing w:before="40" w:after="40" w:line="360" w:lineRule="auto"/>
              <w:ind w:left="100" w:right="100"/>
              <w:jc w:val="right"/>
            </w:pPr>
            <w:r w:rsidRPr="00DF6FAC">
              <w:rPr>
                <w:rFonts w:eastAsia="Arial"/>
                <w:color w:val="111111"/>
                <w:sz w:val="20"/>
              </w:rPr>
              <w:t>0.002</w:t>
            </w:r>
          </w:p>
        </w:tc>
      </w:tr>
      <w:tr w:rsidR="00C71769" w:rsidRPr="00DF6FAC" w14:paraId="76F8758E"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7FDF4A3C" w14:textId="77777777" w:rsidR="00C71769" w:rsidRPr="00DF6FAC" w:rsidRDefault="00C71769" w:rsidP="00D67163">
            <w:pPr>
              <w:spacing w:before="40" w:after="40" w:line="360" w:lineRule="auto"/>
              <w:ind w:left="100" w:right="100"/>
            </w:pPr>
            <w:r w:rsidRPr="00DF6FAC">
              <w:rPr>
                <w:rFonts w:eastAsia="Arial"/>
                <w:color w:val="111111"/>
                <w:sz w:val="20"/>
              </w:rPr>
              <w:t>Resistance</w:t>
            </w:r>
          </w:p>
        </w:tc>
        <w:tc>
          <w:tcPr>
            <w:tcW w:w="864" w:type="dxa"/>
            <w:shd w:val="clear" w:color="auto" w:fill="FFFFFF"/>
            <w:tcMar>
              <w:top w:w="0" w:type="dxa"/>
              <w:left w:w="0" w:type="dxa"/>
              <w:bottom w:w="0" w:type="dxa"/>
              <w:right w:w="0" w:type="dxa"/>
            </w:tcMar>
            <w:vAlign w:val="center"/>
          </w:tcPr>
          <w:p w14:paraId="342FE4DF" w14:textId="77777777" w:rsidR="00C71769" w:rsidRPr="00DF6FAC" w:rsidRDefault="00C71769" w:rsidP="00D67163">
            <w:pPr>
              <w:spacing w:before="40" w:after="40" w:line="360" w:lineRule="auto"/>
              <w:ind w:left="100" w:right="100"/>
              <w:jc w:val="right"/>
            </w:pPr>
            <w:r w:rsidRPr="00DF6FAC">
              <w:rPr>
                <w:rFonts w:eastAsia="Arial"/>
                <w:color w:val="111111"/>
                <w:sz w:val="20"/>
              </w:rPr>
              <w:t>0.725</w:t>
            </w:r>
          </w:p>
        </w:tc>
        <w:tc>
          <w:tcPr>
            <w:tcW w:w="864" w:type="dxa"/>
            <w:shd w:val="clear" w:color="auto" w:fill="FFFFFF"/>
            <w:tcMar>
              <w:top w:w="0" w:type="dxa"/>
              <w:left w:w="0" w:type="dxa"/>
              <w:bottom w:w="0" w:type="dxa"/>
              <w:right w:w="0" w:type="dxa"/>
            </w:tcMar>
            <w:vAlign w:val="center"/>
          </w:tcPr>
          <w:p w14:paraId="2C6C0944" w14:textId="77777777" w:rsidR="00C71769" w:rsidRPr="00DF6FAC" w:rsidRDefault="00C71769" w:rsidP="00D67163">
            <w:pPr>
              <w:spacing w:before="40" w:after="40" w:line="360" w:lineRule="auto"/>
              <w:ind w:left="100" w:right="100"/>
              <w:jc w:val="right"/>
            </w:pPr>
            <w:r w:rsidRPr="00DF6FAC">
              <w:rPr>
                <w:rFonts w:eastAsia="Arial"/>
                <w:color w:val="111111"/>
                <w:sz w:val="20"/>
              </w:rPr>
              <w:t>0.736</w:t>
            </w:r>
          </w:p>
        </w:tc>
        <w:tc>
          <w:tcPr>
            <w:tcW w:w="1076" w:type="dxa"/>
            <w:shd w:val="clear" w:color="auto" w:fill="FFFFFF"/>
            <w:tcMar>
              <w:top w:w="0" w:type="dxa"/>
              <w:left w:w="0" w:type="dxa"/>
              <w:bottom w:w="0" w:type="dxa"/>
              <w:right w:w="0" w:type="dxa"/>
            </w:tcMar>
            <w:vAlign w:val="center"/>
          </w:tcPr>
          <w:p w14:paraId="47AC4FC4" w14:textId="77777777" w:rsidR="00C71769" w:rsidRPr="00DF6FAC" w:rsidRDefault="00C71769" w:rsidP="00D67163">
            <w:pPr>
              <w:spacing w:before="40" w:after="40" w:line="360" w:lineRule="auto"/>
              <w:ind w:left="100" w:right="100"/>
            </w:pPr>
            <w:r w:rsidRPr="00DF6FAC">
              <w:rPr>
                <w:rFonts w:eastAsia="Arial"/>
                <w:color w:val="111111"/>
                <w:sz w:val="20"/>
              </w:rPr>
              <w:t>23.94(2)</w:t>
            </w:r>
          </w:p>
        </w:tc>
        <w:tc>
          <w:tcPr>
            <w:tcW w:w="709" w:type="dxa"/>
            <w:shd w:val="clear" w:color="auto" w:fill="FFFFFF"/>
            <w:tcMar>
              <w:top w:w="0" w:type="dxa"/>
              <w:left w:w="0" w:type="dxa"/>
              <w:bottom w:w="0" w:type="dxa"/>
              <w:right w:w="0" w:type="dxa"/>
            </w:tcMar>
            <w:vAlign w:val="center"/>
          </w:tcPr>
          <w:p w14:paraId="387CF8C8"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23" w:type="dxa"/>
            <w:shd w:val="clear" w:color="auto" w:fill="FFFFFF"/>
            <w:tcMar>
              <w:top w:w="0" w:type="dxa"/>
              <w:left w:w="0" w:type="dxa"/>
              <w:bottom w:w="0" w:type="dxa"/>
              <w:right w:w="0" w:type="dxa"/>
            </w:tcMar>
            <w:vAlign w:val="center"/>
          </w:tcPr>
          <w:p w14:paraId="2D60DDAF" w14:textId="77777777" w:rsidR="00C71769" w:rsidRPr="00DF6FAC" w:rsidRDefault="00C71769" w:rsidP="00D67163">
            <w:pPr>
              <w:spacing w:before="40" w:after="40" w:line="360" w:lineRule="auto"/>
              <w:ind w:left="100" w:right="100"/>
              <w:jc w:val="right"/>
            </w:pPr>
            <w:r w:rsidRPr="00DF6FAC">
              <w:rPr>
                <w:rFonts w:eastAsia="Arial"/>
                <w:color w:val="111111"/>
                <w:sz w:val="20"/>
              </w:rPr>
              <w:t>0.985</w:t>
            </w:r>
          </w:p>
        </w:tc>
        <w:tc>
          <w:tcPr>
            <w:tcW w:w="961" w:type="dxa"/>
            <w:shd w:val="clear" w:color="auto" w:fill="FFFFFF"/>
            <w:tcMar>
              <w:top w:w="0" w:type="dxa"/>
              <w:left w:w="0" w:type="dxa"/>
              <w:bottom w:w="0" w:type="dxa"/>
              <w:right w:w="0" w:type="dxa"/>
            </w:tcMar>
            <w:vAlign w:val="center"/>
          </w:tcPr>
          <w:p w14:paraId="782551EC" w14:textId="77777777" w:rsidR="00C71769" w:rsidRPr="00DF6FAC" w:rsidRDefault="00C71769" w:rsidP="00D67163">
            <w:pPr>
              <w:spacing w:before="40" w:after="40" w:line="360" w:lineRule="auto"/>
              <w:ind w:left="100" w:right="100"/>
              <w:jc w:val="right"/>
            </w:pPr>
            <w:r w:rsidRPr="00DF6FAC">
              <w:rPr>
                <w:rFonts w:eastAsia="Arial"/>
                <w:color w:val="111111"/>
                <w:sz w:val="20"/>
              </w:rPr>
              <w:t>0.110</w:t>
            </w:r>
          </w:p>
        </w:tc>
        <w:tc>
          <w:tcPr>
            <w:tcW w:w="983" w:type="dxa"/>
            <w:shd w:val="clear" w:color="auto" w:fill="FFFFFF"/>
            <w:tcMar>
              <w:top w:w="0" w:type="dxa"/>
              <w:left w:w="0" w:type="dxa"/>
              <w:bottom w:w="0" w:type="dxa"/>
              <w:right w:w="0" w:type="dxa"/>
            </w:tcMar>
            <w:vAlign w:val="center"/>
          </w:tcPr>
          <w:p w14:paraId="4AC4B249" w14:textId="77777777" w:rsidR="00C71769" w:rsidRPr="00DF6FAC" w:rsidRDefault="00C71769" w:rsidP="00D67163">
            <w:pPr>
              <w:spacing w:before="40" w:after="40" w:line="360" w:lineRule="auto"/>
              <w:ind w:left="100" w:right="100"/>
              <w:jc w:val="right"/>
            </w:pPr>
            <w:r w:rsidRPr="00DF6FAC">
              <w:rPr>
                <w:rFonts w:eastAsia="Arial"/>
                <w:color w:val="111111"/>
                <w:sz w:val="20"/>
              </w:rPr>
              <w:t>0.059</w:t>
            </w:r>
          </w:p>
        </w:tc>
      </w:tr>
      <w:tr w:rsidR="00C71769" w:rsidRPr="00DF6FAC" w14:paraId="4D9C5117"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34C2BD07" w14:textId="77777777" w:rsidR="00C71769" w:rsidRPr="00DF6FAC" w:rsidRDefault="00C71769" w:rsidP="00D67163">
            <w:pPr>
              <w:spacing w:before="40" w:after="40" w:line="360" w:lineRule="auto"/>
              <w:ind w:left="100" w:right="100"/>
            </w:pPr>
            <w:r w:rsidRPr="00DF6FAC">
              <w:rPr>
                <w:rFonts w:eastAsia="Arial"/>
                <w:color w:val="111111"/>
                <w:sz w:val="20"/>
              </w:rPr>
              <w:t>Lack of Empathy</w:t>
            </w:r>
          </w:p>
        </w:tc>
        <w:tc>
          <w:tcPr>
            <w:tcW w:w="864" w:type="dxa"/>
            <w:shd w:val="clear" w:color="auto" w:fill="FFFFFF"/>
            <w:tcMar>
              <w:top w:w="0" w:type="dxa"/>
              <w:left w:w="0" w:type="dxa"/>
              <w:bottom w:w="0" w:type="dxa"/>
              <w:right w:w="0" w:type="dxa"/>
            </w:tcMar>
            <w:vAlign w:val="center"/>
          </w:tcPr>
          <w:p w14:paraId="2DDA7383" w14:textId="77777777" w:rsidR="00C71769" w:rsidRPr="00DF6FAC" w:rsidRDefault="00C71769" w:rsidP="00D67163">
            <w:pPr>
              <w:spacing w:before="40" w:after="40" w:line="360" w:lineRule="auto"/>
              <w:ind w:left="100" w:right="100"/>
              <w:jc w:val="right"/>
            </w:pPr>
            <w:r w:rsidRPr="00DF6FAC">
              <w:rPr>
                <w:rFonts w:eastAsia="Arial"/>
                <w:color w:val="111111"/>
                <w:sz w:val="20"/>
              </w:rPr>
              <w:t>0.779</w:t>
            </w:r>
          </w:p>
        </w:tc>
        <w:tc>
          <w:tcPr>
            <w:tcW w:w="864" w:type="dxa"/>
            <w:shd w:val="clear" w:color="auto" w:fill="FFFFFF"/>
            <w:tcMar>
              <w:top w:w="0" w:type="dxa"/>
              <w:left w:w="0" w:type="dxa"/>
              <w:bottom w:w="0" w:type="dxa"/>
              <w:right w:w="0" w:type="dxa"/>
            </w:tcMar>
            <w:vAlign w:val="center"/>
          </w:tcPr>
          <w:p w14:paraId="308E2462" w14:textId="77777777" w:rsidR="00C71769" w:rsidRPr="00DF6FAC" w:rsidRDefault="00C71769" w:rsidP="00D67163">
            <w:pPr>
              <w:spacing w:before="40" w:after="40" w:line="360" w:lineRule="auto"/>
              <w:ind w:left="100" w:right="100"/>
              <w:jc w:val="right"/>
            </w:pPr>
            <w:r w:rsidRPr="00DF6FAC">
              <w:rPr>
                <w:rFonts w:eastAsia="Arial"/>
                <w:color w:val="111111"/>
                <w:sz w:val="20"/>
              </w:rPr>
              <w:t>0.781</w:t>
            </w:r>
          </w:p>
        </w:tc>
        <w:tc>
          <w:tcPr>
            <w:tcW w:w="1076" w:type="dxa"/>
            <w:shd w:val="clear" w:color="auto" w:fill="FFFFFF"/>
            <w:tcMar>
              <w:top w:w="0" w:type="dxa"/>
              <w:left w:w="0" w:type="dxa"/>
              <w:bottom w:w="0" w:type="dxa"/>
              <w:right w:w="0" w:type="dxa"/>
            </w:tcMar>
            <w:vAlign w:val="center"/>
          </w:tcPr>
          <w:p w14:paraId="58169B7E" w14:textId="77777777" w:rsidR="00C71769" w:rsidRPr="00DF6FAC" w:rsidRDefault="00C71769" w:rsidP="00D67163">
            <w:pPr>
              <w:spacing w:before="40" w:after="40" w:line="360" w:lineRule="auto"/>
              <w:ind w:left="100" w:right="100"/>
            </w:pPr>
            <w:r w:rsidRPr="00DF6FAC">
              <w:rPr>
                <w:rFonts w:eastAsia="Arial"/>
                <w:color w:val="111111"/>
                <w:sz w:val="20"/>
              </w:rPr>
              <w:t>0.04(2)</w:t>
            </w:r>
          </w:p>
        </w:tc>
        <w:tc>
          <w:tcPr>
            <w:tcW w:w="709" w:type="dxa"/>
            <w:shd w:val="clear" w:color="auto" w:fill="FFFFFF"/>
            <w:tcMar>
              <w:top w:w="0" w:type="dxa"/>
              <w:left w:w="0" w:type="dxa"/>
              <w:bottom w:w="0" w:type="dxa"/>
              <w:right w:w="0" w:type="dxa"/>
            </w:tcMar>
            <w:vAlign w:val="center"/>
          </w:tcPr>
          <w:p w14:paraId="76580D15" w14:textId="77777777" w:rsidR="00C71769" w:rsidRPr="00DF6FAC" w:rsidRDefault="00C71769" w:rsidP="00D67163">
            <w:pPr>
              <w:spacing w:before="40" w:after="40" w:line="360" w:lineRule="auto"/>
              <w:ind w:left="100" w:right="100"/>
              <w:jc w:val="right"/>
            </w:pPr>
            <w:r w:rsidRPr="00DF6FAC">
              <w:rPr>
                <w:rFonts w:eastAsia="Arial"/>
                <w:color w:val="111111"/>
                <w:sz w:val="20"/>
              </w:rPr>
              <w:t>0.980</w:t>
            </w:r>
          </w:p>
        </w:tc>
        <w:tc>
          <w:tcPr>
            <w:tcW w:w="1023" w:type="dxa"/>
            <w:shd w:val="clear" w:color="auto" w:fill="FFFFFF"/>
            <w:tcMar>
              <w:top w:w="0" w:type="dxa"/>
              <w:left w:w="0" w:type="dxa"/>
              <w:bottom w:w="0" w:type="dxa"/>
              <w:right w:w="0" w:type="dxa"/>
            </w:tcMar>
            <w:vAlign w:val="center"/>
          </w:tcPr>
          <w:p w14:paraId="2AFAD671"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7401719B"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983" w:type="dxa"/>
            <w:shd w:val="clear" w:color="auto" w:fill="FFFFFF"/>
            <w:tcMar>
              <w:top w:w="0" w:type="dxa"/>
              <w:left w:w="0" w:type="dxa"/>
              <w:bottom w:w="0" w:type="dxa"/>
              <w:right w:w="0" w:type="dxa"/>
            </w:tcMar>
            <w:vAlign w:val="center"/>
          </w:tcPr>
          <w:p w14:paraId="76704F3A" w14:textId="77777777" w:rsidR="00C71769" w:rsidRPr="00DF6FAC" w:rsidRDefault="00C71769" w:rsidP="00D67163">
            <w:pPr>
              <w:spacing w:before="40" w:after="40" w:line="360" w:lineRule="auto"/>
              <w:ind w:left="100" w:right="100"/>
              <w:jc w:val="right"/>
            </w:pPr>
            <w:r w:rsidRPr="00DF6FAC">
              <w:rPr>
                <w:rFonts w:eastAsia="Arial"/>
                <w:color w:val="111111"/>
                <w:sz w:val="20"/>
              </w:rPr>
              <w:t>0.002</w:t>
            </w:r>
          </w:p>
        </w:tc>
      </w:tr>
      <w:tr w:rsidR="00C71769" w:rsidRPr="00DF6FAC" w14:paraId="2E686520"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00DFC44A" w14:textId="77777777" w:rsidR="00C71769" w:rsidRPr="00DF6FAC" w:rsidRDefault="00C71769" w:rsidP="00D67163">
            <w:pPr>
              <w:spacing w:before="40" w:after="40" w:line="360" w:lineRule="auto"/>
              <w:ind w:left="100" w:right="100"/>
            </w:pPr>
            <w:r w:rsidRPr="00DF6FAC">
              <w:rPr>
                <w:rFonts w:eastAsia="Arial"/>
                <w:color w:val="111111"/>
                <w:sz w:val="20"/>
              </w:rPr>
              <w:t>Dependency</w:t>
            </w:r>
          </w:p>
        </w:tc>
        <w:tc>
          <w:tcPr>
            <w:tcW w:w="864" w:type="dxa"/>
            <w:shd w:val="clear" w:color="auto" w:fill="FFFFFF"/>
            <w:tcMar>
              <w:top w:w="0" w:type="dxa"/>
              <w:left w:w="0" w:type="dxa"/>
              <w:bottom w:w="0" w:type="dxa"/>
              <w:right w:w="0" w:type="dxa"/>
            </w:tcMar>
            <w:vAlign w:val="center"/>
          </w:tcPr>
          <w:p w14:paraId="2379F1B3" w14:textId="77777777" w:rsidR="00C71769" w:rsidRPr="00DF6FAC" w:rsidRDefault="00C71769" w:rsidP="00D67163">
            <w:pPr>
              <w:spacing w:before="40" w:after="40" w:line="360" w:lineRule="auto"/>
              <w:ind w:left="100" w:right="100"/>
              <w:jc w:val="right"/>
            </w:pPr>
            <w:r w:rsidRPr="00DF6FAC">
              <w:rPr>
                <w:rFonts w:eastAsia="Arial"/>
                <w:color w:val="111111"/>
                <w:sz w:val="20"/>
              </w:rPr>
              <w:t>0.784</w:t>
            </w:r>
          </w:p>
        </w:tc>
        <w:tc>
          <w:tcPr>
            <w:tcW w:w="864" w:type="dxa"/>
            <w:shd w:val="clear" w:color="auto" w:fill="FFFFFF"/>
            <w:tcMar>
              <w:top w:w="0" w:type="dxa"/>
              <w:left w:w="0" w:type="dxa"/>
              <w:bottom w:w="0" w:type="dxa"/>
              <w:right w:w="0" w:type="dxa"/>
            </w:tcMar>
            <w:vAlign w:val="center"/>
          </w:tcPr>
          <w:p w14:paraId="183A16F4" w14:textId="77777777" w:rsidR="00C71769" w:rsidRPr="00DF6FAC" w:rsidRDefault="00C71769" w:rsidP="00D67163">
            <w:pPr>
              <w:spacing w:before="40" w:after="40" w:line="360" w:lineRule="auto"/>
              <w:ind w:left="100" w:right="100"/>
              <w:jc w:val="right"/>
            </w:pPr>
            <w:r w:rsidRPr="00DF6FAC">
              <w:rPr>
                <w:rFonts w:eastAsia="Arial"/>
                <w:color w:val="111111"/>
                <w:sz w:val="20"/>
              </w:rPr>
              <w:t>0.786</w:t>
            </w:r>
          </w:p>
        </w:tc>
        <w:tc>
          <w:tcPr>
            <w:tcW w:w="1076" w:type="dxa"/>
            <w:shd w:val="clear" w:color="auto" w:fill="FFFFFF"/>
            <w:tcMar>
              <w:top w:w="0" w:type="dxa"/>
              <w:left w:w="0" w:type="dxa"/>
              <w:bottom w:w="0" w:type="dxa"/>
              <w:right w:w="0" w:type="dxa"/>
            </w:tcMar>
            <w:vAlign w:val="center"/>
          </w:tcPr>
          <w:p w14:paraId="078F5317" w14:textId="77777777" w:rsidR="00C71769" w:rsidRPr="00DF6FAC" w:rsidRDefault="00C71769" w:rsidP="00D67163">
            <w:pPr>
              <w:spacing w:before="40" w:after="40" w:line="360" w:lineRule="auto"/>
              <w:ind w:left="100" w:right="100"/>
            </w:pPr>
            <w:r w:rsidRPr="00DF6FAC">
              <w:rPr>
                <w:rFonts w:eastAsia="Arial"/>
                <w:color w:val="111111"/>
                <w:sz w:val="20"/>
              </w:rPr>
              <w:t>2.52(2)</w:t>
            </w:r>
          </w:p>
        </w:tc>
        <w:tc>
          <w:tcPr>
            <w:tcW w:w="709" w:type="dxa"/>
            <w:shd w:val="clear" w:color="auto" w:fill="FFFFFF"/>
            <w:tcMar>
              <w:top w:w="0" w:type="dxa"/>
              <w:left w:w="0" w:type="dxa"/>
              <w:bottom w:w="0" w:type="dxa"/>
              <w:right w:w="0" w:type="dxa"/>
            </w:tcMar>
            <w:vAlign w:val="center"/>
          </w:tcPr>
          <w:p w14:paraId="20735D48" w14:textId="77777777" w:rsidR="00C71769" w:rsidRPr="00DF6FAC" w:rsidRDefault="00C71769" w:rsidP="00D67163">
            <w:pPr>
              <w:spacing w:before="40" w:after="40" w:line="360" w:lineRule="auto"/>
              <w:ind w:left="100" w:right="100"/>
              <w:jc w:val="right"/>
            </w:pPr>
            <w:r w:rsidRPr="00DF6FAC">
              <w:rPr>
                <w:rFonts w:eastAsia="Arial"/>
                <w:color w:val="111111"/>
                <w:sz w:val="20"/>
              </w:rPr>
              <w:t>0.283</w:t>
            </w:r>
          </w:p>
        </w:tc>
        <w:tc>
          <w:tcPr>
            <w:tcW w:w="1023" w:type="dxa"/>
            <w:shd w:val="clear" w:color="auto" w:fill="FFFFFF"/>
            <w:tcMar>
              <w:top w:w="0" w:type="dxa"/>
              <w:left w:w="0" w:type="dxa"/>
              <w:bottom w:w="0" w:type="dxa"/>
              <w:right w:w="0" w:type="dxa"/>
            </w:tcMar>
            <w:vAlign w:val="center"/>
          </w:tcPr>
          <w:p w14:paraId="04CE4CAB"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795FEC1C" w14:textId="77777777" w:rsidR="00C71769" w:rsidRPr="00DF6FAC" w:rsidRDefault="00C71769" w:rsidP="00D67163">
            <w:pPr>
              <w:spacing w:before="40" w:after="40" w:line="360" w:lineRule="auto"/>
              <w:ind w:left="100" w:right="100"/>
              <w:jc w:val="right"/>
            </w:pPr>
            <w:r w:rsidRPr="00DF6FAC">
              <w:rPr>
                <w:rFonts w:eastAsia="Arial"/>
                <w:color w:val="111111"/>
                <w:sz w:val="20"/>
              </w:rPr>
              <w:t>0.017</w:t>
            </w:r>
          </w:p>
        </w:tc>
        <w:tc>
          <w:tcPr>
            <w:tcW w:w="983" w:type="dxa"/>
            <w:shd w:val="clear" w:color="auto" w:fill="FFFFFF"/>
            <w:tcMar>
              <w:top w:w="0" w:type="dxa"/>
              <w:left w:w="0" w:type="dxa"/>
              <w:bottom w:w="0" w:type="dxa"/>
              <w:right w:w="0" w:type="dxa"/>
            </w:tcMar>
            <w:vAlign w:val="center"/>
          </w:tcPr>
          <w:p w14:paraId="6FF1E844" w14:textId="77777777" w:rsidR="00C71769" w:rsidRPr="00DF6FAC" w:rsidRDefault="00C71769" w:rsidP="00D67163">
            <w:pPr>
              <w:spacing w:before="40" w:after="40" w:line="360" w:lineRule="auto"/>
              <w:ind w:left="100" w:right="100"/>
              <w:jc w:val="right"/>
            </w:pPr>
            <w:r w:rsidRPr="00DF6FAC">
              <w:rPr>
                <w:rFonts w:eastAsia="Arial"/>
                <w:color w:val="111111"/>
                <w:sz w:val="20"/>
              </w:rPr>
              <w:t>0.013</w:t>
            </w:r>
          </w:p>
        </w:tc>
      </w:tr>
      <w:tr w:rsidR="00C71769" w:rsidRPr="00DF6FAC" w14:paraId="49C5C0D5"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75FC502B" w14:textId="77777777" w:rsidR="00C71769" w:rsidRPr="00DF6FAC" w:rsidRDefault="00C71769" w:rsidP="00D67163">
            <w:pPr>
              <w:spacing w:before="40" w:after="40" w:line="360" w:lineRule="auto"/>
              <w:ind w:left="100" w:right="100"/>
            </w:pPr>
            <w:r w:rsidRPr="00DF6FAC">
              <w:rPr>
                <w:rFonts w:eastAsia="Arial"/>
                <w:color w:val="111111"/>
                <w:sz w:val="20"/>
              </w:rPr>
              <w:t>Anxious Traits</w:t>
            </w:r>
          </w:p>
        </w:tc>
        <w:tc>
          <w:tcPr>
            <w:tcW w:w="864" w:type="dxa"/>
            <w:shd w:val="clear" w:color="auto" w:fill="FFFFFF"/>
            <w:tcMar>
              <w:top w:w="0" w:type="dxa"/>
              <w:left w:w="0" w:type="dxa"/>
              <w:bottom w:w="0" w:type="dxa"/>
              <w:right w:w="0" w:type="dxa"/>
            </w:tcMar>
            <w:vAlign w:val="center"/>
          </w:tcPr>
          <w:p w14:paraId="6B9C6FC3" w14:textId="77777777" w:rsidR="00C71769" w:rsidRPr="00DF6FAC" w:rsidRDefault="00C71769" w:rsidP="00D67163">
            <w:pPr>
              <w:spacing w:before="40" w:after="40" w:line="360" w:lineRule="auto"/>
              <w:ind w:left="100" w:right="100"/>
              <w:jc w:val="right"/>
            </w:pPr>
            <w:r w:rsidRPr="00DF6FAC">
              <w:rPr>
                <w:rFonts w:eastAsia="Arial"/>
                <w:color w:val="111111"/>
                <w:sz w:val="20"/>
              </w:rPr>
              <w:t>0.820</w:t>
            </w:r>
          </w:p>
        </w:tc>
        <w:tc>
          <w:tcPr>
            <w:tcW w:w="864" w:type="dxa"/>
            <w:shd w:val="clear" w:color="auto" w:fill="FFFFFF"/>
            <w:tcMar>
              <w:top w:w="0" w:type="dxa"/>
              <w:left w:w="0" w:type="dxa"/>
              <w:bottom w:w="0" w:type="dxa"/>
              <w:right w:w="0" w:type="dxa"/>
            </w:tcMar>
            <w:vAlign w:val="center"/>
          </w:tcPr>
          <w:p w14:paraId="6B788CA4" w14:textId="77777777" w:rsidR="00C71769" w:rsidRPr="00DF6FAC" w:rsidRDefault="00C71769" w:rsidP="00D67163">
            <w:pPr>
              <w:spacing w:before="40" w:after="40" w:line="360" w:lineRule="auto"/>
              <w:ind w:left="100" w:right="100"/>
              <w:jc w:val="right"/>
            </w:pPr>
            <w:r w:rsidRPr="00DF6FAC">
              <w:rPr>
                <w:rFonts w:eastAsia="Arial"/>
                <w:color w:val="111111"/>
                <w:sz w:val="20"/>
              </w:rPr>
              <w:t>0.824</w:t>
            </w:r>
          </w:p>
        </w:tc>
        <w:tc>
          <w:tcPr>
            <w:tcW w:w="1076" w:type="dxa"/>
            <w:shd w:val="clear" w:color="auto" w:fill="FFFFFF"/>
            <w:tcMar>
              <w:top w:w="0" w:type="dxa"/>
              <w:left w:w="0" w:type="dxa"/>
              <w:bottom w:w="0" w:type="dxa"/>
              <w:right w:w="0" w:type="dxa"/>
            </w:tcMar>
            <w:vAlign w:val="center"/>
          </w:tcPr>
          <w:p w14:paraId="0AB852B6" w14:textId="77777777" w:rsidR="00C71769" w:rsidRPr="00DF6FAC" w:rsidRDefault="00C71769" w:rsidP="00D67163">
            <w:pPr>
              <w:spacing w:before="40" w:after="40" w:line="360" w:lineRule="auto"/>
              <w:ind w:left="100" w:right="100"/>
            </w:pPr>
            <w:r w:rsidRPr="00DF6FAC">
              <w:rPr>
                <w:rFonts w:eastAsia="Arial"/>
                <w:color w:val="111111"/>
                <w:sz w:val="20"/>
              </w:rPr>
              <w:t>2.32(1)</w:t>
            </w:r>
          </w:p>
        </w:tc>
        <w:tc>
          <w:tcPr>
            <w:tcW w:w="709" w:type="dxa"/>
            <w:shd w:val="clear" w:color="auto" w:fill="FFFFFF"/>
            <w:tcMar>
              <w:top w:w="0" w:type="dxa"/>
              <w:left w:w="0" w:type="dxa"/>
              <w:bottom w:w="0" w:type="dxa"/>
              <w:right w:w="0" w:type="dxa"/>
            </w:tcMar>
            <w:vAlign w:val="center"/>
          </w:tcPr>
          <w:p w14:paraId="5C49CF94" w14:textId="77777777" w:rsidR="00C71769" w:rsidRPr="00DF6FAC" w:rsidRDefault="00C71769" w:rsidP="00D67163">
            <w:pPr>
              <w:spacing w:before="40" w:after="40" w:line="360" w:lineRule="auto"/>
              <w:ind w:left="100" w:right="100"/>
              <w:jc w:val="right"/>
            </w:pPr>
            <w:r w:rsidRPr="00DF6FAC">
              <w:rPr>
                <w:rFonts w:eastAsia="Arial"/>
                <w:color w:val="111111"/>
                <w:sz w:val="20"/>
              </w:rPr>
              <w:t>0.127</w:t>
            </w:r>
          </w:p>
        </w:tc>
        <w:tc>
          <w:tcPr>
            <w:tcW w:w="1023" w:type="dxa"/>
            <w:shd w:val="clear" w:color="auto" w:fill="FFFFFF"/>
            <w:tcMar>
              <w:top w:w="0" w:type="dxa"/>
              <w:left w:w="0" w:type="dxa"/>
              <w:bottom w:w="0" w:type="dxa"/>
              <w:right w:w="0" w:type="dxa"/>
            </w:tcMar>
            <w:vAlign w:val="center"/>
          </w:tcPr>
          <w:p w14:paraId="16AD5B34"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139085BA" w14:textId="77777777" w:rsidR="00C71769" w:rsidRPr="00DF6FAC" w:rsidRDefault="00C71769" w:rsidP="00D67163">
            <w:pPr>
              <w:spacing w:before="40" w:after="40" w:line="360" w:lineRule="auto"/>
              <w:ind w:left="100" w:right="100"/>
              <w:jc w:val="right"/>
            </w:pPr>
            <w:r w:rsidRPr="00DF6FAC">
              <w:rPr>
                <w:rFonts w:eastAsia="Arial"/>
                <w:color w:val="111111"/>
                <w:sz w:val="20"/>
              </w:rPr>
              <w:t>0.038</w:t>
            </w:r>
          </w:p>
        </w:tc>
        <w:tc>
          <w:tcPr>
            <w:tcW w:w="983" w:type="dxa"/>
            <w:shd w:val="clear" w:color="auto" w:fill="FFFFFF"/>
            <w:tcMar>
              <w:top w:w="0" w:type="dxa"/>
              <w:left w:w="0" w:type="dxa"/>
              <w:bottom w:w="0" w:type="dxa"/>
              <w:right w:w="0" w:type="dxa"/>
            </w:tcMar>
            <w:vAlign w:val="center"/>
          </w:tcPr>
          <w:p w14:paraId="2A66EE03" w14:textId="77777777" w:rsidR="00C71769" w:rsidRPr="00DF6FAC" w:rsidRDefault="00C71769" w:rsidP="00D67163">
            <w:pPr>
              <w:spacing w:before="40" w:after="40" w:line="360" w:lineRule="auto"/>
              <w:ind w:left="100" w:right="100"/>
              <w:jc w:val="right"/>
            </w:pPr>
            <w:r w:rsidRPr="00DF6FAC">
              <w:rPr>
                <w:rFonts w:eastAsia="Arial"/>
                <w:color w:val="111111"/>
                <w:sz w:val="20"/>
              </w:rPr>
              <w:t>0.014</w:t>
            </w:r>
          </w:p>
        </w:tc>
      </w:tr>
      <w:tr w:rsidR="00C71769" w:rsidRPr="00DF6FAC" w14:paraId="441B7593"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428379C1" w14:textId="77777777" w:rsidR="00C71769" w:rsidRPr="00DF6FAC" w:rsidRDefault="00C71769" w:rsidP="00D67163">
            <w:pPr>
              <w:spacing w:before="40" w:after="40" w:line="360" w:lineRule="auto"/>
              <w:ind w:left="100" w:right="100"/>
            </w:pPr>
            <w:r w:rsidRPr="00DF6FAC">
              <w:rPr>
                <w:rFonts w:eastAsia="Arial"/>
                <w:color w:val="111111"/>
                <w:sz w:val="20"/>
              </w:rPr>
              <w:t>Lack of Self-Confidence</w:t>
            </w:r>
          </w:p>
        </w:tc>
        <w:tc>
          <w:tcPr>
            <w:tcW w:w="864" w:type="dxa"/>
            <w:shd w:val="clear" w:color="auto" w:fill="FFFFFF"/>
            <w:tcMar>
              <w:top w:w="0" w:type="dxa"/>
              <w:left w:w="0" w:type="dxa"/>
              <w:bottom w:w="0" w:type="dxa"/>
              <w:right w:w="0" w:type="dxa"/>
            </w:tcMar>
            <w:vAlign w:val="center"/>
          </w:tcPr>
          <w:p w14:paraId="48E2BACD" w14:textId="77777777" w:rsidR="00C71769" w:rsidRPr="00DF6FAC" w:rsidRDefault="00C71769" w:rsidP="00D67163">
            <w:pPr>
              <w:spacing w:before="40" w:after="40" w:line="360" w:lineRule="auto"/>
              <w:ind w:left="100" w:right="100"/>
              <w:jc w:val="right"/>
            </w:pPr>
            <w:r w:rsidRPr="00DF6FAC">
              <w:rPr>
                <w:rFonts w:eastAsia="Arial"/>
                <w:color w:val="111111"/>
                <w:sz w:val="20"/>
              </w:rPr>
              <w:t>0.872</w:t>
            </w:r>
          </w:p>
        </w:tc>
        <w:tc>
          <w:tcPr>
            <w:tcW w:w="864" w:type="dxa"/>
            <w:shd w:val="clear" w:color="auto" w:fill="FFFFFF"/>
            <w:tcMar>
              <w:top w:w="0" w:type="dxa"/>
              <w:left w:w="0" w:type="dxa"/>
              <w:bottom w:w="0" w:type="dxa"/>
              <w:right w:w="0" w:type="dxa"/>
            </w:tcMar>
            <w:vAlign w:val="center"/>
          </w:tcPr>
          <w:p w14:paraId="3D253492" w14:textId="77777777" w:rsidR="00C71769" w:rsidRPr="00DF6FAC" w:rsidRDefault="00C71769" w:rsidP="00D67163">
            <w:pPr>
              <w:spacing w:before="40" w:after="40" w:line="360" w:lineRule="auto"/>
              <w:ind w:left="100" w:right="100"/>
              <w:jc w:val="right"/>
            </w:pPr>
            <w:r w:rsidRPr="00DF6FAC">
              <w:rPr>
                <w:rFonts w:eastAsia="Arial"/>
                <w:color w:val="111111"/>
                <w:sz w:val="20"/>
              </w:rPr>
              <w:t>0.886</w:t>
            </w:r>
          </w:p>
        </w:tc>
        <w:tc>
          <w:tcPr>
            <w:tcW w:w="1076" w:type="dxa"/>
            <w:shd w:val="clear" w:color="auto" w:fill="FFFFFF"/>
            <w:tcMar>
              <w:top w:w="0" w:type="dxa"/>
              <w:left w:w="0" w:type="dxa"/>
              <w:bottom w:w="0" w:type="dxa"/>
              <w:right w:w="0" w:type="dxa"/>
            </w:tcMar>
            <w:vAlign w:val="center"/>
          </w:tcPr>
          <w:p w14:paraId="575EA6AB" w14:textId="77777777" w:rsidR="00C71769" w:rsidRPr="00DF6FAC" w:rsidRDefault="00C71769" w:rsidP="00D67163">
            <w:pPr>
              <w:spacing w:before="40" w:after="40" w:line="360" w:lineRule="auto"/>
              <w:ind w:left="100" w:right="100"/>
            </w:pPr>
            <w:r w:rsidRPr="00DF6FAC">
              <w:rPr>
                <w:rFonts w:eastAsia="Arial"/>
                <w:color w:val="111111"/>
                <w:sz w:val="20"/>
              </w:rPr>
              <w:t>5.03(2)</w:t>
            </w:r>
          </w:p>
        </w:tc>
        <w:tc>
          <w:tcPr>
            <w:tcW w:w="709" w:type="dxa"/>
            <w:shd w:val="clear" w:color="auto" w:fill="FFFFFF"/>
            <w:tcMar>
              <w:top w:w="0" w:type="dxa"/>
              <w:left w:w="0" w:type="dxa"/>
              <w:bottom w:w="0" w:type="dxa"/>
              <w:right w:w="0" w:type="dxa"/>
            </w:tcMar>
            <w:vAlign w:val="center"/>
          </w:tcPr>
          <w:p w14:paraId="652CE1F5" w14:textId="77777777" w:rsidR="00C71769" w:rsidRPr="00DF6FAC" w:rsidRDefault="00C71769" w:rsidP="00D67163">
            <w:pPr>
              <w:spacing w:before="40" w:after="40" w:line="360" w:lineRule="auto"/>
              <w:ind w:left="100" w:right="100"/>
              <w:jc w:val="right"/>
            </w:pPr>
            <w:r w:rsidRPr="00DF6FAC">
              <w:rPr>
                <w:rFonts w:eastAsia="Arial"/>
                <w:color w:val="111111"/>
                <w:sz w:val="20"/>
              </w:rPr>
              <w:t>0.081</w:t>
            </w:r>
          </w:p>
        </w:tc>
        <w:tc>
          <w:tcPr>
            <w:tcW w:w="1023" w:type="dxa"/>
            <w:shd w:val="clear" w:color="auto" w:fill="FFFFFF"/>
            <w:tcMar>
              <w:top w:w="0" w:type="dxa"/>
              <w:left w:w="0" w:type="dxa"/>
              <w:bottom w:w="0" w:type="dxa"/>
              <w:right w:w="0" w:type="dxa"/>
            </w:tcMar>
            <w:vAlign w:val="center"/>
          </w:tcPr>
          <w:p w14:paraId="05E56D2B"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4D99B315" w14:textId="77777777" w:rsidR="00C71769" w:rsidRPr="00DF6FAC" w:rsidRDefault="00C71769" w:rsidP="00D67163">
            <w:pPr>
              <w:spacing w:before="40" w:after="40" w:line="360" w:lineRule="auto"/>
              <w:ind w:left="100" w:right="100"/>
              <w:jc w:val="right"/>
            </w:pPr>
            <w:r w:rsidRPr="00DF6FAC">
              <w:rPr>
                <w:rFonts w:eastAsia="Arial"/>
                <w:color w:val="111111"/>
                <w:sz w:val="20"/>
              </w:rPr>
              <w:t>0.041</w:t>
            </w:r>
          </w:p>
        </w:tc>
        <w:tc>
          <w:tcPr>
            <w:tcW w:w="983" w:type="dxa"/>
            <w:shd w:val="clear" w:color="auto" w:fill="FFFFFF"/>
            <w:tcMar>
              <w:top w:w="0" w:type="dxa"/>
              <w:left w:w="0" w:type="dxa"/>
              <w:bottom w:w="0" w:type="dxa"/>
              <w:right w:w="0" w:type="dxa"/>
            </w:tcMar>
            <w:vAlign w:val="center"/>
          </w:tcPr>
          <w:p w14:paraId="1C7809C4" w14:textId="77777777" w:rsidR="00C71769" w:rsidRPr="00DF6FAC" w:rsidRDefault="00C71769" w:rsidP="00D67163">
            <w:pPr>
              <w:spacing w:before="40" w:after="40" w:line="360" w:lineRule="auto"/>
              <w:ind w:left="100" w:right="100"/>
              <w:jc w:val="right"/>
            </w:pPr>
            <w:r w:rsidRPr="00DF6FAC">
              <w:rPr>
                <w:rFonts w:eastAsia="Arial"/>
                <w:color w:val="111111"/>
                <w:sz w:val="20"/>
              </w:rPr>
              <w:t>0.010</w:t>
            </w:r>
          </w:p>
        </w:tc>
      </w:tr>
      <w:tr w:rsidR="00C71769" w:rsidRPr="00DF6FAC" w14:paraId="54152653"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6C7A6C48" w14:textId="77777777" w:rsidR="00C71769" w:rsidRPr="00DF6FAC" w:rsidRDefault="00C71769" w:rsidP="00D67163">
            <w:pPr>
              <w:spacing w:before="40" w:after="40" w:line="360" w:lineRule="auto"/>
              <w:ind w:left="100" w:right="100"/>
            </w:pPr>
            <w:r w:rsidRPr="00DF6FAC">
              <w:rPr>
                <w:rFonts w:eastAsia="Arial"/>
                <w:color w:val="111111"/>
                <w:sz w:val="20"/>
              </w:rPr>
              <w:t>Insecure Attachment</w:t>
            </w:r>
          </w:p>
        </w:tc>
        <w:tc>
          <w:tcPr>
            <w:tcW w:w="864" w:type="dxa"/>
            <w:shd w:val="clear" w:color="auto" w:fill="FFFFFF"/>
            <w:tcMar>
              <w:top w:w="0" w:type="dxa"/>
              <w:left w:w="0" w:type="dxa"/>
              <w:bottom w:w="0" w:type="dxa"/>
              <w:right w:w="0" w:type="dxa"/>
            </w:tcMar>
            <w:vAlign w:val="center"/>
          </w:tcPr>
          <w:p w14:paraId="2F98E4DE" w14:textId="77777777" w:rsidR="00C71769" w:rsidRPr="00DF6FAC" w:rsidRDefault="00C71769" w:rsidP="00D67163">
            <w:pPr>
              <w:spacing w:before="40" w:after="40" w:line="360" w:lineRule="auto"/>
              <w:ind w:left="100" w:right="100"/>
              <w:jc w:val="right"/>
            </w:pPr>
            <w:r w:rsidRPr="00DF6FAC">
              <w:rPr>
                <w:rFonts w:eastAsia="Arial"/>
                <w:color w:val="111111"/>
                <w:sz w:val="20"/>
              </w:rPr>
              <w:t>0.726</w:t>
            </w:r>
          </w:p>
        </w:tc>
        <w:tc>
          <w:tcPr>
            <w:tcW w:w="864" w:type="dxa"/>
            <w:shd w:val="clear" w:color="auto" w:fill="FFFFFF"/>
            <w:tcMar>
              <w:top w:w="0" w:type="dxa"/>
              <w:left w:w="0" w:type="dxa"/>
              <w:bottom w:w="0" w:type="dxa"/>
              <w:right w:w="0" w:type="dxa"/>
            </w:tcMar>
            <w:vAlign w:val="center"/>
          </w:tcPr>
          <w:p w14:paraId="1790E2E8" w14:textId="77777777" w:rsidR="00C71769" w:rsidRPr="00DF6FAC" w:rsidRDefault="00C71769" w:rsidP="00D67163">
            <w:pPr>
              <w:spacing w:before="40" w:after="40" w:line="360" w:lineRule="auto"/>
              <w:ind w:left="100" w:right="100"/>
              <w:jc w:val="right"/>
            </w:pPr>
            <w:r w:rsidRPr="00DF6FAC">
              <w:rPr>
                <w:rFonts w:eastAsia="Arial"/>
                <w:color w:val="111111"/>
                <w:sz w:val="20"/>
              </w:rPr>
              <w:t>0.739</w:t>
            </w:r>
          </w:p>
        </w:tc>
        <w:tc>
          <w:tcPr>
            <w:tcW w:w="1076" w:type="dxa"/>
            <w:shd w:val="clear" w:color="auto" w:fill="FFFFFF"/>
            <w:tcMar>
              <w:top w:w="0" w:type="dxa"/>
              <w:left w:w="0" w:type="dxa"/>
              <w:bottom w:w="0" w:type="dxa"/>
              <w:right w:w="0" w:type="dxa"/>
            </w:tcMar>
            <w:vAlign w:val="center"/>
          </w:tcPr>
          <w:p w14:paraId="2C5D91FC" w14:textId="77777777" w:rsidR="00C71769" w:rsidRPr="00DF6FAC" w:rsidRDefault="00C71769" w:rsidP="00D67163">
            <w:pPr>
              <w:spacing w:before="40" w:after="40" w:line="360" w:lineRule="auto"/>
              <w:ind w:left="100" w:right="100"/>
            </w:pPr>
            <w:r w:rsidRPr="00DF6FAC">
              <w:rPr>
                <w:rFonts w:eastAsia="Arial"/>
                <w:color w:val="111111"/>
                <w:sz w:val="20"/>
              </w:rPr>
              <w:t>1.04(1)</w:t>
            </w:r>
          </w:p>
        </w:tc>
        <w:tc>
          <w:tcPr>
            <w:tcW w:w="709" w:type="dxa"/>
            <w:shd w:val="clear" w:color="auto" w:fill="FFFFFF"/>
            <w:tcMar>
              <w:top w:w="0" w:type="dxa"/>
              <w:left w:w="0" w:type="dxa"/>
              <w:bottom w:w="0" w:type="dxa"/>
              <w:right w:w="0" w:type="dxa"/>
            </w:tcMar>
            <w:vAlign w:val="center"/>
          </w:tcPr>
          <w:p w14:paraId="1CB630C3" w14:textId="77777777" w:rsidR="00C71769" w:rsidRPr="00DF6FAC" w:rsidRDefault="00C71769" w:rsidP="00D67163">
            <w:pPr>
              <w:spacing w:before="40" w:after="40" w:line="360" w:lineRule="auto"/>
              <w:ind w:left="100" w:right="100"/>
              <w:jc w:val="right"/>
            </w:pPr>
            <w:r w:rsidRPr="00DF6FAC">
              <w:rPr>
                <w:rFonts w:eastAsia="Arial"/>
                <w:color w:val="111111"/>
                <w:sz w:val="20"/>
              </w:rPr>
              <w:t>0.307</w:t>
            </w:r>
          </w:p>
        </w:tc>
        <w:tc>
          <w:tcPr>
            <w:tcW w:w="1023" w:type="dxa"/>
            <w:shd w:val="clear" w:color="auto" w:fill="FFFFFF"/>
            <w:tcMar>
              <w:top w:w="0" w:type="dxa"/>
              <w:left w:w="0" w:type="dxa"/>
              <w:bottom w:w="0" w:type="dxa"/>
              <w:right w:w="0" w:type="dxa"/>
            </w:tcMar>
            <w:vAlign w:val="center"/>
          </w:tcPr>
          <w:p w14:paraId="147975DE"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12AB9500" w14:textId="77777777" w:rsidR="00C71769" w:rsidRPr="00DF6FAC" w:rsidRDefault="00C71769" w:rsidP="00D67163">
            <w:pPr>
              <w:spacing w:before="40" w:after="40" w:line="360" w:lineRule="auto"/>
              <w:ind w:left="100" w:right="100"/>
              <w:jc w:val="right"/>
            </w:pPr>
            <w:r w:rsidRPr="00DF6FAC">
              <w:rPr>
                <w:rFonts w:eastAsia="Arial"/>
                <w:color w:val="111111"/>
                <w:sz w:val="20"/>
              </w:rPr>
              <w:t>0.007</w:t>
            </w:r>
          </w:p>
        </w:tc>
        <w:tc>
          <w:tcPr>
            <w:tcW w:w="983" w:type="dxa"/>
            <w:shd w:val="clear" w:color="auto" w:fill="FFFFFF"/>
            <w:tcMar>
              <w:top w:w="0" w:type="dxa"/>
              <w:left w:w="0" w:type="dxa"/>
              <w:bottom w:w="0" w:type="dxa"/>
              <w:right w:w="0" w:type="dxa"/>
            </w:tcMar>
            <w:vAlign w:val="center"/>
          </w:tcPr>
          <w:p w14:paraId="5B7FE230" w14:textId="77777777" w:rsidR="00C71769" w:rsidRPr="00DF6FAC" w:rsidRDefault="00C71769" w:rsidP="00D67163">
            <w:pPr>
              <w:spacing w:before="40" w:after="40" w:line="360" w:lineRule="auto"/>
              <w:ind w:left="100" w:right="100"/>
              <w:jc w:val="right"/>
            </w:pPr>
            <w:r w:rsidRPr="00DF6FAC">
              <w:rPr>
                <w:rFonts w:eastAsia="Arial"/>
                <w:color w:val="111111"/>
                <w:sz w:val="20"/>
              </w:rPr>
              <w:t>0.010</w:t>
            </w:r>
          </w:p>
        </w:tc>
      </w:tr>
      <w:tr w:rsidR="00C71769" w:rsidRPr="00DF6FAC" w14:paraId="1EE5DF00"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4A6C24A7" w14:textId="77777777" w:rsidR="00C71769" w:rsidRPr="00DF6FAC" w:rsidRDefault="00C71769" w:rsidP="00D67163">
            <w:pPr>
              <w:spacing w:before="40" w:after="40" w:line="360" w:lineRule="auto"/>
              <w:ind w:left="100" w:right="100"/>
            </w:pPr>
            <w:r w:rsidRPr="00DF6FAC">
              <w:rPr>
                <w:rFonts w:eastAsia="Arial"/>
                <w:color w:val="111111"/>
                <w:sz w:val="20"/>
              </w:rPr>
              <w:t>Submissiveness</w:t>
            </w:r>
          </w:p>
        </w:tc>
        <w:tc>
          <w:tcPr>
            <w:tcW w:w="864" w:type="dxa"/>
            <w:shd w:val="clear" w:color="auto" w:fill="FFFFFF"/>
            <w:tcMar>
              <w:top w:w="0" w:type="dxa"/>
              <w:left w:w="0" w:type="dxa"/>
              <w:bottom w:w="0" w:type="dxa"/>
              <w:right w:w="0" w:type="dxa"/>
            </w:tcMar>
            <w:vAlign w:val="center"/>
          </w:tcPr>
          <w:p w14:paraId="31C70717" w14:textId="77777777" w:rsidR="00C71769" w:rsidRPr="00DF6FAC" w:rsidRDefault="00C71769" w:rsidP="00D67163">
            <w:pPr>
              <w:spacing w:before="40" w:after="40" w:line="360" w:lineRule="auto"/>
              <w:ind w:left="100" w:right="100"/>
              <w:jc w:val="right"/>
            </w:pPr>
            <w:r w:rsidRPr="00DF6FAC">
              <w:rPr>
                <w:rFonts w:eastAsia="Arial"/>
                <w:color w:val="111111"/>
                <w:sz w:val="20"/>
              </w:rPr>
              <w:t>0.829</w:t>
            </w:r>
          </w:p>
        </w:tc>
        <w:tc>
          <w:tcPr>
            <w:tcW w:w="864" w:type="dxa"/>
            <w:shd w:val="clear" w:color="auto" w:fill="FFFFFF"/>
            <w:tcMar>
              <w:top w:w="0" w:type="dxa"/>
              <w:left w:w="0" w:type="dxa"/>
              <w:bottom w:w="0" w:type="dxa"/>
              <w:right w:w="0" w:type="dxa"/>
            </w:tcMar>
            <w:vAlign w:val="center"/>
          </w:tcPr>
          <w:p w14:paraId="3B67D0D4" w14:textId="77777777" w:rsidR="00C71769" w:rsidRPr="00DF6FAC" w:rsidRDefault="00C71769" w:rsidP="00D67163">
            <w:pPr>
              <w:spacing w:before="40" w:after="40" w:line="360" w:lineRule="auto"/>
              <w:ind w:left="100" w:right="100"/>
              <w:jc w:val="right"/>
            </w:pPr>
            <w:r w:rsidRPr="00DF6FAC">
              <w:rPr>
                <w:rFonts w:eastAsia="Arial"/>
                <w:color w:val="111111"/>
                <w:sz w:val="20"/>
              </w:rPr>
              <w:t>0.856</w:t>
            </w:r>
          </w:p>
        </w:tc>
        <w:tc>
          <w:tcPr>
            <w:tcW w:w="1076" w:type="dxa"/>
            <w:shd w:val="clear" w:color="auto" w:fill="FFFFFF"/>
            <w:tcMar>
              <w:top w:w="0" w:type="dxa"/>
              <w:left w:w="0" w:type="dxa"/>
              <w:bottom w:w="0" w:type="dxa"/>
              <w:right w:w="0" w:type="dxa"/>
            </w:tcMar>
            <w:vAlign w:val="center"/>
          </w:tcPr>
          <w:p w14:paraId="18C315D5" w14:textId="77777777" w:rsidR="00C71769" w:rsidRPr="00DF6FAC" w:rsidRDefault="00C71769" w:rsidP="00D67163">
            <w:pPr>
              <w:spacing w:before="40" w:after="40" w:line="360" w:lineRule="auto"/>
              <w:ind w:left="100" w:right="100"/>
            </w:pPr>
            <w:r w:rsidRPr="00DF6FAC">
              <w:rPr>
                <w:rFonts w:eastAsia="Arial"/>
                <w:color w:val="111111"/>
                <w:sz w:val="20"/>
              </w:rPr>
              <w:t>2.8(2)</w:t>
            </w:r>
          </w:p>
        </w:tc>
        <w:tc>
          <w:tcPr>
            <w:tcW w:w="709" w:type="dxa"/>
            <w:shd w:val="clear" w:color="auto" w:fill="FFFFFF"/>
            <w:tcMar>
              <w:top w:w="0" w:type="dxa"/>
              <w:left w:w="0" w:type="dxa"/>
              <w:bottom w:w="0" w:type="dxa"/>
              <w:right w:w="0" w:type="dxa"/>
            </w:tcMar>
            <w:vAlign w:val="center"/>
          </w:tcPr>
          <w:p w14:paraId="0F29446E" w14:textId="77777777" w:rsidR="00C71769" w:rsidRPr="00DF6FAC" w:rsidRDefault="00C71769" w:rsidP="00D67163">
            <w:pPr>
              <w:spacing w:before="40" w:after="40" w:line="360" w:lineRule="auto"/>
              <w:ind w:left="100" w:right="100"/>
              <w:jc w:val="right"/>
            </w:pPr>
            <w:r w:rsidRPr="00DF6FAC">
              <w:rPr>
                <w:rFonts w:eastAsia="Arial"/>
                <w:color w:val="111111"/>
                <w:sz w:val="20"/>
              </w:rPr>
              <w:t>0.247</w:t>
            </w:r>
          </w:p>
        </w:tc>
        <w:tc>
          <w:tcPr>
            <w:tcW w:w="1023" w:type="dxa"/>
            <w:shd w:val="clear" w:color="auto" w:fill="FFFFFF"/>
            <w:tcMar>
              <w:top w:w="0" w:type="dxa"/>
              <w:left w:w="0" w:type="dxa"/>
              <w:bottom w:w="0" w:type="dxa"/>
              <w:right w:w="0" w:type="dxa"/>
            </w:tcMar>
            <w:vAlign w:val="center"/>
          </w:tcPr>
          <w:p w14:paraId="3D32DE58"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63889A27" w14:textId="77777777" w:rsidR="00C71769" w:rsidRPr="00DF6FAC" w:rsidRDefault="00C71769" w:rsidP="00D67163">
            <w:pPr>
              <w:spacing w:before="40" w:after="40" w:line="360" w:lineRule="auto"/>
              <w:ind w:left="100" w:right="100"/>
              <w:jc w:val="right"/>
            </w:pPr>
            <w:r w:rsidRPr="00DF6FAC">
              <w:rPr>
                <w:rFonts w:eastAsia="Arial"/>
                <w:color w:val="111111"/>
                <w:sz w:val="20"/>
              </w:rPr>
              <w:t>0.021</w:t>
            </w:r>
          </w:p>
        </w:tc>
        <w:tc>
          <w:tcPr>
            <w:tcW w:w="983" w:type="dxa"/>
            <w:shd w:val="clear" w:color="auto" w:fill="FFFFFF"/>
            <w:tcMar>
              <w:top w:w="0" w:type="dxa"/>
              <w:left w:w="0" w:type="dxa"/>
              <w:bottom w:w="0" w:type="dxa"/>
              <w:right w:w="0" w:type="dxa"/>
            </w:tcMar>
            <w:vAlign w:val="center"/>
          </w:tcPr>
          <w:p w14:paraId="0A8EAF40" w14:textId="77777777" w:rsidR="00C71769" w:rsidRPr="00DF6FAC" w:rsidRDefault="00C71769" w:rsidP="00D67163">
            <w:pPr>
              <w:spacing w:before="40" w:after="40" w:line="360" w:lineRule="auto"/>
              <w:ind w:left="100" w:right="100"/>
              <w:jc w:val="right"/>
            </w:pPr>
            <w:r w:rsidRPr="00DF6FAC">
              <w:rPr>
                <w:rFonts w:eastAsia="Arial"/>
                <w:color w:val="111111"/>
                <w:sz w:val="20"/>
              </w:rPr>
              <w:t>0.014</w:t>
            </w:r>
          </w:p>
        </w:tc>
      </w:tr>
      <w:tr w:rsidR="00C71769" w:rsidRPr="00DF6FAC" w14:paraId="54421CE3"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73A8D80A" w14:textId="77777777" w:rsidR="00C71769" w:rsidRPr="00DF6FAC" w:rsidRDefault="00C71769" w:rsidP="00D67163">
            <w:pPr>
              <w:spacing w:before="40" w:after="40" w:line="360" w:lineRule="auto"/>
              <w:ind w:left="100" w:right="100"/>
            </w:pPr>
            <w:r w:rsidRPr="00DF6FAC">
              <w:rPr>
                <w:rFonts w:eastAsia="Arial"/>
                <w:color w:val="111111"/>
                <w:sz w:val="20"/>
              </w:rPr>
              <w:t>Ineffective Coping</w:t>
            </w:r>
          </w:p>
        </w:tc>
        <w:tc>
          <w:tcPr>
            <w:tcW w:w="864" w:type="dxa"/>
            <w:shd w:val="clear" w:color="auto" w:fill="FFFFFF"/>
            <w:tcMar>
              <w:top w:w="0" w:type="dxa"/>
              <w:left w:w="0" w:type="dxa"/>
              <w:bottom w:w="0" w:type="dxa"/>
              <w:right w:w="0" w:type="dxa"/>
            </w:tcMar>
            <w:vAlign w:val="center"/>
          </w:tcPr>
          <w:p w14:paraId="2F74FE0E" w14:textId="77777777" w:rsidR="00C71769" w:rsidRPr="00DF6FAC" w:rsidRDefault="00C71769" w:rsidP="00D67163">
            <w:pPr>
              <w:spacing w:before="40" w:after="40" w:line="360" w:lineRule="auto"/>
              <w:ind w:left="100" w:right="100"/>
              <w:jc w:val="right"/>
            </w:pPr>
            <w:r w:rsidRPr="00DF6FAC">
              <w:rPr>
                <w:rFonts w:eastAsia="Arial"/>
                <w:color w:val="111111"/>
                <w:sz w:val="20"/>
              </w:rPr>
              <w:t>0.870</w:t>
            </w:r>
          </w:p>
        </w:tc>
        <w:tc>
          <w:tcPr>
            <w:tcW w:w="864" w:type="dxa"/>
            <w:shd w:val="clear" w:color="auto" w:fill="FFFFFF"/>
            <w:tcMar>
              <w:top w:w="0" w:type="dxa"/>
              <w:left w:w="0" w:type="dxa"/>
              <w:bottom w:w="0" w:type="dxa"/>
              <w:right w:w="0" w:type="dxa"/>
            </w:tcMar>
            <w:vAlign w:val="center"/>
          </w:tcPr>
          <w:p w14:paraId="364333D5" w14:textId="77777777" w:rsidR="00C71769" w:rsidRPr="00DF6FAC" w:rsidRDefault="00C71769" w:rsidP="00D67163">
            <w:pPr>
              <w:spacing w:before="40" w:after="40" w:line="360" w:lineRule="auto"/>
              <w:ind w:left="100" w:right="100"/>
              <w:jc w:val="right"/>
            </w:pPr>
            <w:r w:rsidRPr="00DF6FAC">
              <w:rPr>
                <w:rFonts w:eastAsia="Arial"/>
                <w:color w:val="111111"/>
                <w:sz w:val="20"/>
              </w:rPr>
              <w:t>0.871</w:t>
            </w:r>
          </w:p>
        </w:tc>
        <w:tc>
          <w:tcPr>
            <w:tcW w:w="1076" w:type="dxa"/>
            <w:shd w:val="clear" w:color="auto" w:fill="FFFFFF"/>
            <w:tcMar>
              <w:top w:w="0" w:type="dxa"/>
              <w:left w:w="0" w:type="dxa"/>
              <w:bottom w:w="0" w:type="dxa"/>
              <w:right w:w="0" w:type="dxa"/>
            </w:tcMar>
            <w:vAlign w:val="center"/>
          </w:tcPr>
          <w:p w14:paraId="4B283690" w14:textId="77777777" w:rsidR="00C71769" w:rsidRPr="00DF6FAC" w:rsidRDefault="00C71769" w:rsidP="00D67163">
            <w:pPr>
              <w:spacing w:before="40" w:after="40" w:line="360" w:lineRule="auto"/>
              <w:ind w:left="100" w:right="100"/>
            </w:pPr>
            <w:r w:rsidRPr="00DF6FAC">
              <w:rPr>
                <w:rFonts w:eastAsia="Arial"/>
                <w:color w:val="111111"/>
                <w:sz w:val="20"/>
              </w:rPr>
              <w:t>2.8(2)</w:t>
            </w:r>
          </w:p>
        </w:tc>
        <w:tc>
          <w:tcPr>
            <w:tcW w:w="709" w:type="dxa"/>
            <w:shd w:val="clear" w:color="auto" w:fill="FFFFFF"/>
            <w:tcMar>
              <w:top w:w="0" w:type="dxa"/>
              <w:left w:w="0" w:type="dxa"/>
              <w:bottom w:w="0" w:type="dxa"/>
              <w:right w:w="0" w:type="dxa"/>
            </w:tcMar>
            <w:vAlign w:val="center"/>
          </w:tcPr>
          <w:p w14:paraId="60C21764" w14:textId="77777777" w:rsidR="00C71769" w:rsidRPr="00DF6FAC" w:rsidRDefault="00C71769" w:rsidP="00D67163">
            <w:pPr>
              <w:spacing w:before="40" w:after="40" w:line="360" w:lineRule="auto"/>
              <w:ind w:left="100" w:right="100"/>
              <w:jc w:val="right"/>
            </w:pPr>
            <w:r w:rsidRPr="00DF6FAC">
              <w:rPr>
                <w:rFonts w:eastAsia="Arial"/>
                <w:color w:val="111111"/>
                <w:sz w:val="20"/>
              </w:rPr>
              <w:t>0.246</w:t>
            </w:r>
          </w:p>
        </w:tc>
        <w:tc>
          <w:tcPr>
            <w:tcW w:w="1023" w:type="dxa"/>
            <w:shd w:val="clear" w:color="auto" w:fill="FFFFFF"/>
            <w:tcMar>
              <w:top w:w="0" w:type="dxa"/>
              <w:left w:w="0" w:type="dxa"/>
              <w:bottom w:w="0" w:type="dxa"/>
              <w:right w:w="0" w:type="dxa"/>
            </w:tcMar>
            <w:vAlign w:val="center"/>
          </w:tcPr>
          <w:p w14:paraId="11083272"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0283EE19" w14:textId="77777777" w:rsidR="00C71769" w:rsidRPr="00DF6FAC" w:rsidRDefault="00C71769" w:rsidP="00D67163">
            <w:pPr>
              <w:spacing w:before="40" w:after="40" w:line="360" w:lineRule="auto"/>
              <w:ind w:left="100" w:right="100"/>
              <w:jc w:val="right"/>
            </w:pPr>
            <w:r w:rsidRPr="00DF6FAC">
              <w:rPr>
                <w:rFonts w:eastAsia="Arial"/>
                <w:color w:val="111111"/>
                <w:sz w:val="20"/>
              </w:rPr>
              <w:t>0.021</w:t>
            </w:r>
          </w:p>
        </w:tc>
        <w:tc>
          <w:tcPr>
            <w:tcW w:w="983" w:type="dxa"/>
            <w:shd w:val="clear" w:color="auto" w:fill="FFFFFF"/>
            <w:tcMar>
              <w:top w:w="0" w:type="dxa"/>
              <w:left w:w="0" w:type="dxa"/>
              <w:bottom w:w="0" w:type="dxa"/>
              <w:right w:w="0" w:type="dxa"/>
            </w:tcMar>
            <w:vAlign w:val="center"/>
          </w:tcPr>
          <w:p w14:paraId="1A51EEC8" w14:textId="77777777" w:rsidR="00C71769" w:rsidRPr="00DF6FAC" w:rsidRDefault="00C71769" w:rsidP="00D67163">
            <w:pPr>
              <w:spacing w:before="40" w:after="40" w:line="360" w:lineRule="auto"/>
              <w:ind w:left="100" w:right="100"/>
              <w:jc w:val="right"/>
            </w:pPr>
            <w:r w:rsidRPr="00DF6FAC">
              <w:rPr>
                <w:rFonts w:eastAsia="Arial"/>
                <w:color w:val="111111"/>
                <w:sz w:val="20"/>
              </w:rPr>
              <w:t>0.011</w:t>
            </w:r>
          </w:p>
        </w:tc>
      </w:tr>
      <w:tr w:rsidR="00C71769" w:rsidRPr="00DF6FAC" w14:paraId="7F7DADB6"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075B2415" w14:textId="77777777" w:rsidR="00C71769" w:rsidRPr="00DF6FAC" w:rsidRDefault="00C71769" w:rsidP="00D67163">
            <w:pPr>
              <w:spacing w:before="40" w:after="40" w:line="360" w:lineRule="auto"/>
              <w:ind w:left="100" w:right="100"/>
            </w:pPr>
            <w:r w:rsidRPr="00DF6FAC">
              <w:rPr>
                <w:rFonts w:eastAsia="Arial"/>
                <w:color w:val="111111"/>
                <w:sz w:val="20"/>
              </w:rPr>
              <w:t>Separation Anxiety</w:t>
            </w:r>
          </w:p>
        </w:tc>
        <w:tc>
          <w:tcPr>
            <w:tcW w:w="864" w:type="dxa"/>
            <w:shd w:val="clear" w:color="auto" w:fill="FFFFFF"/>
            <w:tcMar>
              <w:top w:w="0" w:type="dxa"/>
              <w:left w:w="0" w:type="dxa"/>
              <w:bottom w:w="0" w:type="dxa"/>
              <w:right w:w="0" w:type="dxa"/>
            </w:tcMar>
            <w:vAlign w:val="center"/>
          </w:tcPr>
          <w:p w14:paraId="4E83F785" w14:textId="77777777" w:rsidR="00C71769" w:rsidRPr="00DF6FAC" w:rsidRDefault="00C71769" w:rsidP="00D67163">
            <w:pPr>
              <w:spacing w:before="40" w:after="40" w:line="360" w:lineRule="auto"/>
              <w:ind w:left="100" w:right="100"/>
              <w:jc w:val="right"/>
            </w:pPr>
            <w:r w:rsidRPr="00DF6FAC">
              <w:rPr>
                <w:rFonts w:eastAsia="Arial"/>
                <w:color w:val="111111"/>
                <w:sz w:val="20"/>
              </w:rPr>
              <w:t>0.862</w:t>
            </w:r>
          </w:p>
        </w:tc>
        <w:tc>
          <w:tcPr>
            <w:tcW w:w="864" w:type="dxa"/>
            <w:shd w:val="clear" w:color="auto" w:fill="FFFFFF"/>
            <w:tcMar>
              <w:top w:w="0" w:type="dxa"/>
              <w:left w:w="0" w:type="dxa"/>
              <w:bottom w:w="0" w:type="dxa"/>
              <w:right w:w="0" w:type="dxa"/>
            </w:tcMar>
            <w:vAlign w:val="center"/>
          </w:tcPr>
          <w:p w14:paraId="37BB8481" w14:textId="77777777" w:rsidR="00C71769" w:rsidRPr="00DF6FAC" w:rsidRDefault="00C71769" w:rsidP="00D67163">
            <w:pPr>
              <w:spacing w:before="40" w:after="40" w:line="360" w:lineRule="auto"/>
              <w:ind w:left="100" w:right="100"/>
              <w:jc w:val="right"/>
            </w:pPr>
            <w:r w:rsidRPr="00DF6FAC">
              <w:rPr>
                <w:rFonts w:eastAsia="Arial"/>
                <w:color w:val="111111"/>
                <w:sz w:val="20"/>
              </w:rPr>
              <w:t>0.867</w:t>
            </w:r>
          </w:p>
        </w:tc>
        <w:tc>
          <w:tcPr>
            <w:tcW w:w="1076" w:type="dxa"/>
            <w:shd w:val="clear" w:color="auto" w:fill="FFFFFF"/>
            <w:tcMar>
              <w:top w:w="0" w:type="dxa"/>
              <w:left w:w="0" w:type="dxa"/>
              <w:bottom w:w="0" w:type="dxa"/>
              <w:right w:w="0" w:type="dxa"/>
            </w:tcMar>
            <w:vAlign w:val="center"/>
          </w:tcPr>
          <w:p w14:paraId="2FD724E0" w14:textId="77777777" w:rsidR="00C71769" w:rsidRPr="00DF6FAC" w:rsidRDefault="00C71769" w:rsidP="00D67163">
            <w:pPr>
              <w:spacing w:before="40" w:after="40" w:line="360" w:lineRule="auto"/>
              <w:ind w:left="100" w:right="100"/>
            </w:pPr>
            <w:r w:rsidRPr="00DF6FAC">
              <w:rPr>
                <w:rFonts w:eastAsia="Arial"/>
                <w:color w:val="111111"/>
                <w:sz w:val="20"/>
              </w:rPr>
              <w:t>23.38(1)</w:t>
            </w:r>
          </w:p>
        </w:tc>
        <w:tc>
          <w:tcPr>
            <w:tcW w:w="709" w:type="dxa"/>
            <w:shd w:val="clear" w:color="auto" w:fill="FFFFFF"/>
            <w:tcMar>
              <w:top w:w="0" w:type="dxa"/>
              <w:left w:w="0" w:type="dxa"/>
              <w:bottom w:w="0" w:type="dxa"/>
              <w:right w:w="0" w:type="dxa"/>
            </w:tcMar>
            <w:vAlign w:val="center"/>
          </w:tcPr>
          <w:p w14:paraId="6BAE814F"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1023" w:type="dxa"/>
            <w:shd w:val="clear" w:color="auto" w:fill="FFFFFF"/>
            <w:tcMar>
              <w:top w:w="0" w:type="dxa"/>
              <w:left w:w="0" w:type="dxa"/>
              <w:bottom w:w="0" w:type="dxa"/>
              <w:right w:w="0" w:type="dxa"/>
            </w:tcMar>
            <w:vAlign w:val="center"/>
          </w:tcPr>
          <w:p w14:paraId="20A3AF09" w14:textId="77777777" w:rsidR="00C71769" w:rsidRPr="00DF6FAC" w:rsidRDefault="00C71769" w:rsidP="00D67163">
            <w:pPr>
              <w:spacing w:before="40" w:after="40" w:line="360" w:lineRule="auto"/>
              <w:ind w:left="100" w:right="100"/>
              <w:jc w:val="right"/>
            </w:pPr>
            <w:r w:rsidRPr="00DF6FAC">
              <w:rPr>
                <w:rFonts w:eastAsia="Arial"/>
                <w:color w:val="111111"/>
                <w:sz w:val="20"/>
              </w:rPr>
              <w:t>0.996</w:t>
            </w:r>
          </w:p>
        </w:tc>
        <w:tc>
          <w:tcPr>
            <w:tcW w:w="961" w:type="dxa"/>
            <w:shd w:val="clear" w:color="auto" w:fill="FFFFFF"/>
            <w:tcMar>
              <w:top w:w="0" w:type="dxa"/>
              <w:left w:w="0" w:type="dxa"/>
              <w:bottom w:w="0" w:type="dxa"/>
              <w:right w:w="0" w:type="dxa"/>
            </w:tcMar>
            <w:vAlign w:val="center"/>
          </w:tcPr>
          <w:p w14:paraId="427E9F25" w14:textId="77777777" w:rsidR="00C71769" w:rsidRPr="00DF6FAC" w:rsidRDefault="00C71769" w:rsidP="00D67163">
            <w:pPr>
              <w:spacing w:before="40" w:after="40" w:line="360" w:lineRule="auto"/>
              <w:ind w:left="100" w:right="100"/>
              <w:jc w:val="right"/>
            </w:pPr>
            <w:r w:rsidRPr="00DF6FAC">
              <w:rPr>
                <w:rFonts w:eastAsia="Arial"/>
                <w:color w:val="111111"/>
                <w:sz w:val="20"/>
              </w:rPr>
              <w:t>0.157</w:t>
            </w:r>
          </w:p>
        </w:tc>
        <w:tc>
          <w:tcPr>
            <w:tcW w:w="983" w:type="dxa"/>
            <w:shd w:val="clear" w:color="auto" w:fill="FFFFFF"/>
            <w:tcMar>
              <w:top w:w="0" w:type="dxa"/>
              <w:left w:w="0" w:type="dxa"/>
              <w:bottom w:w="0" w:type="dxa"/>
              <w:right w:w="0" w:type="dxa"/>
            </w:tcMar>
            <w:vAlign w:val="center"/>
          </w:tcPr>
          <w:p w14:paraId="0EAC3519" w14:textId="77777777" w:rsidR="00C71769" w:rsidRPr="00DF6FAC" w:rsidRDefault="00C71769" w:rsidP="00D67163">
            <w:pPr>
              <w:spacing w:before="40" w:after="40" w:line="360" w:lineRule="auto"/>
              <w:ind w:left="100" w:right="100"/>
              <w:jc w:val="right"/>
            </w:pPr>
            <w:r w:rsidRPr="00DF6FAC">
              <w:rPr>
                <w:rFonts w:eastAsia="Arial"/>
                <w:color w:val="111111"/>
                <w:sz w:val="20"/>
              </w:rPr>
              <w:t>0.039</w:t>
            </w:r>
          </w:p>
        </w:tc>
      </w:tr>
      <w:tr w:rsidR="00C71769" w:rsidRPr="00DF6FAC" w14:paraId="4BD1E62E"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137E10B6" w14:textId="77777777" w:rsidR="00C71769" w:rsidRPr="00DF6FAC" w:rsidRDefault="00C71769" w:rsidP="00D67163">
            <w:pPr>
              <w:spacing w:before="40" w:after="40" w:line="360" w:lineRule="auto"/>
              <w:ind w:left="100" w:right="100"/>
            </w:pPr>
            <w:r w:rsidRPr="00DF6FAC">
              <w:rPr>
                <w:rFonts w:eastAsia="Arial"/>
                <w:color w:val="111111"/>
                <w:sz w:val="20"/>
              </w:rPr>
              <w:t>Depressive Traits</w:t>
            </w:r>
          </w:p>
        </w:tc>
        <w:tc>
          <w:tcPr>
            <w:tcW w:w="864" w:type="dxa"/>
            <w:shd w:val="clear" w:color="auto" w:fill="FFFFFF"/>
            <w:tcMar>
              <w:top w:w="0" w:type="dxa"/>
              <w:left w:w="0" w:type="dxa"/>
              <w:bottom w:w="0" w:type="dxa"/>
              <w:right w:w="0" w:type="dxa"/>
            </w:tcMar>
            <w:vAlign w:val="center"/>
          </w:tcPr>
          <w:p w14:paraId="6653D7AD" w14:textId="77777777" w:rsidR="00C71769" w:rsidRPr="00DF6FAC" w:rsidRDefault="00C71769" w:rsidP="00D67163">
            <w:pPr>
              <w:spacing w:before="40" w:after="40" w:line="360" w:lineRule="auto"/>
              <w:ind w:left="100" w:right="100"/>
              <w:jc w:val="right"/>
            </w:pPr>
            <w:r w:rsidRPr="00DF6FAC">
              <w:rPr>
                <w:rFonts w:eastAsia="Arial"/>
                <w:color w:val="111111"/>
                <w:sz w:val="20"/>
              </w:rPr>
              <w:t>0.765</w:t>
            </w:r>
          </w:p>
        </w:tc>
        <w:tc>
          <w:tcPr>
            <w:tcW w:w="864" w:type="dxa"/>
            <w:shd w:val="clear" w:color="auto" w:fill="FFFFFF"/>
            <w:tcMar>
              <w:top w:w="0" w:type="dxa"/>
              <w:left w:w="0" w:type="dxa"/>
              <w:bottom w:w="0" w:type="dxa"/>
              <w:right w:w="0" w:type="dxa"/>
            </w:tcMar>
            <w:vAlign w:val="center"/>
          </w:tcPr>
          <w:p w14:paraId="39860594" w14:textId="77777777" w:rsidR="00C71769" w:rsidRPr="00DF6FAC" w:rsidRDefault="00C71769" w:rsidP="00D67163">
            <w:pPr>
              <w:spacing w:before="40" w:after="40" w:line="360" w:lineRule="auto"/>
              <w:ind w:left="100" w:right="100"/>
              <w:jc w:val="right"/>
            </w:pPr>
            <w:r w:rsidRPr="00DF6FAC">
              <w:rPr>
                <w:rFonts w:eastAsia="Arial"/>
                <w:color w:val="111111"/>
                <w:sz w:val="20"/>
              </w:rPr>
              <w:t>0.781</w:t>
            </w:r>
          </w:p>
        </w:tc>
        <w:tc>
          <w:tcPr>
            <w:tcW w:w="1076" w:type="dxa"/>
            <w:shd w:val="clear" w:color="auto" w:fill="FFFFFF"/>
            <w:tcMar>
              <w:top w:w="0" w:type="dxa"/>
              <w:left w:w="0" w:type="dxa"/>
              <w:bottom w:w="0" w:type="dxa"/>
              <w:right w:w="0" w:type="dxa"/>
            </w:tcMar>
            <w:vAlign w:val="center"/>
          </w:tcPr>
          <w:p w14:paraId="6590D0A9" w14:textId="77777777" w:rsidR="00C71769" w:rsidRPr="00DF6FAC" w:rsidRDefault="00C71769" w:rsidP="00D67163">
            <w:pPr>
              <w:spacing w:before="40" w:after="40" w:line="360" w:lineRule="auto"/>
              <w:ind w:left="100" w:right="100"/>
            </w:pPr>
            <w:r w:rsidRPr="00DF6FAC">
              <w:rPr>
                <w:rFonts w:eastAsia="Arial"/>
                <w:color w:val="111111"/>
                <w:sz w:val="20"/>
              </w:rPr>
              <w:t>0.66(1)</w:t>
            </w:r>
          </w:p>
        </w:tc>
        <w:tc>
          <w:tcPr>
            <w:tcW w:w="709" w:type="dxa"/>
            <w:shd w:val="clear" w:color="auto" w:fill="FFFFFF"/>
            <w:tcMar>
              <w:top w:w="0" w:type="dxa"/>
              <w:left w:w="0" w:type="dxa"/>
              <w:bottom w:w="0" w:type="dxa"/>
              <w:right w:w="0" w:type="dxa"/>
            </w:tcMar>
            <w:vAlign w:val="center"/>
          </w:tcPr>
          <w:p w14:paraId="7FA1D1AF" w14:textId="77777777" w:rsidR="00C71769" w:rsidRPr="00DF6FAC" w:rsidRDefault="00C71769" w:rsidP="00D67163">
            <w:pPr>
              <w:spacing w:before="40" w:after="40" w:line="360" w:lineRule="auto"/>
              <w:ind w:left="100" w:right="100"/>
              <w:jc w:val="right"/>
            </w:pPr>
            <w:r w:rsidRPr="00DF6FAC">
              <w:rPr>
                <w:rFonts w:eastAsia="Arial"/>
                <w:color w:val="111111"/>
                <w:sz w:val="20"/>
              </w:rPr>
              <w:t>0.418</w:t>
            </w:r>
          </w:p>
        </w:tc>
        <w:tc>
          <w:tcPr>
            <w:tcW w:w="1023" w:type="dxa"/>
            <w:shd w:val="clear" w:color="auto" w:fill="FFFFFF"/>
            <w:tcMar>
              <w:top w:w="0" w:type="dxa"/>
              <w:left w:w="0" w:type="dxa"/>
              <w:bottom w:w="0" w:type="dxa"/>
              <w:right w:w="0" w:type="dxa"/>
            </w:tcMar>
            <w:vAlign w:val="center"/>
          </w:tcPr>
          <w:p w14:paraId="7DF63529"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69625935"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983" w:type="dxa"/>
            <w:shd w:val="clear" w:color="auto" w:fill="FFFFFF"/>
            <w:tcMar>
              <w:top w:w="0" w:type="dxa"/>
              <w:left w:w="0" w:type="dxa"/>
              <w:bottom w:w="0" w:type="dxa"/>
              <w:right w:w="0" w:type="dxa"/>
            </w:tcMar>
            <w:vAlign w:val="center"/>
          </w:tcPr>
          <w:p w14:paraId="7D053512" w14:textId="77777777" w:rsidR="00C71769" w:rsidRPr="00DF6FAC" w:rsidRDefault="00C71769" w:rsidP="00D67163">
            <w:pPr>
              <w:spacing w:before="40" w:after="40" w:line="360" w:lineRule="auto"/>
              <w:ind w:left="100" w:right="100"/>
              <w:jc w:val="right"/>
            </w:pPr>
            <w:r w:rsidRPr="00DF6FAC">
              <w:rPr>
                <w:rFonts w:eastAsia="Arial"/>
                <w:color w:val="111111"/>
                <w:sz w:val="20"/>
              </w:rPr>
              <w:t>0.010</w:t>
            </w:r>
          </w:p>
        </w:tc>
      </w:tr>
      <w:tr w:rsidR="00C71769" w:rsidRPr="00DF6FAC" w14:paraId="10BDA4E8"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4E784941" w14:textId="77777777" w:rsidR="00C71769" w:rsidRPr="00DF6FAC" w:rsidRDefault="00C71769" w:rsidP="00D67163">
            <w:pPr>
              <w:spacing w:before="40" w:after="40" w:line="360" w:lineRule="auto"/>
              <w:ind w:left="100" w:right="100"/>
            </w:pPr>
            <w:r w:rsidRPr="00DF6FAC">
              <w:rPr>
                <w:rFonts w:eastAsia="Arial"/>
                <w:color w:val="111111"/>
                <w:sz w:val="20"/>
              </w:rPr>
              <w:t>Inflexibility</w:t>
            </w:r>
          </w:p>
        </w:tc>
        <w:tc>
          <w:tcPr>
            <w:tcW w:w="864" w:type="dxa"/>
            <w:shd w:val="clear" w:color="auto" w:fill="FFFFFF"/>
            <w:tcMar>
              <w:top w:w="0" w:type="dxa"/>
              <w:left w:w="0" w:type="dxa"/>
              <w:bottom w:w="0" w:type="dxa"/>
              <w:right w:w="0" w:type="dxa"/>
            </w:tcMar>
            <w:vAlign w:val="center"/>
          </w:tcPr>
          <w:p w14:paraId="779F1495" w14:textId="77777777" w:rsidR="00C71769" w:rsidRPr="00DF6FAC" w:rsidRDefault="00C71769" w:rsidP="00D67163">
            <w:pPr>
              <w:spacing w:before="40" w:after="40" w:line="360" w:lineRule="auto"/>
              <w:ind w:left="100" w:right="100"/>
              <w:jc w:val="right"/>
            </w:pPr>
            <w:r w:rsidRPr="00DF6FAC">
              <w:rPr>
                <w:rFonts w:eastAsia="Arial"/>
                <w:color w:val="111111"/>
                <w:sz w:val="20"/>
              </w:rPr>
              <w:t>0.746</w:t>
            </w:r>
          </w:p>
        </w:tc>
        <w:tc>
          <w:tcPr>
            <w:tcW w:w="864" w:type="dxa"/>
            <w:shd w:val="clear" w:color="auto" w:fill="FFFFFF"/>
            <w:tcMar>
              <w:top w:w="0" w:type="dxa"/>
              <w:left w:w="0" w:type="dxa"/>
              <w:bottom w:w="0" w:type="dxa"/>
              <w:right w:w="0" w:type="dxa"/>
            </w:tcMar>
            <w:vAlign w:val="center"/>
          </w:tcPr>
          <w:p w14:paraId="2CE58D65" w14:textId="77777777" w:rsidR="00C71769" w:rsidRPr="00DF6FAC" w:rsidRDefault="00C71769" w:rsidP="00D67163">
            <w:pPr>
              <w:spacing w:before="40" w:after="40" w:line="360" w:lineRule="auto"/>
              <w:ind w:left="100" w:right="100"/>
              <w:jc w:val="right"/>
            </w:pPr>
            <w:r w:rsidRPr="00DF6FAC">
              <w:rPr>
                <w:rFonts w:eastAsia="Arial"/>
                <w:color w:val="111111"/>
                <w:sz w:val="20"/>
              </w:rPr>
              <w:t>0.751</w:t>
            </w:r>
          </w:p>
        </w:tc>
        <w:tc>
          <w:tcPr>
            <w:tcW w:w="1076" w:type="dxa"/>
            <w:shd w:val="clear" w:color="auto" w:fill="FFFFFF"/>
            <w:tcMar>
              <w:top w:w="0" w:type="dxa"/>
              <w:left w:w="0" w:type="dxa"/>
              <w:bottom w:w="0" w:type="dxa"/>
              <w:right w:w="0" w:type="dxa"/>
            </w:tcMar>
            <w:vAlign w:val="center"/>
          </w:tcPr>
          <w:p w14:paraId="7D6E1981" w14:textId="77777777" w:rsidR="00C71769" w:rsidRPr="00DF6FAC" w:rsidRDefault="00C71769" w:rsidP="00D67163">
            <w:pPr>
              <w:spacing w:before="40" w:after="40" w:line="360" w:lineRule="auto"/>
              <w:ind w:left="100" w:right="100"/>
            </w:pPr>
            <w:r w:rsidRPr="00DF6FAC">
              <w:rPr>
                <w:rFonts w:eastAsia="Arial"/>
                <w:color w:val="111111"/>
                <w:sz w:val="20"/>
              </w:rPr>
              <w:t>0.08(1)</w:t>
            </w:r>
          </w:p>
        </w:tc>
        <w:tc>
          <w:tcPr>
            <w:tcW w:w="709" w:type="dxa"/>
            <w:shd w:val="clear" w:color="auto" w:fill="FFFFFF"/>
            <w:tcMar>
              <w:top w:w="0" w:type="dxa"/>
              <w:left w:w="0" w:type="dxa"/>
              <w:bottom w:w="0" w:type="dxa"/>
              <w:right w:w="0" w:type="dxa"/>
            </w:tcMar>
            <w:vAlign w:val="center"/>
          </w:tcPr>
          <w:p w14:paraId="03D56473" w14:textId="77777777" w:rsidR="00C71769" w:rsidRPr="00DF6FAC" w:rsidRDefault="00C71769" w:rsidP="00D67163">
            <w:pPr>
              <w:spacing w:before="40" w:after="40" w:line="360" w:lineRule="auto"/>
              <w:ind w:left="100" w:right="100"/>
              <w:jc w:val="right"/>
            </w:pPr>
            <w:r w:rsidRPr="00DF6FAC">
              <w:rPr>
                <w:rFonts w:eastAsia="Arial"/>
                <w:color w:val="111111"/>
                <w:sz w:val="20"/>
              </w:rPr>
              <w:t>0.776</w:t>
            </w:r>
          </w:p>
        </w:tc>
        <w:tc>
          <w:tcPr>
            <w:tcW w:w="1023" w:type="dxa"/>
            <w:shd w:val="clear" w:color="auto" w:fill="FFFFFF"/>
            <w:tcMar>
              <w:top w:w="0" w:type="dxa"/>
              <w:left w:w="0" w:type="dxa"/>
              <w:bottom w:w="0" w:type="dxa"/>
              <w:right w:w="0" w:type="dxa"/>
            </w:tcMar>
            <w:vAlign w:val="center"/>
          </w:tcPr>
          <w:p w14:paraId="2C7B498C"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10C15B6D"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983" w:type="dxa"/>
            <w:shd w:val="clear" w:color="auto" w:fill="FFFFFF"/>
            <w:tcMar>
              <w:top w:w="0" w:type="dxa"/>
              <w:left w:w="0" w:type="dxa"/>
              <w:bottom w:w="0" w:type="dxa"/>
              <w:right w:w="0" w:type="dxa"/>
            </w:tcMar>
            <w:vAlign w:val="center"/>
          </w:tcPr>
          <w:p w14:paraId="64DD16B9" w14:textId="77777777" w:rsidR="00C71769" w:rsidRPr="00DF6FAC" w:rsidRDefault="00C71769" w:rsidP="00D67163">
            <w:pPr>
              <w:spacing w:before="40" w:after="40" w:line="360" w:lineRule="auto"/>
              <w:ind w:left="100" w:right="100"/>
              <w:jc w:val="right"/>
            </w:pPr>
            <w:r w:rsidRPr="00DF6FAC">
              <w:rPr>
                <w:rFonts w:eastAsia="Arial"/>
                <w:color w:val="111111"/>
                <w:sz w:val="20"/>
              </w:rPr>
              <w:t>0.003</w:t>
            </w:r>
          </w:p>
        </w:tc>
      </w:tr>
      <w:tr w:rsidR="00C71769" w:rsidRPr="00DF6FAC" w14:paraId="37D7F185"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566C08C2" w14:textId="77777777" w:rsidR="00C71769" w:rsidRPr="00DF6FAC" w:rsidRDefault="00C71769" w:rsidP="00D67163">
            <w:pPr>
              <w:spacing w:before="40" w:after="40" w:line="360" w:lineRule="auto"/>
              <w:ind w:left="100" w:right="100"/>
            </w:pPr>
            <w:r w:rsidRPr="00DF6FAC">
              <w:rPr>
                <w:rFonts w:eastAsia="Arial"/>
                <w:color w:val="111111"/>
                <w:sz w:val="20"/>
              </w:rPr>
              <w:lastRenderedPageBreak/>
              <w:t>Shyness</w:t>
            </w:r>
          </w:p>
        </w:tc>
        <w:tc>
          <w:tcPr>
            <w:tcW w:w="864" w:type="dxa"/>
            <w:shd w:val="clear" w:color="auto" w:fill="FFFFFF"/>
            <w:tcMar>
              <w:top w:w="0" w:type="dxa"/>
              <w:left w:w="0" w:type="dxa"/>
              <w:bottom w:w="0" w:type="dxa"/>
              <w:right w:w="0" w:type="dxa"/>
            </w:tcMar>
            <w:vAlign w:val="center"/>
          </w:tcPr>
          <w:p w14:paraId="0998E853" w14:textId="77777777" w:rsidR="00C71769" w:rsidRPr="00DF6FAC" w:rsidRDefault="00C71769" w:rsidP="00D67163">
            <w:pPr>
              <w:spacing w:before="40" w:after="40" w:line="360" w:lineRule="auto"/>
              <w:ind w:left="100" w:right="100"/>
              <w:jc w:val="right"/>
            </w:pPr>
            <w:r w:rsidRPr="00DF6FAC">
              <w:rPr>
                <w:rFonts w:eastAsia="Arial"/>
                <w:color w:val="111111"/>
                <w:sz w:val="20"/>
              </w:rPr>
              <w:t>0.836</w:t>
            </w:r>
          </w:p>
        </w:tc>
        <w:tc>
          <w:tcPr>
            <w:tcW w:w="864" w:type="dxa"/>
            <w:shd w:val="clear" w:color="auto" w:fill="FFFFFF"/>
            <w:tcMar>
              <w:top w:w="0" w:type="dxa"/>
              <w:left w:w="0" w:type="dxa"/>
              <w:bottom w:w="0" w:type="dxa"/>
              <w:right w:w="0" w:type="dxa"/>
            </w:tcMar>
            <w:vAlign w:val="center"/>
          </w:tcPr>
          <w:p w14:paraId="4A157691" w14:textId="77777777" w:rsidR="00C71769" w:rsidRPr="00DF6FAC" w:rsidRDefault="00C71769" w:rsidP="00D67163">
            <w:pPr>
              <w:spacing w:before="40" w:after="40" w:line="360" w:lineRule="auto"/>
              <w:ind w:left="100" w:right="100"/>
              <w:jc w:val="right"/>
            </w:pPr>
            <w:r w:rsidRPr="00DF6FAC">
              <w:rPr>
                <w:rFonts w:eastAsia="Arial"/>
                <w:color w:val="111111"/>
                <w:sz w:val="20"/>
              </w:rPr>
              <w:t>0.838</w:t>
            </w:r>
          </w:p>
        </w:tc>
        <w:tc>
          <w:tcPr>
            <w:tcW w:w="1076" w:type="dxa"/>
            <w:shd w:val="clear" w:color="auto" w:fill="FFFFFF"/>
            <w:tcMar>
              <w:top w:w="0" w:type="dxa"/>
              <w:left w:w="0" w:type="dxa"/>
              <w:bottom w:w="0" w:type="dxa"/>
              <w:right w:w="0" w:type="dxa"/>
            </w:tcMar>
            <w:vAlign w:val="center"/>
          </w:tcPr>
          <w:p w14:paraId="34727E48" w14:textId="77777777" w:rsidR="00C71769" w:rsidRPr="00DF6FAC" w:rsidRDefault="00C71769" w:rsidP="00D67163">
            <w:pPr>
              <w:spacing w:before="40" w:after="40" w:line="360" w:lineRule="auto"/>
              <w:ind w:left="100" w:right="100"/>
            </w:pPr>
            <w:r w:rsidRPr="00DF6FAC">
              <w:rPr>
                <w:rFonts w:eastAsia="Arial"/>
                <w:color w:val="111111"/>
                <w:sz w:val="20"/>
              </w:rPr>
              <w:t>0.25(1)</w:t>
            </w:r>
          </w:p>
        </w:tc>
        <w:tc>
          <w:tcPr>
            <w:tcW w:w="709" w:type="dxa"/>
            <w:shd w:val="clear" w:color="auto" w:fill="FFFFFF"/>
            <w:tcMar>
              <w:top w:w="0" w:type="dxa"/>
              <w:left w:w="0" w:type="dxa"/>
              <w:bottom w:w="0" w:type="dxa"/>
              <w:right w:w="0" w:type="dxa"/>
            </w:tcMar>
            <w:vAlign w:val="center"/>
          </w:tcPr>
          <w:p w14:paraId="27634F53" w14:textId="77777777" w:rsidR="00C71769" w:rsidRPr="00DF6FAC" w:rsidRDefault="00C71769" w:rsidP="00D67163">
            <w:pPr>
              <w:spacing w:before="40" w:after="40" w:line="360" w:lineRule="auto"/>
              <w:ind w:left="100" w:right="100"/>
              <w:jc w:val="right"/>
            </w:pPr>
            <w:r w:rsidRPr="00DF6FAC">
              <w:rPr>
                <w:rFonts w:eastAsia="Arial"/>
                <w:color w:val="111111"/>
                <w:sz w:val="20"/>
              </w:rPr>
              <w:t>0.616</w:t>
            </w:r>
          </w:p>
        </w:tc>
        <w:tc>
          <w:tcPr>
            <w:tcW w:w="1023" w:type="dxa"/>
            <w:shd w:val="clear" w:color="auto" w:fill="FFFFFF"/>
            <w:tcMar>
              <w:top w:w="0" w:type="dxa"/>
              <w:left w:w="0" w:type="dxa"/>
              <w:bottom w:w="0" w:type="dxa"/>
              <w:right w:w="0" w:type="dxa"/>
            </w:tcMar>
            <w:vAlign w:val="center"/>
          </w:tcPr>
          <w:p w14:paraId="27E6DB5A"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5E79C803"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983" w:type="dxa"/>
            <w:shd w:val="clear" w:color="auto" w:fill="FFFFFF"/>
            <w:tcMar>
              <w:top w:w="0" w:type="dxa"/>
              <w:left w:w="0" w:type="dxa"/>
              <w:bottom w:w="0" w:type="dxa"/>
              <w:right w:w="0" w:type="dxa"/>
            </w:tcMar>
            <w:vAlign w:val="center"/>
          </w:tcPr>
          <w:p w14:paraId="00FAFD66" w14:textId="77777777" w:rsidR="00C71769" w:rsidRPr="00DF6FAC" w:rsidRDefault="00C71769" w:rsidP="00D67163">
            <w:pPr>
              <w:spacing w:before="40" w:after="40" w:line="360" w:lineRule="auto"/>
              <w:ind w:left="100" w:right="100"/>
              <w:jc w:val="right"/>
            </w:pPr>
            <w:r w:rsidRPr="00DF6FAC">
              <w:rPr>
                <w:rFonts w:eastAsia="Arial"/>
                <w:color w:val="111111"/>
                <w:sz w:val="20"/>
              </w:rPr>
              <w:t>0.004</w:t>
            </w:r>
          </w:p>
        </w:tc>
      </w:tr>
      <w:tr w:rsidR="00C71769" w:rsidRPr="00DF6FAC" w14:paraId="2991CDB1"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72594F62" w14:textId="77777777" w:rsidR="00C71769" w:rsidRPr="00DF6FAC" w:rsidRDefault="00C71769" w:rsidP="00D67163">
            <w:pPr>
              <w:spacing w:before="40" w:after="40" w:line="360" w:lineRule="auto"/>
              <w:ind w:left="100" w:right="100"/>
            </w:pPr>
            <w:r w:rsidRPr="00DF6FAC">
              <w:rPr>
                <w:rFonts w:eastAsia="Arial"/>
                <w:color w:val="111111"/>
                <w:sz w:val="20"/>
              </w:rPr>
              <w:t>Paranoid Traits</w:t>
            </w:r>
          </w:p>
        </w:tc>
        <w:tc>
          <w:tcPr>
            <w:tcW w:w="864" w:type="dxa"/>
            <w:shd w:val="clear" w:color="auto" w:fill="FFFFFF"/>
            <w:tcMar>
              <w:top w:w="0" w:type="dxa"/>
              <w:left w:w="0" w:type="dxa"/>
              <w:bottom w:w="0" w:type="dxa"/>
              <w:right w:w="0" w:type="dxa"/>
            </w:tcMar>
            <w:vAlign w:val="center"/>
          </w:tcPr>
          <w:p w14:paraId="674766A0" w14:textId="77777777" w:rsidR="00C71769" w:rsidRPr="00DF6FAC" w:rsidRDefault="00C71769" w:rsidP="00D67163">
            <w:pPr>
              <w:spacing w:before="40" w:after="40" w:line="360" w:lineRule="auto"/>
              <w:ind w:left="100" w:right="100"/>
              <w:jc w:val="right"/>
            </w:pPr>
            <w:r w:rsidRPr="00DF6FAC">
              <w:rPr>
                <w:rFonts w:eastAsia="Arial"/>
                <w:color w:val="111111"/>
                <w:sz w:val="20"/>
              </w:rPr>
              <w:t>0.801</w:t>
            </w:r>
          </w:p>
        </w:tc>
        <w:tc>
          <w:tcPr>
            <w:tcW w:w="864" w:type="dxa"/>
            <w:shd w:val="clear" w:color="auto" w:fill="FFFFFF"/>
            <w:tcMar>
              <w:top w:w="0" w:type="dxa"/>
              <w:left w:w="0" w:type="dxa"/>
              <w:bottom w:w="0" w:type="dxa"/>
              <w:right w:w="0" w:type="dxa"/>
            </w:tcMar>
            <w:vAlign w:val="center"/>
          </w:tcPr>
          <w:p w14:paraId="3938E410" w14:textId="77777777" w:rsidR="00C71769" w:rsidRPr="00DF6FAC" w:rsidRDefault="00C71769" w:rsidP="00D67163">
            <w:pPr>
              <w:spacing w:before="40" w:after="40" w:line="360" w:lineRule="auto"/>
              <w:ind w:left="100" w:right="100"/>
              <w:jc w:val="right"/>
            </w:pPr>
            <w:r w:rsidRPr="00DF6FAC">
              <w:rPr>
                <w:rFonts w:eastAsia="Arial"/>
                <w:color w:val="111111"/>
                <w:sz w:val="20"/>
              </w:rPr>
              <w:t>0.807</w:t>
            </w:r>
          </w:p>
        </w:tc>
        <w:tc>
          <w:tcPr>
            <w:tcW w:w="1076" w:type="dxa"/>
            <w:shd w:val="clear" w:color="auto" w:fill="FFFFFF"/>
            <w:tcMar>
              <w:top w:w="0" w:type="dxa"/>
              <w:left w:w="0" w:type="dxa"/>
              <w:bottom w:w="0" w:type="dxa"/>
              <w:right w:w="0" w:type="dxa"/>
            </w:tcMar>
            <w:vAlign w:val="center"/>
          </w:tcPr>
          <w:p w14:paraId="56920EC8" w14:textId="77777777" w:rsidR="00C71769" w:rsidRPr="00DF6FAC" w:rsidRDefault="00C71769" w:rsidP="00D67163">
            <w:pPr>
              <w:spacing w:before="40" w:after="40" w:line="360" w:lineRule="auto"/>
              <w:ind w:left="100" w:right="100"/>
            </w:pPr>
            <w:r w:rsidRPr="00DF6FAC">
              <w:rPr>
                <w:rFonts w:eastAsia="Arial"/>
                <w:color w:val="111111"/>
                <w:sz w:val="20"/>
              </w:rPr>
              <w:t>0.13(1)</w:t>
            </w:r>
          </w:p>
        </w:tc>
        <w:tc>
          <w:tcPr>
            <w:tcW w:w="709" w:type="dxa"/>
            <w:shd w:val="clear" w:color="auto" w:fill="FFFFFF"/>
            <w:tcMar>
              <w:top w:w="0" w:type="dxa"/>
              <w:left w:w="0" w:type="dxa"/>
              <w:bottom w:w="0" w:type="dxa"/>
              <w:right w:w="0" w:type="dxa"/>
            </w:tcMar>
            <w:vAlign w:val="center"/>
          </w:tcPr>
          <w:p w14:paraId="3C4DE7BF" w14:textId="77777777" w:rsidR="00C71769" w:rsidRPr="00DF6FAC" w:rsidRDefault="00C71769" w:rsidP="00D67163">
            <w:pPr>
              <w:spacing w:before="40" w:after="40" w:line="360" w:lineRule="auto"/>
              <w:ind w:left="100" w:right="100"/>
              <w:jc w:val="right"/>
            </w:pPr>
            <w:r w:rsidRPr="00DF6FAC">
              <w:rPr>
                <w:rFonts w:eastAsia="Arial"/>
                <w:color w:val="111111"/>
                <w:sz w:val="20"/>
              </w:rPr>
              <w:t>0.723</w:t>
            </w:r>
          </w:p>
        </w:tc>
        <w:tc>
          <w:tcPr>
            <w:tcW w:w="1023" w:type="dxa"/>
            <w:shd w:val="clear" w:color="auto" w:fill="FFFFFF"/>
            <w:tcMar>
              <w:top w:w="0" w:type="dxa"/>
              <w:left w:w="0" w:type="dxa"/>
              <w:bottom w:w="0" w:type="dxa"/>
              <w:right w:w="0" w:type="dxa"/>
            </w:tcMar>
            <w:vAlign w:val="center"/>
          </w:tcPr>
          <w:p w14:paraId="13C0631B"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56A6B8AE"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983" w:type="dxa"/>
            <w:shd w:val="clear" w:color="auto" w:fill="FFFFFF"/>
            <w:tcMar>
              <w:top w:w="0" w:type="dxa"/>
              <w:left w:w="0" w:type="dxa"/>
              <w:bottom w:w="0" w:type="dxa"/>
              <w:right w:w="0" w:type="dxa"/>
            </w:tcMar>
            <w:vAlign w:val="center"/>
          </w:tcPr>
          <w:p w14:paraId="5507DC0D" w14:textId="77777777" w:rsidR="00C71769" w:rsidRPr="00DF6FAC" w:rsidRDefault="00C71769" w:rsidP="00D67163">
            <w:pPr>
              <w:spacing w:before="40" w:after="40" w:line="360" w:lineRule="auto"/>
              <w:ind w:left="100" w:right="100"/>
              <w:jc w:val="right"/>
            </w:pPr>
            <w:r w:rsidRPr="00DF6FAC">
              <w:rPr>
                <w:rFonts w:eastAsia="Arial"/>
                <w:color w:val="111111"/>
                <w:sz w:val="20"/>
              </w:rPr>
              <w:t>0.003</w:t>
            </w:r>
          </w:p>
        </w:tc>
      </w:tr>
      <w:tr w:rsidR="00C71769" w:rsidRPr="00DF6FAC" w14:paraId="70CB086C"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598CD983" w14:textId="77777777" w:rsidR="00C71769" w:rsidRPr="00DF6FAC" w:rsidRDefault="00C71769" w:rsidP="00D67163">
            <w:pPr>
              <w:spacing w:before="40" w:after="40" w:line="360" w:lineRule="auto"/>
              <w:ind w:left="100" w:right="100"/>
            </w:pPr>
            <w:r w:rsidRPr="00DF6FAC">
              <w:rPr>
                <w:rFonts w:eastAsia="Arial"/>
                <w:color w:val="111111"/>
                <w:sz w:val="20"/>
              </w:rPr>
              <w:t>Withdrawn Traits</w:t>
            </w:r>
          </w:p>
        </w:tc>
        <w:tc>
          <w:tcPr>
            <w:tcW w:w="864" w:type="dxa"/>
            <w:shd w:val="clear" w:color="auto" w:fill="FFFFFF"/>
            <w:tcMar>
              <w:top w:w="0" w:type="dxa"/>
              <w:left w:w="0" w:type="dxa"/>
              <w:bottom w:w="0" w:type="dxa"/>
              <w:right w:w="0" w:type="dxa"/>
            </w:tcMar>
            <w:vAlign w:val="center"/>
          </w:tcPr>
          <w:p w14:paraId="0B816B1B" w14:textId="77777777" w:rsidR="00C71769" w:rsidRPr="00DF6FAC" w:rsidRDefault="00C71769" w:rsidP="00D67163">
            <w:pPr>
              <w:spacing w:before="40" w:after="40" w:line="360" w:lineRule="auto"/>
              <w:ind w:left="100" w:right="100"/>
              <w:jc w:val="right"/>
            </w:pPr>
            <w:r w:rsidRPr="00DF6FAC">
              <w:rPr>
                <w:rFonts w:eastAsia="Arial"/>
                <w:color w:val="111111"/>
                <w:sz w:val="20"/>
              </w:rPr>
              <w:t>0.819</w:t>
            </w:r>
          </w:p>
        </w:tc>
        <w:tc>
          <w:tcPr>
            <w:tcW w:w="864" w:type="dxa"/>
            <w:shd w:val="clear" w:color="auto" w:fill="FFFFFF"/>
            <w:tcMar>
              <w:top w:w="0" w:type="dxa"/>
              <w:left w:w="0" w:type="dxa"/>
              <w:bottom w:w="0" w:type="dxa"/>
              <w:right w:w="0" w:type="dxa"/>
            </w:tcMar>
            <w:vAlign w:val="center"/>
          </w:tcPr>
          <w:p w14:paraId="7EF6AF97" w14:textId="77777777" w:rsidR="00C71769" w:rsidRPr="00DF6FAC" w:rsidRDefault="00C71769" w:rsidP="00D67163">
            <w:pPr>
              <w:spacing w:before="40" w:after="40" w:line="360" w:lineRule="auto"/>
              <w:ind w:left="100" w:right="100"/>
              <w:jc w:val="right"/>
            </w:pPr>
            <w:r w:rsidRPr="00DF6FAC">
              <w:rPr>
                <w:rFonts w:eastAsia="Arial"/>
                <w:color w:val="111111"/>
                <w:sz w:val="20"/>
              </w:rPr>
              <w:t>0.840</w:t>
            </w:r>
          </w:p>
        </w:tc>
        <w:tc>
          <w:tcPr>
            <w:tcW w:w="1076" w:type="dxa"/>
            <w:shd w:val="clear" w:color="auto" w:fill="FFFFFF"/>
            <w:tcMar>
              <w:top w:w="0" w:type="dxa"/>
              <w:left w:w="0" w:type="dxa"/>
              <w:bottom w:w="0" w:type="dxa"/>
              <w:right w:w="0" w:type="dxa"/>
            </w:tcMar>
            <w:vAlign w:val="center"/>
          </w:tcPr>
          <w:p w14:paraId="58BB2A51" w14:textId="77777777" w:rsidR="00C71769" w:rsidRPr="00DF6FAC" w:rsidRDefault="00C71769" w:rsidP="00D67163">
            <w:pPr>
              <w:spacing w:before="40" w:after="40" w:line="360" w:lineRule="auto"/>
              <w:ind w:left="100" w:right="100"/>
            </w:pPr>
            <w:r w:rsidRPr="00DF6FAC">
              <w:rPr>
                <w:rFonts w:eastAsia="Arial"/>
                <w:color w:val="111111"/>
                <w:sz w:val="20"/>
              </w:rPr>
              <w:t>6.45(3)</w:t>
            </w:r>
          </w:p>
        </w:tc>
        <w:tc>
          <w:tcPr>
            <w:tcW w:w="709" w:type="dxa"/>
            <w:shd w:val="clear" w:color="auto" w:fill="FFFFFF"/>
            <w:tcMar>
              <w:top w:w="0" w:type="dxa"/>
              <w:left w:w="0" w:type="dxa"/>
              <w:bottom w:w="0" w:type="dxa"/>
              <w:right w:w="0" w:type="dxa"/>
            </w:tcMar>
            <w:vAlign w:val="center"/>
          </w:tcPr>
          <w:p w14:paraId="1F534603" w14:textId="77777777" w:rsidR="00C71769" w:rsidRPr="00DF6FAC" w:rsidRDefault="00C71769" w:rsidP="00D67163">
            <w:pPr>
              <w:spacing w:before="40" w:after="40" w:line="360" w:lineRule="auto"/>
              <w:ind w:left="100" w:right="100"/>
              <w:jc w:val="right"/>
            </w:pPr>
            <w:r w:rsidRPr="00DF6FAC">
              <w:rPr>
                <w:rFonts w:eastAsia="Arial"/>
                <w:color w:val="111111"/>
                <w:sz w:val="20"/>
              </w:rPr>
              <w:t>0.091</w:t>
            </w:r>
          </w:p>
        </w:tc>
        <w:tc>
          <w:tcPr>
            <w:tcW w:w="1023" w:type="dxa"/>
            <w:shd w:val="clear" w:color="auto" w:fill="FFFFFF"/>
            <w:tcMar>
              <w:top w:w="0" w:type="dxa"/>
              <w:left w:w="0" w:type="dxa"/>
              <w:bottom w:w="0" w:type="dxa"/>
              <w:right w:w="0" w:type="dxa"/>
            </w:tcMar>
            <w:vAlign w:val="center"/>
          </w:tcPr>
          <w:p w14:paraId="58B199BC" w14:textId="77777777" w:rsidR="00C71769" w:rsidRPr="00DF6FAC" w:rsidRDefault="00C71769" w:rsidP="00D67163">
            <w:pPr>
              <w:spacing w:before="40" w:after="40" w:line="360" w:lineRule="auto"/>
              <w:ind w:left="100" w:right="100"/>
              <w:jc w:val="right"/>
            </w:pPr>
            <w:r w:rsidRPr="00DF6FAC">
              <w:rPr>
                <w:rFonts w:eastAsia="Arial"/>
                <w:color w:val="111111"/>
                <w:sz w:val="20"/>
              </w:rPr>
              <w:t>0.999</w:t>
            </w:r>
          </w:p>
        </w:tc>
        <w:tc>
          <w:tcPr>
            <w:tcW w:w="961" w:type="dxa"/>
            <w:shd w:val="clear" w:color="auto" w:fill="FFFFFF"/>
            <w:tcMar>
              <w:top w:w="0" w:type="dxa"/>
              <w:left w:w="0" w:type="dxa"/>
              <w:bottom w:w="0" w:type="dxa"/>
              <w:right w:w="0" w:type="dxa"/>
            </w:tcMar>
            <w:vAlign w:val="center"/>
          </w:tcPr>
          <w:p w14:paraId="3063A76D" w14:textId="77777777" w:rsidR="00C71769" w:rsidRPr="00DF6FAC" w:rsidRDefault="00C71769" w:rsidP="00D67163">
            <w:pPr>
              <w:spacing w:before="40" w:after="40" w:line="360" w:lineRule="auto"/>
              <w:ind w:left="100" w:right="100"/>
              <w:jc w:val="right"/>
            </w:pPr>
            <w:r w:rsidRPr="00DF6FAC">
              <w:rPr>
                <w:rFonts w:eastAsia="Arial"/>
                <w:color w:val="111111"/>
                <w:sz w:val="20"/>
              </w:rPr>
              <w:t>0.036</w:t>
            </w:r>
          </w:p>
        </w:tc>
        <w:tc>
          <w:tcPr>
            <w:tcW w:w="983" w:type="dxa"/>
            <w:shd w:val="clear" w:color="auto" w:fill="FFFFFF"/>
            <w:tcMar>
              <w:top w:w="0" w:type="dxa"/>
              <w:left w:w="0" w:type="dxa"/>
              <w:bottom w:w="0" w:type="dxa"/>
              <w:right w:w="0" w:type="dxa"/>
            </w:tcMar>
            <w:vAlign w:val="center"/>
          </w:tcPr>
          <w:p w14:paraId="7A1ACA2D" w14:textId="77777777" w:rsidR="00C71769" w:rsidRPr="00DF6FAC" w:rsidRDefault="00C71769" w:rsidP="00D67163">
            <w:pPr>
              <w:spacing w:before="40" w:after="40" w:line="360" w:lineRule="auto"/>
              <w:ind w:left="100" w:right="100"/>
              <w:jc w:val="right"/>
            </w:pPr>
            <w:r w:rsidRPr="00DF6FAC">
              <w:rPr>
                <w:rFonts w:eastAsia="Arial"/>
                <w:color w:val="111111"/>
                <w:sz w:val="20"/>
              </w:rPr>
              <w:t>0.021</w:t>
            </w:r>
          </w:p>
        </w:tc>
      </w:tr>
      <w:tr w:rsidR="00C71769" w:rsidRPr="00DF6FAC" w14:paraId="61090A7A"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380EFC9D" w14:textId="77777777" w:rsidR="00C71769" w:rsidRPr="00DF6FAC" w:rsidRDefault="00C71769" w:rsidP="00D67163">
            <w:pPr>
              <w:spacing w:before="40" w:after="40" w:line="360" w:lineRule="auto"/>
              <w:ind w:left="100" w:right="100"/>
            </w:pPr>
            <w:r w:rsidRPr="00DF6FAC">
              <w:rPr>
                <w:rFonts w:eastAsia="Arial"/>
                <w:color w:val="111111"/>
                <w:sz w:val="20"/>
              </w:rPr>
              <w:t>Perfectionism</w:t>
            </w:r>
          </w:p>
        </w:tc>
        <w:tc>
          <w:tcPr>
            <w:tcW w:w="864" w:type="dxa"/>
            <w:shd w:val="clear" w:color="auto" w:fill="FFFFFF"/>
            <w:tcMar>
              <w:top w:w="0" w:type="dxa"/>
              <w:left w:w="0" w:type="dxa"/>
              <w:bottom w:w="0" w:type="dxa"/>
              <w:right w:w="0" w:type="dxa"/>
            </w:tcMar>
            <w:vAlign w:val="center"/>
          </w:tcPr>
          <w:p w14:paraId="31FDE3BC" w14:textId="77777777" w:rsidR="00C71769" w:rsidRPr="00DF6FAC" w:rsidRDefault="00C71769" w:rsidP="00D67163">
            <w:pPr>
              <w:spacing w:before="40" w:after="40" w:line="360" w:lineRule="auto"/>
              <w:ind w:left="100" w:right="100"/>
              <w:jc w:val="right"/>
            </w:pPr>
            <w:r w:rsidRPr="00DF6FAC">
              <w:rPr>
                <w:rFonts w:eastAsia="Arial"/>
                <w:color w:val="111111"/>
                <w:sz w:val="20"/>
              </w:rPr>
              <w:t>0.783</w:t>
            </w:r>
          </w:p>
        </w:tc>
        <w:tc>
          <w:tcPr>
            <w:tcW w:w="864" w:type="dxa"/>
            <w:shd w:val="clear" w:color="auto" w:fill="FFFFFF"/>
            <w:tcMar>
              <w:top w:w="0" w:type="dxa"/>
              <w:left w:w="0" w:type="dxa"/>
              <w:bottom w:w="0" w:type="dxa"/>
              <w:right w:w="0" w:type="dxa"/>
            </w:tcMar>
            <w:vAlign w:val="center"/>
          </w:tcPr>
          <w:p w14:paraId="74166ED2" w14:textId="77777777" w:rsidR="00C71769" w:rsidRPr="00DF6FAC" w:rsidRDefault="00C71769" w:rsidP="00D67163">
            <w:pPr>
              <w:spacing w:before="40" w:after="40" w:line="360" w:lineRule="auto"/>
              <w:ind w:left="100" w:right="100"/>
              <w:jc w:val="right"/>
            </w:pPr>
            <w:r w:rsidRPr="00DF6FAC">
              <w:rPr>
                <w:rFonts w:eastAsia="Arial"/>
                <w:color w:val="111111"/>
                <w:sz w:val="20"/>
              </w:rPr>
              <w:t>0.798</w:t>
            </w:r>
          </w:p>
        </w:tc>
        <w:tc>
          <w:tcPr>
            <w:tcW w:w="1076" w:type="dxa"/>
            <w:shd w:val="clear" w:color="auto" w:fill="FFFFFF"/>
            <w:tcMar>
              <w:top w:w="0" w:type="dxa"/>
              <w:left w:w="0" w:type="dxa"/>
              <w:bottom w:w="0" w:type="dxa"/>
              <w:right w:w="0" w:type="dxa"/>
            </w:tcMar>
            <w:vAlign w:val="center"/>
          </w:tcPr>
          <w:p w14:paraId="1BA67217" w14:textId="77777777" w:rsidR="00C71769" w:rsidRPr="00DF6FAC" w:rsidRDefault="00C71769" w:rsidP="00D67163">
            <w:pPr>
              <w:spacing w:before="40" w:after="40" w:line="360" w:lineRule="auto"/>
              <w:ind w:left="100" w:right="100"/>
            </w:pPr>
            <w:r w:rsidRPr="00DF6FAC">
              <w:rPr>
                <w:rFonts w:eastAsia="Arial"/>
                <w:color w:val="111111"/>
                <w:sz w:val="20"/>
              </w:rPr>
              <w:t>5.94(1)</w:t>
            </w:r>
          </w:p>
        </w:tc>
        <w:tc>
          <w:tcPr>
            <w:tcW w:w="709" w:type="dxa"/>
            <w:shd w:val="clear" w:color="auto" w:fill="FFFFFF"/>
            <w:tcMar>
              <w:top w:w="0" w:type="dxa"/>
              <w:left w:w="0" w:type="dxa"/>
              <w:bottom w:w="0" w:type="dxa"/>
              <w:right w:w="0" w:type="dxa"/>
            </w:tcMar>
            <w:vAlign w:val="center"/>
          </w:tcPr>
          <w:p w14:paraId="5B73A350" w14:textId="77777777" w:rsidR="00C71769" w:rsidRPr="00DF6FAC" w:rsidRDefault="00C71769" w:rsidP="00D67163">
            <w:pPr>
              <w:spacing w:before="40" w:after="40" w:line="360" w:lineRule="auto"/>
              <w:ind w:left="100" w:right="100"/>
              <w:jc w:val="right"/>
            </w:pPr>
            <w:r w:rsidRPr="00DF6FAC">
              <w:rPr>
                <w:rFonts w:eastAsia="Arial"/>
                <w:color w:val="111111"/>
                <w:sz w:val="20"/>
              </w:rPr>
              <w:t>0.015</w:t>
            </w:r>
          </w:p>
        </w:tc>
        <w:tc>
          <w:tcPr>
            <w:tcW w:w="1023" w:type="dxa"/>
            <w:shd w:val="clear" w:color="auto" w:fill="FFFFFF"/>
            <w:tcMar>
              <w:top w:w="0" w:type="dxa"/>
              <w:left w:w="0" w:type="dxa"/>
              <w:bottom w:w="0" w:type="dxa"/>
              <w:right w:w="0" w:type="dxa"/>
            </w:tcMar>
            <w:vAlign w:val="center"/>
          </w:tcPr>
          <w:p w14:paraId="7E4D0E6C" w14:textId="77777777" w:rsidR="00C71769" w:rsidRPr="00DF6FAC" w:rsidRDefault="00C71769" w:rsidP="00D67163">
            <w:pPr>
              <w:spacing w:before="40" w:after="40" w:line="360" w:lineRule="auto"/>
              <w:ind w:left="100" w:right="100"/>
              <w:jc w:val="right"/>
            </w:pPr>
            <w:r w:rsidRPr="00DF6FAC">
              <w:rPr>
                <w:rFonts w:eastAsia="Arial"/>
                <w:color w:val="111111"/>
                <w:sz w:val="20"/>
              </w:rPr>
              <w:t>0.998</w:t>
            </w:r>
          </w:p>
        </w:tc>
        <w:tc>
          <w:tcPr>
            <w:tcW w:w="961" w:type="dxa"/>
            <w:shd w:val="clear" w:color="auto" w:fill="FFFFFF"/>
            <w:tcMar>
              <w:top w:w="0" w:type="dxa"/>
              <w:left w:w="0" w:type="dxa"/>
              <w:bottom w:w="0" w:type="dxa"/>
              <w:right w:w="0" w:type="dxa"/>
            </w:tcMar>
            <w:vAlign w:val="center"/>
          </w:tcPr>
          <w:p w14:paraId="6D2F47AF" w14:textId="77777777" w:rsidR="00C71769" w:rsidRPr="00DF6FAC" w:rsidRDefault="00C71769" w:rsidP="00D67163">
            <w:pPr>
              <w:spacing w:before="40" w:after="40" w:line="360" w:lineRule="auto"/>
              <w:ind w:left="100" w:right="100"/>
              <w:jc w:val="right"/>
            </w:pPr>
            <w:r w:rsidRPr="00DF6FAC">
              <w:rPr>
                <w:rFonts w:eastAsia="Arial"/>
                <w:color w:val="111111"/>
                <w:sz w:val="20"/>
              </w:rPr>
              <w:t>0.074</w:t>
            </w:r>
          </w:p>
        </w:tc>
        <w:tc>
          <w:tcPr>
            <w:tcW w:w="983" w:type="dxa"/>
            <w:shd w:val="clear" w:color="auto" w:fill="FFFFFF"/>
            <w:tcMar>
              <w:top w:w="0" w:type="dxa"/>
              <w:left w:w="0" w:type="dxa"/>
              <w:bottom w:w="0" w:type="dxa"/>
              <w:right w:w="0" w:type="dxa"/>
            </w:tcMar>
            <w:vAlign w:val="center"/>
          </w:tcPr>
          <w:p w14:paraId="49DDE78E" w14:textId="77777777" w:rsidR="00C71769" w:rsidRPr="00DF6FAC" w:rsidRDefault="00C71769" w:rsidP="00D67163">
            <w:pPr>
              <w:spacing w:before="40" w:after="40" w:line="360" w:lineRule="auto"/>
              <w:ind w:left="100" w:right="100"/>
              <w:jc w:val="right"/>
            </w:pPr>
            <w:r w:rsidRPr="00DF6FAC">
              <w:rPr>
                <w:rFonts w:eastAsia="Arial"/>
                <w:color w:val="111111"/>
                <w:sz w:val="20"/>
              </w:rPr>
              <w:t>0.025</w:t>
            </w:r>
          </w:p>
        </w:tc>
      </w:tr>
      <w:tr w:rsidR="00C71769" w:rsidRPr="00DF6FAC" w14:paraId="6A065989"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32E3C6A2" w14:textId="77777777" w:rsidR="00C71769" w:rsidRPr="00DF6FAC" w:rsidRDefault="00C71769" w:rsidP="00D67163">
            <w:pPr>
              <w:spacing w:before="40" w:after="40" w:line="360" w:lineRule="auto"/>
              <w:ind w:left="100" w:right="100"/>
            </w:pPr>
            <w:r w:rsidRPr="00DF6FAC">
              <w:rPr>
                <w:rFonts w:eastAsia="Arial"/>
                <w:color w:val="111111"/>
                <w:sz w:val="20"/>
              </w:rPr>
              <w:t>Extreme Achievement Striving</w:t>
            </w:r>
          </w:p>
        </w:tc>
        <w:tc>
          <w:tcPr>
            <w:tcW w:w="864" w:type="dxa"/>
            <w:shd w:val="clear" w:color="auto" w:fill="FFFFFF"/>
            <w:tcMar>
              <w:top w:w="0" w:type="dxa"/>
              <w:left w:w="0" w:type="dxa"/>
              <w:bottom w:w="0" w:type="dxa"/>
              <w:right w:w="0" w:type="dxa"/>
            </w:tcMar>
            <w:vAlign w:val="center"/>
          </w:tcPr>
          <w:p w14:paraId="6748064C" w14:textId="77777777" w:rsidR="00C71769" w:rsidRPr="00DF6FAC" w:rsidRDefault="00C71769" w:rsidP="00D67163">
            <w:pPr>
              <w:spacing w:before="40" w:after="40" w:line="360" w:lineRule="auto"/>
              <w:ind w:left="100" w:right="100"/>
              <w:jc w:val="right"/>
            </w:pPr>
            <w:r w:rsidRPr="00DF6FAC">
              <w:rPr>
                <w:rFonts w:eastAsia="Arial"/>
                <w:color w:val="111111"/>
                <w:sz w:val="20"/>
              </w:rPr>
              <w:t>0.863</w:t>
            </w:r>
          </w:p>
        </w:tc>
        <w:tc>
          <w:tcPr>
            <w:tcW w:w="864" w:type="dxa"/>
            <w:shd w:val="clear" w:color="auto" w:fill="FFFFFF"/>
            <w:tcMar>
              <w:top w:w="0" w:type="dxa"/>
              <w:left w:w="0" w:type="dxa"/>
              <w:bottom w:w="0" w:type="dxa"/>
              <w:right w:w="0" w:type="dxa"/>
            </w:tcMar>
            <w:vAlign w:val="center"/>
          </w:tcPr>
          <w:p w14:paraId="51267C75" w14:textId="77777777" w:rsidR="00C71769" w:rsidRPr="00DF6FAC" w:rsidRDefault="00C71769" w:rsidP="00D67163">
            <w:pPr>
              <w:spacing w:before="40" w:after="40" w:line="360" w:lineRule="auto"/>
              <w:ind w:left="100" w:right="100"/>
              <w:jc w:val="right"/>
            </w:pPr>
            <w:r w:rsidRPr="00DF6FAC">
              <w:rPr>
                <w:rFonts w:eastAsia="Arial"/>
                <w:color w:val="111111"/>
                <w:sz w:val="20"/>
              </w:rPr>
              <w:t>0.882</w:t>
            </w:r>
          </w:p>
        </w:tc>
        <w:tc>
          <w:tcPr>
            <w:tcW w:w="1076" w:type="dxa"/>
            <w:shd w:val="clear" w:color="auto" w:fill="FFFFFF"/>
            <w:tcMar>
              <w:top w:w="0" w:type="dxa"/>
              <w:left w:w="0" w:type="dxa"/>
              <w:bottom w:w="0" w:type="dxa"/>
              <w:right w:w="0" w:type="dxa"/>
            </w:tcMar>
            <w:vAlign w:val="center"/>
          </w:tcPr>
          <w:p w14:paraId="4C816F17" w14:textId="77777777" w:rsidR="00C71769" w:rsidRPr="00DF6FAC" w:rsidRDefault="00C71769" w:rsidP="00D67163">
            <w:pPr>
              <w:spacing w:before="40" w:after="40" w:line="360" w:lineRule="auto"/>
              <w:ind w:left="100" w:right="100"/>
            </w:pPr>
            <w:r w:rsidRPr="00DF6FAC">
              <w:rPr>
                <w:rFonts w:eastAsia="Arial"/>
                <w:color w:val="111111"/>
                <w:sz w:val="20"/>
              </w:rPr>
              <w:t>8.36(4)</w:t>
            </w:r>
          </w:p>
        </w:tc>
        <w:tc>
          <w:tcPr>
            <w:tcW w:w="709" w:type="dxa"/>
            <w:shd w:val="clear" w:color="auto" w:fill="FFFFFF"/>
            <w:tcMar>
              <w:top w:w="0" w:type="dxa"/>
              <w:left w:w="0" w:type="dxa"/>
              <w:bottom w:w="0" w:type="dxa"/>
              <w:right w:w="0" w:type="dxa"/>
            </w:tcMar>
            <w:vAlign w:val="center"/>
          </w:tcPr>
          <w:p w14:paraId="1C8FB65A" w14:textId="77777777" w:rsidR="00C71769" w:rsidRPr="00DF6FAC" w:rsidRDefault="00C71769" w:rsidP="00D67163">
            <w:pPr>
              <w:spacing w:before="40" w:after="40" w:line="360" w:lineRule="auto"/>
              <w:ind w:left="100" w:right="100"/>
              <w:jc w:val="right"/>
            </w:pPr>
            <w:r w:rsidRPr="00DF6FAC">
              <w:rPr>
                <w:rFonts w:eastAsia="Arial"/>
                <w:color w:val="111111"/>
                <w:sz w:val="20"/>
              </w:rPr>
              <w:t>0.079</w:t>
            </w:r>
          </w:p>
        </w:tc>
        <w:tc>
          <w:tcPr>
            <w:tcW w:w="1023" w:type="dxa"/>
            <w:shd w:val="clear" w:color="auto" w:fill="FFFFFF"/>
            <w:tcMar>
              <w:top w:w="0" w:type="dxa"/>
              <w:left w:w="0" w:type="dxa"/>
              <w:bottom w:w="0" w:type="dxa"/>
              <w:right w:w="0" w:type="dxa"/>
            </w:tcMar>
            <w:vAlign w:val="center"/>
          </w:tcPr>
          <w:p w14:paraId="50534AE0" w14:textId="77777777" w:rsidR="00C71769" w:rsidRPr="00DF6FAC" w:rsidRDefault="00C71769" w:rsidP="00D67163">
            <w:pPr>
              <w:spacing w:before="40" w:after="40" w:line="360" w:lineRule="auto"/>
              <w:ind w:left="100" w:right="100"/>
              <w:jc w:val="right"/>
            </w:pPr>
            <w:r w:rsidRPr="00DF6FAC">
              <w:rPr>
                <w:rFonts w:eastAsia="Arial"/>
                <w:color w:val="111111"/>
                <w:sz w:val="20"/>
              </w:rPr>
              <w:t>0.999</w:t>
            </w:r>
          </w:p>
        </w:tc>
        <w:tc>
          <w:tcPr>
            <w:tcW w:w="961" w:type="dxa"/>
            <w:shd w:val="clear" w:color="auto" w:fill="FFFFFF"/>
            <w:tcMar>
              <w:top w:w="0" w:type="dxa"/>
              <w:left w:w="0" w:type="dxa"/>
              <w:bottom w:w="0" w:type="dxa"/>
              <w:right w:w="0" w:type="dxa"/>
            </w:tcMar>
            <w:vAlign w:val="center"/>
          </w:tcPr>
          <w:p w14:paraId="266C4559" w14:textId="77777777" w:rsidR="00C71769" w:rsidRPr="00DF6FAC" w:rsidRDefault="00C71769" w:rsidP="00D67163">
            <w:pPr>
              <w:spacing w:before="40" w:after="40" w:line="360" w:lineRule="auto"/>
              <w:ind w:left="100" w:right="100"/>
              <w:jc w:val="right"/>
            </w:pPr>
            <w:r w:rsidRPr="00DF6FAC">
              <w:rPr>
                <w:rFonts w:eastAsia="Arial"/>
                <w:color w:val="111111"/>
                <w:sz w:val="20"/>
              </w:rPr>
              <w:t>0.035</w:t>
            </w:r>
          </w:p>
        </w:tc>
        <w:tc>
          <w:tcPr>
            <w:tcW w:w="983" w:type="dxa"/>
            <w:shd w:val="clear" w:color="auto" w:fill="FFFFFF"/>
            <w:tcMar>
              <w:top w:w="0" w:type="dxa"/>
              <w:left w:w="0" w:type="dxa"/>
              <w:bottom w:w="0" w:type="dxa"/>
              <w:right w:w="0" w:type="dxa"/>
            </w:tcMar>
            <w:vAlign w:val="center"/>
          </w:tcPr>
          <w:p w14:paraId="22AD363C" w14:textId="77777777" w:rsidR="00C71769" w:rsidRPr="00DF6FAC" w:rsidRDefault="00C71769" w:rsidP="00D67163">
            <w:pPr>
              <w:spacing w:before="40" w:after="40" w:line="360" w:lineRule="auto"/>
              <w:ind w:left="100" w:right="100"/>
              <w:jc w:val="right"/>
            </w:pPr>
            <w:r w:rsidRPr="00DF6FAC">
              <w:rPr>
                <w:rFonts w:eastAsia="Arial"/>
                <w:color w:val="111111"/>
                <w:sz w:val="20"/>
              </w:rPr>
              <w:t>0.018</w:t>
            </w:r>
          </w:p>
        </w:tc>
      </w:tr>
      <w:tr w:rsidR="00C71769" w:rsidRPr="00DF6FAC" w14:paraId="5569E6DC"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10A5D063" w14:textId="77777777" w:rsidR="00C71769" w:rsidRPr="00DF6FAC" w:rsidRDefault="00C71769" w:rsidP="00D67163">
            <w:pPr>
              <w:spacing w:before="40" w:after="40" w:line="360" w:lineRule="auto"/>
              <w:ind w:left="100" w:right="100"/>
            </w:pPr>
            <w:r w:rsidRPr="00DF6FAC">
              <w:rPr>
                <w:rFonts w:eastAsia="Arial"/>
                <w:color w:val="111111"/>
                <w:sz w:val="20"/>
              </w:rPr>
              <w:t>Extreme Order</w:t>
            </w:r>
          </w:p>
        </w:tc>
        <w:tc>
          <w:tcPr>
            <w:tcW w:w="864" w:type="dxa"/>
            <w:shd w:val="clear" w:color="auto" w:fill="FFFFFF"/>
            <w:tcMar>
              <w:top w:w="0" w:type="dxa"/>
              <w:left w:w="0" w:type="dxa"/>
              <w:bottom w:w="0" w:type="dxa"/>
              <w:right w:w="0" w:type="dxa"/>
            </w:tcMar>
            <w:vAlign w:val="center"/>
          </w:tcPr>
          <w:p w14:paraId="443823DB" w14:textId="77777777" w:rsidR="00C71769" w:rsidRPr="00DF6FAC" w:rsidRDefault="00C71769" w:rsidP="00D67163">
            <w:pPr>
              <w:spacing w:before="40" w:after="40" w:line="360" w:lineRule="auto"/>
              <w:ind w:left="100" w:right="100"/>
              <w:jc w:val="right"/>
            </w:pPr>
            <w:r w:rsidRPr="00DF6FAC">
              <w:rPr>
                <w:rFonts w:eastAsia="Arial"/>
                <w:color w:val="111111"/>
                <w:sz w:val="20"/>
              </w:rPr>
              <w:t>0.741</w:t>
            </w:r>
          </w:p>
        </w:tc>
        <w:tc>
          <w:tcPr>
            <w:tcW w:w="864" w:type="dxa"/>
            <w:shd w:val="clear" w:color="auto" w:fill="FFFFFF"/>
            <w:tcMar>
              <w:top w:w="0" w:type="dxa"/>
              <w:left w:w="0" w:type="dxa"/>
              <w:bottom w:w="0" w:type="dxa"/>
              <w:right w:w="0" w:type="dxa"/>
            </w:tcMar>
            <w:vAlign w:val="center"/>
          </w:tcPr>
          <w:p w14:paraId="38C463BF" w14:textId="77777777" w:rsidR="00C71769" w:rsidRPr="00DF6FAC" w:rsidRDefault="00C71769" w:rsidP="00D67163">
            <w:pPr>
              <w:spacing w:before="40" w:after="40" w:line="360" w:lineRule="auto"/>
              <w:ind w:left="100" w:right="100"/>
              <w:jc w:val="right"/>
            </w:pPr>
            <w:r w:rsidRPr="00DF6FAC">
              <w:rPr>
                <w:rFonts w:eastAsia="Arial"/>
                <w:color w:val="111111"/>
                <w:sz w:val="20"/>
              </w:rPr>
              <w:t>0.752</w:t>
            </w:r>
          </w:p>
        </w:tc>
        <w:tc>
          <w:tcPr>
            <w:tcW w:w="1076" w:type="dxa"/>
            <w:shd w:val="clear" w:color="auto" w:fill="FFFFFF"/>
            <w:tcMar>
              <w:top w:w="0" w:type="dxa"/>
              <w:left w:w="0" w:type="dxa"/>
              <w:bottom w:w="0" w:type="dxa"/>
              <w:right w:w="0" w:type="dxa"/>
            </w:tcMar>
            <w:vAlign w:val="center"/>
          </w:tcPr>
          <w:p w14:paraId="61337266" w14:textId="77777777" w:rsidR="00C71769" w:rsidRPr="00DF6FAC" w:rsidRDefault="00C71769" w:rsidP="00D67163">
            <w:pPr>
              <w:spacing w:before="40" w:after="40" w:line="360" w:lineRule="auto"/>
              <w:ind w:left="100" w:right="100"/>
            </w:pPr>
            <w:r w:rsidRPr="00DF6FAC">
              <w:rPr>
                <w:rFonts w:eastAsia="Arial"/>
                <w:color w:val="111111"/>
                <w:sz w:val="20"/>
              </w:rPr>
              <w:t>0.03(1)</w:t>
            </w:r>
          </w:p>
        </w:tc>
        <w:tc>
          <w:tcPr>
            <w:tcW w:w="709" w:type="dxa"/>
            <w:shd w:val="clear" w:color="auto" w:fill="FFFFFF"/>
            <w:tcMar>
              <w:top w:w="0" w:type="dxa"/>
              <w:left w:w="0" w:type="dxa"/>
              <w:bottom w:w="0" w:type="dxa"/>
              <w:right w:w="0" w:type="dxa"/>
            </w:tcMar>
            <w:vAlign w:val="center"/>
          </w:tcPr>
          <w:p w14:paraId="0DB88EFF" w14:textId="77777777" w:rsidR="00C71769" w:rsidRPr="00DF6FAC" w:rsidRDefault="00C71769" w:rsidP="00D67163">
            <w:pPr>
              <w:spacing w:before="40" w:after="40" w:line="360" w:lineRule="auto"/>
              <w:ind w:left="100" w:right="100"/>
              <w:jc w:val="right"/>
            </w:pPr>
            <w:r w:rsidRPr="00DF6FAC">
              <w:rPr>
                <w:rFonts w:eastAsia="Arial"/>
                <w:color w:val="111111"/>
                <w:sz w:val="20"/>
              </w:rPr>
              <w:t>0.853</w:t>
            </w:r>
          </w:p>
        </w:tc>
        <w:tc>
          <w:tcPr>
            <w:tcW w:w="1023" w:type="dxa"/>
            <w:shd w:val="clear" w:color="auto" w:fill="FFFFFF"/>
            <w:tcMar>
              <w:top w:w="0" w:type="dxa"/>
              <w:left w:w="0" w:type="dxa"/>
              <w:bottom w:w="0" w:type="dxa"/>
              <w:right w:w="0" w:type="dxa"/>
            </w:tcMar>
            <w:vAlign w:val="center"/>
          </w:tcPr>
          <w:p w14:paraId="7C527B3D"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034ED29E"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983" w:type="dxa"/>
            <w:shd w:val="clear" w:color="auto" w:fill="FFFFFF"/>
            <w:tcMar>
              <w:top w:w="0" w:type="dxa"/>
              <w:left w:w="0" w:type="dxa"/>
              <w:bottom w:w="0" w:type="dxa"/>
              <w:right w:w="0" w:type="dxa"/>
            </w:tcMar>
            <w:vAlign w:val="center"/>
          </w:tcPr>
          <w:p w14:paraId="01F2A9D4" w14:textId="77777777" w:rsidR="00C71769" w:rsidRPr="00DF6FAC" w:rsidRDefault="00C71769" w:rsidP="00D67163">
            <w:pPr>
              <w:spacing w:before="40" w:after="40" w:line="360" w:lineRule="auto"/>
              <w:ind w:left="100" w:right="100"/>
              <w:jc w:val="right"/>
            </w:pPr>
            <w:r w:rsidRPr="00DF6FAC">
              <w:rPr>
                <w:rFonts w:eastAsia="Arial"/>
                <w:color w:val="111111"/>
                <w:sz w:val="20"/>
              </w:rPr>
              <w:t>0.002</w:t>
            </w:r>
          </w:p>
        </w:tc>
      </w:tr>
      <w:tr w:rsidR="00C71769" w:rsidRPr="00DF6FAC" w14:paraId="19F9E6CD"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5ACA6347" w14:textId="77777777" w:rsidR="00C71769" w:rsidRPr="00DF6FAC" w:rsidRDefault="00C71769" w:rsidP="00D67163">
            <w:pPr>
              <w:spacing w:before="40" w:after="40" w:line="360" w:lineRule="auto"/>
              <w:ind w:left="100" w:right="100"/>
            </w:pPr>
            <w:r w:rsidRPr="00DF6FAC">
              <w:rPr>
                <w:rFonts w:eastAsia="Arial"/>
                <w:color w:val="111111"/>
                <w:sz w:val="20"/>
              </w:rPr>
              <w:t>Oversensitivity to feelings</w:t>
            </w:r>
          </w:p>
        </w:tc>
        <w:tc>
          <w:tcPr>
            <w:tcW w:w="864" w:type="dxa"/>
            <w:shd w:val="clear" w:color="auto" w:fill="FFFFFF"/>
            <w:tcMar>
              <w:top w:w="0" w:type="dxa"/>
              <w:left w:w="0" w:type="dxa"/>
              <w:bottom w:w="0" w:type="dxa"/>
              <w:right w:w="0" w:type="dxa"/>
            </w:tcMar>
            <w:vAlign w:val="center"/>
          </w:tcPr>
          <w:p w14:paraId="214F796E" w14:textId="77777777" w:rsidR="00C71769" w:rsidRPr="00DF6FAC" w:rsidRDefault="00C71769" w:rsidP="00D67163">
            <w:pPr>
              <w:spacing w:before="40" w:after="40" w:line="360" w:lineRule="auto"/>
              <w:ind w:left="100" w:right="100"/>
              <w:jc w:val="right"/>
            </w:pPr>
            <w:r w:rsidRPr="00DF6FAC">
              <w:rPr>
                <w:rFonts w:eastAsia="Arial"/>
                <w:color w:val="111111"/>
                <w:sz w:val="20"/>
              </w:rPr>
              <w:t>0.817</w:t>
            </w:r>
          </w:p>
        </w:tc>
        <w:tc>
          <w:tcPr>
            <w:tcW w:w="864" w:type="dxa"/>
            <w:shd w:val="clear" w:color="auto" w:fill="FFFFFF"/>
            <w:tcMar>
              <w:top w:w="0" w:type="dxa"/>
              <w:left w:w="0" w:type="dxa"/>
              <w:bottom w:w="0" w:type="dxa"/>
              <w:right w:w="0" w:type="dxa"/>
            </w:tcMar>
            <w:vAlign w:val="center"/>
          </w:tcPr>
          <w:p w14:paraId="00F23440" w14:textId="77777777" w:rsidR="00C71769" w:rsidRPr="00DF6FAC" w:rsidRDefault="00C71769" w:rsidP="00D67163">
            <w:pPr>
              <w:spacing w:before="40" w:after="40" w:line="360" w:lineRule="auto"/>
              <w:ind w:left="100" w:right="100"/>
              <w:jc w:val="right"/>
            </w:pPr>
            <w:r w:rsidRPr="00DF6FAC">
              <w:rPr>
                <w:rFonts w:eastAsia="Arial"/>
                <w:color w:val="111111"/>
                <w:sz w:val="20"/>
              </w:rPr>
              <w:t>0.818</w:t>
            </w:r>
          </w:p>
        </w:tc>
        <w:tc>
          <w:tcPr>
            <w:tcW w:w="1076" w:type="dxa"/>
            <w:shd w:val="clear" w:color="auto" w:fill="FFFFFF"/>
            <w:tcMar>
              <w:top w:w="0" w:type="dxa"/>
              <w:left w:w="0" w:type="dxa"/>
              <w:bottom w:w="0" w:type="dxa"/>
              <w:right w:w="0" w:type="dxa"/>
            </w:tcMar>
            <w:vAlign w:val="center"/>
          </w:tcPr>
          <w:p w14:paraId="66CB3312" w14:textId="77777777" w:rsidR="00C71769" w:rsidRPr="00DF6FAC" w:rsidRDefault="00C71769" w:rsidP="00D67163">
            <w:pPr>
              <w:spacing w:before="40" w:after="40" w:line="360" w:lineRule="auto"/>
              <w:ind w:left="100" w:right="100"/>
            </w:pPr>
            <w:r w:rsidRPr="00DF6FAC">
              <w:rPr>
                <w:rFonts w:eastAsia="Arial"/>
                <w:color w:val="111111"/>
                <w:sz w:val="20"/>
              </w:rPr>
              <w:t>0.14(2)</w:t>
            </w:r>
          </w:p>
        </w:tc>
        <w:tc>
          <w:tcPr>
            <w:tcW w:w="709" w:type="dxa"/>
            <w:shd w:val="clear" w:color="auto" w:fill="FFFFFF"/>
            <w:tcMar>
              <w:top w:w="0" w:type="dxa"/>
              <w:left w:w="0" w:type="dxa"/>
              <w:bottom w:w="0" w:type="dxa"/>
              <w:right w:w="0" w:type="dxa"/>
            </w:tcMar>
            <w:vAlign w:val="center"/>
          </w:tcPr>
          <w:p w14:paraId="1C731FBF" w14:textId="77777777" w:rsidR="00C71769" w:rsidRPr="00DF6FAC" w:rsidRDefault="00C71769" w:rsidP="00D67163">
            <w:pPr>
              <w:spacing w:before="40" w:after="40" w:line="360" w:lineRule="auto"/>
              <w:ind w:left="100" w:right="100"/>
              <w:jc w:val="right"/>
            </w:pPr>
            <w:r w:rsidRPr="00DF6FAC">
              <w:rPr>
                <w:rFonts w:eastAsia="Arial"/>
                <w:color w:val="111111"/>
                <w:sz w:val="20"/>
              </w:rPr>
              <w:t>0.931</w:t>
            </w:r>
          </w:p>
        </w:tc>
        <w:tc>
          <w:tcPr>
            <w:tcW w:w="1023" w:type="dxa"/>
            <w:shd w:val="clear" w:color="auto" w:fill="FFFFFF"/>
            <w:tcMar>
              <w:top w:w="0" w:type="dxa"/>
              <w:left w:w="0" w:type="dxa"/>
              <w:bottom w:w="0" w:type="dxa"/>
              <w:right w:w="0" w:type="dxa"/>
            </w:tcMar>
            <w:vAlign w:val="center"/>
          </w:tcPr>
          <w:p w14:paraId="0795980A"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10F66D36"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983" w:type="dxa"/>
            <w:shd w:val="clear" w:color="auto" w:fill="FFFFFF"/>
            <w:tcMar>
              <w:top w:w="0" w:type="dxa"/>
              <w:left w:w="0" w:type="dxa"/>
              <w:bottom w:w="0" w:type="dxa"/>
              <w:right w:w="0" w:type="dxa"/>
            </w:tcMar>
            <w:vAlign w:val="center"/>
          </w:tcPr>
          <w:p w14:paraId="58C85F39" w14:textId="77777777" w:rsidR="00C71769" w:rsidRPr="00DF6FAC" w:rsidRDefault="00C71769" w:rsidP="00D67163">
            <w:pPr>
              <w:spacing w:before="40" w:after="40" w:line="360" w:lineRule="auto"/>
              <w:ind w:left="100" w:right="100"/>
              <w:jc w:val="right"/>
            </w:pPr>
            <w:r w:rsidRPr="00DF6FAC">
              <w:rPr>
                <w:rFonts w:eastAsia="Arial"/>
                <w:color w:val="111111"/>
                <w:sz w:val="20"/>
              </w:rPr>
              <w:t>0.006</w:t>
            </w:r>
          </w:p>
        </w:tc>
      </w:tr>
      <w:tr w:rsidR="00C71769" w:rsidRPr="00DF6FAC" w14:paraId="200D8749"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2317F8D4" w14:textId="77777777" w:rsidR="00C71769" w:rsidRPr="00DF6FAC" w:rsidRDefault="00C71769" w:rsidP="00D67163">
            <w:pPr>
              <w:spacing w:before="40" w:after="40" w:line="360" w:lineRule="auto"/>
              <w:ind w:left="100" w:right="100"/>
            </w:pPr>
            <w:r w:rsidRPr="00DF6FAC">
              <w:rPr>
                <w:rFonts w:eastAsia="Arial"/>
                <w:color w:val="111111"/>
                <w:sz w:val="20"/>
              </w:rPr>
              <w:t>Extreme fantasy</w:t>
            </w:r>
          </w:p>
        </w:tc>
        <w:tc>
          <w:tcPr>
            <w:tcW w:w="864" w:type="dxa"/>
            <w:shd w:val="clear" w:color="auto" w:fill="FFFFFF"/>
            <w:tcMar>
              <w:top w:w="0" w:type="dxa"/>
              <w:left w:w="0" w:type="dxa"/>
              <w:bottom w:w="0" w:type="dxa"/>
              <w:right w:w="0" w:type="dxa"/>
            </w:tcMar>
            <w:vAlign w:val="center"/>
          </w:tcPr>
          <w:p w14:paraId="69B192E3" w14:textId="77777777" w:rsidR="00C71769" w:rsidRPr="00DF6FAC" w:rsidRDefault="00C71769" w:rsidP="00D67163">
            <w:pPr>
              <w:spacing w:before="40" w:after="40" w:line="360" w:lineRule="auto"/>
              <w:ind w:left="100" w:right="100"/>
              <w:jc w:val="right"/>
            </w:pPr>
            <w:r w:rsidRPr="00DF6FAC">
              <w:rPr>
                <w:rFonts w:eastAsia="Arial"/>
                <w:color w:val="111111"/>
                <w:sz w:val="20"/>
              </w:rPr>
              <w:t>0.774</w:t>
            </w:r>
          </w:p>
        </w:tc>
        <w:tc>
          <w:tcPr>
            <w:tcW w:w="864" w:type="dxa"/>
            <w:shd w:val="clear" w:color="auto" w:fill="FFFFFF"/>
            <w:tcMar>
              <w:top w:w="0" w:type="dxa"/>
              <w:left w:w="0" w:type="dxa"/>
              <w:bottom w:w="0" w:type="dxa"/>
              <w:right w:w="0" w:type="dxa"/>
            </w:tcMar>
            <w:vAlign w:val="center"/>
          </w:tcPr>
          <w:p w14:paraId="5C5CFF4E" w14:textId="77777777" w:rsidR="00C71769" w:rsidRPr="00DF6FAC" w:rsidRDefault="00C71769" w:rsidP="00D67163">
            <w:pPr>
              <w:spacing w:before="40" w:after="40" w:line="360" w:lineRule="auto"/>
              <w:ind w:left="100" w:right="100"/>
              <w:jc w:val="right"/>
            </w:pPr>
            <w:r w:rsidRPr="00DF6FAC">
              <w:rPr>
                <w:rFonts w:eastAsia="Arial"/>
                <w:color w:val="111111"/>
                <w:sz w:val="20"/>
              </w:rPr>
              <w:t>0.785</w:t>
            </w:r>
          </w:p>
        </w:tc>
        <w:tc>
          <w:tcPr>
            <w:tcW w:w="1076" w:type="dxa"/>
            <w:shd w:val="clear" w:color="auto" w:fill="FFFFFF"/>
            <w:tcMar>
              <w:top w:w="0" w:type="dxa"/>
              <w:left w:w="0" w:type="dxa"/>
              <w:bottom w:w="0" w:type="dxa"/>
              <w:right w:w="0" w:type="dxa"/>
            </w:tcMar>
            <w:vAlign w:val="center"/>
          </w:tcPr>
          <w:p w14:paraId="76BB424D" w14:textId="77777777" w:rsidR="00C71769" w:rsidRPr="00DF6FAC" w:rsidRDefault="00C71769" w:rsidP="00D67163">
            <w:pPr>
              <w:spacing w:before="40" w:after="40" w:line="360" w:lineRule="auto"/>
              <w:ind w:left="100" w:right="100"/>
            </w:pPr>
            <w:r w:rsidRPr="00DF6FAC">
              <w:rPr>
                <w:rFonts w:eastAsia="Arial"/>
                <w:color w:val="111111"/>
                <w:sz w:val="20"/>
              </w:rPr>
              <w:t>0.58(1)</w:t>
            </w:r>
          </w:p>
        </w:tc>
        <w:tc>
          <w:tcPr>
            <w:tcW w:w="709" w:type="dxa"/>
            <w:shd w:val="clear" w:color="auto" w:fill="FFFFFF"/>
            <w:tcMar>
              <w:top w:w="0" w:type="dxa"/>
              <w:left w:w="0" w:type="dxa"/>
              <w:bottom w:w="0" w:type="dxa"/>
              <w:right w:w="0" w:type="dxa"/>
            </w:tcMar>
            <w:vAlign w:val="center"/>
          </w:tcPr>
          <w:p w14:paraId="08EB848E" w14:textId="77777777" w:rsidR="00C71769" w:rsidRPr="00DF6FAC" w:rsidRDefault="00C71769" w:rsidP="00D67163">
            <w:pPr>
              <w:spacing w:before="40" w:after="40" w:line="360" w:lineRule="auto"/>
              <w:ind w:left="100" w:right="100"/>
              <w:jc w:val="right"/>
            </w:pPr>
            <w:r w:rsidRPr="00DF6FAC">
              <w:rPr>
                <w:rFonts w:eastAsia="Arial"/>
                <w:color w:val="111111"/>
                <w:sz w:val="20"/>
              </w:rPr>
              <w:t>0.446</w:t>
            </w:r>
          </w:p>
        </w:tc>
        <w:tc>
          <w:tcPr>
            <w:tcW w:w="1023" w:type="dxa"/>
            <w:shd w:val="clear" w:color="auto" w:fill="FFFFFF"/>
            <w:tcMar>
              <w:top w:w="0" w:type="dxa"/>
              <w:left w:w="0" w:type="dxa"/>
              <w:bottom w:w="0" w:type="dxa"/>
              <w:right w:w="0" w:type="dxa"/>
            </w:tcMar>
            <w:vAlign w:val="center"/>
          </w:tcPr>
          <w:p w14:paraId="4E48E35F"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5D479EA8"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983" w:type="dxa"/>
            <w:shd w:val="clear" w:color="auto" w:fill="FFFFFF"/>
            <w:tcMar>
              <w:top w:w="0" w:type="dxa"/>
              <w:left w:w="0" w:type="dxa"/>
              <w:bottom w:w="0" w:type="dxa"/>
              <w:right w:w="0" w:type="dxa"/>
            </w:tcMar>
            <w:vAlign w:val="center"/>
          </w:tcPr>
          <w:p w14:paraId="1F9E897F" w14:textId="77777777" w:rsidR="00C71769" w:rsidRPr="00DF6FAC" w:rsidRDefault="00C71769" w:rsidP="00D67163">
            <w:pPr>
              <w:spacing w:before="40" w:after="40" w:line="360" w:lineRule="auto"/>
              <w:ind w:left="100" w:right="100"/>
              <w:jc w:val="right"/>
            </w:pPr>
            <w:r w:rsidRPr="00DF6FAC">
              <w:rPr>
                <w:rFonts w:eastAsia="Arial"/>
                <w:color w:val="111111"/>
                <w:sz w:val="20"/>
              </w:rPr>
              <w:t>0.016</w:t>
            </w:r>
          </w:p>
        </w:tc>
      </w:tr>
      <w:tr w:rsidR="00C71769" w:rsidRPr="00DF6FAC" w14:paraId="41FF4F85" w14:textId="77777777" w:rsidTr="00D67163">
        <w:trPr>
          <w:cantSplit/>
          <w:trHeight w:val="360"/>
          <w:jc w:val="center"/>
        </w:trPr>
        <w:tc>
          <w:tcPr>
            <w:tcW w:w="2016" w:type="dxa"/>
            <w:shd w:val="clear" w:color="auto" w:fill="FFFFFF"/>
            <w:tcMar>
              <w:top w:w="0" w:type="dxa"/>
              <w:left w:w="0" w:type="dxa"/>
              <w:bottom w:w="0" w:type="dxa"/>
              <w:right w:w="0" w:type="dxa"/>
            </w:tcMar>
            <w:vAlign w:val="center"/>
          </w:tcPr>
          <w:p w14:paraId="420BAD32" w14:textId="77777777" w:rsidR="00C71769" w:rsidRPr="00DF6FAC" w:rsidRDefault="00C71769" w:rsidP="00D67163">
            <w:pPr>
              <w:spacing w:before="40" w:after="40" w:line="360" w:lineRule="auto"/>
              <w:ind w:left="100" w:right="100"/>
            </w:pPr>
            <w:r w:rsidRPr="00DF6FAC">
              <w:rPr>
                <w:rFonts w:eastAsia="Arial"/>
                <w:color w:val="111111"/>
                <w:sz w:val="20"/>
              </w:rPr>
              <w:t>Daydreaming</w:t>
            </w:r>
          </w:p>
        </w:tc>
        <w:tc>
          <w:tcPr>
            <w:tcW w:w="864" w:type="dxa"/>
            <w:shd w:val="clear" w:color="auto" w:fill="FFFFFF"/>
            <w:tcMar>
              <w:top w:w="0" w:type="dxa"/>
              <w:left w:w="0" w:type="dxa"/>
              <w:bottom w:w="0" w:type="dxa"/>
              <w:right w:w="0" w:type="dxa"/>
            </w:tcMar>
            <w:vAlign w:val="center"/>
          </w:tcPr>
          <w:p w14:paraId="55004169" w14:textId="77777777" w:rsidR="00C71769" w:rsidRPr="00DF6FAC" w:rsidRDefault="00C71769" w:rsidP="00D67163">
            <w:pPr>
              <w:spacing w:before="40" w:after="40" w:line="360" w:lineRule="auto"/>
              <w:ind w:left="100" w:right="100"/>
              <w:jc w:val="right"/>
            </w:pPr>
            <w:r w:rsidRPr="00DF6FAC">
              <w:rPr>
                <w:rFonts w:eastAsia="Arial"/>
                <w:color w:val="111111"/>
                <w:sz w:val="20"/>
              </w:rPr>
              <w:t>0.884</w:t>
            </w:r>
          </w:p>
        </w:tc>
        <w:tc>
          <w:tcPr>
            <w:tcW w:w="864" w:type="dxa"/>
            <w:shd w:val="clear" w:color="auto" w:fill="FFFFFF"/>
            <w:tcMar>
              <w:top w:w="0" w:type="dxa"/>
              <w:left w:w="0" w:type="dxa"/>
              <w:bottom w:w="0" w:type="dxa"/>
              <w:right w:w="0" w:type="dxa"/>
            </w:tcMar>
            <w:vAlign w:val="center"/>
          </w:tcPr>
          <w:p w14:paraId="05DA48B7" w14:textId="77777777" w:rsidR="00C71769" w:rsidRPr="00DF6FAC" w:rsidRDefault="00C71769" w:rsidP="00D67163">
            <w:pPr>
              <w:spacing w:before="40" w:after="40" w:line="360" w:lineRule="auto"/>
              <w:ind w:left="100" w:right="100"/>
              <w:jc w:val="right"/>
            </w:pPr>
            <w:r w:rsidRPr="00DF6FAC">
              <w:rPr>
                <w:rFonts w:eastAsia="Arial"/>
                <w:color w:val="111111"/>
                <w:sz w:val="20"/>
              </w:rPr>
              <w:t>0.885</w:t>
            </w:r>
          </w:p>
        </w:tc>
        <w:tc>
          <w:tcPr>
            <w:tcW w:w="1076" w:type="dxa"/>
            <w:shd w:val="clear" w:color="auto" w:fill="FFFFFF"/>
            <w:tcMar>
              <w:top w:w="0" w:type="dxa"/>
              <w:left w:w="0" w:type="dxa"/>
              <w:bottom w:w="0" w:type="dxa"/>
              <w:right w:w="0" w:type="dxa"/>
            </w:tcMar>
            <w:vAlign w:val="center"/>
          </w:tcPr>
          <w:p w14:paraId="222459B7" w14:textId="77777777" w:rsidR="00C71769" w:rsidRPr="00DF6FAC" w:rsidRDefault="00C71769" w:rsidP="00D67163">
            <w:pPr>
              <w:spacing w:before="40" w:after="40" w:line="360" w:lineRule="auto"/>
              <w:ind w:left="100" w:right="100"/>
            </w:pPr>
            <w:r w:rsidRPr="00DF6FAC">
              <w:rPr>
                <w:rFonts w:eastAsia="Arial"/>
                <w:color w:val="111111"/>
                <w:sz w:val="20"/>
              </w:rPr>
              <w:t>0.4(2)</w:t>
            </w:r>
          </w:p>
        </w:tc>
        <w:tc>
          <w:tcPr>
            <w:tcW w:w="709" w:type="dxa"/>
            <w:shd w:val="clear" w:color="auto" w:fill="FFFFFF"/>
            <w:tcMar>
              <w:top w:w="0" w:type="dxa"/>
              <w:left w:w="0" w:type="dxa"/>
              <w:bottom w:w="0" w:type="dxa"/>
              <w:right w:w="0" w:type="dxa"/>
            </w:tcMar>
            <w:vAlign w:val="center"/>
          </w:tcPr>
          <w:p w14:paraId="67929506" w14:textId="77777777" w:rsidR="00C71769" w:rsidRPr="00DF6FAC" w:rsidRDefault="00C71769" w:rsidP="00D67163">
            <w:pPr>
              <w:spacing w:before="40" w:after="40" w:line="360" w:lineRule="auto"/>
              <w:ind w:left="100" w:right="100"/>
              <w:jc w:val="right"/>
            </w:pPr>
            <w:r w:rsidRPr="00DF6FAC">
              <w:rPr>
                <w:rFonts w:eastAsia="Arial"/>
                <w:color w:val="111111"/>
                <w:sz w:val="20"/>
              </w:rPr>
              <w:t>0.819</w:t>
            </w:r>
          </w:p>
        </w:tc>
        <w:tc>
          <w:tcPr>
            <w:tcW w:w="1023" w:type="dxa"/>
            <w:shd w:val="clear" w:color="auto" w:fill="FFFFFF"/>
            <w:tcMar>
              <w:top w:w="0" w:type="dxa"/>
              <w:left w:w="0" w:type="dxa"/>
              <w:bottom w:w="0" w:type="dxa"/>
              <w:right w:w="0" w:type="dxa"/>
            </w:tcMar>
            <w:vAlign w:val="center"/>
          </w:tcPr>
          <w:p w14:paraId="7D6BF552"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shd w:val="clear" w:color="auto" w:fill="FFFFFF"/>
            <w:tcMar>
              <w:top w:w="0" w:type="dxa"/>
              <w:left w:w="0" w:type="dxa"/>
              <w:bottom w:w="0" w:type="dxa"/>
              <w:right w:w="0" w:type="dxa"/>
            </w:tcMar>
            <w:vAlign w:val="center"/>
          </w:tcPr>
          <w:p w14:paraId="31AF4B71"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983" w:type="dxa"/>
            <w:shd w:val="clear" w:color="auto" w:fill="FFFFFF"/>
            <w:tcMar>
              <w:top w:w="0" w:type="dxa"/>
              <w:left w:w="0" w:type="dxa"/>
              <w:bottom w:w="0" w:type="dxa"/>
              <w:right w:w="0" w:type="dxa"/>
            </w:tcMar>
            <w:vAlign w:val="center"/>
          </w:tcPr>
          <w:p w14:paraId="2CEE033F" w14:textId="77777777" w:rsidR="00C71769" w:rsidRPr="00DF6FAC" w:rsidRDefault="00C71769" w:rsidP="00D67163">
            <w:pPr>
              <w:spacing w:before="40" w:after="40" w:line="360" w:lineRule="auto"/>
              <w:ind w:left="100" w:right="100"/>
              <w:jc w:val="right"/>
            </w:pPr>
            <w:r w:rsidRPr="00DF6FAC">
              <w:rPr>
                <w:rFonts w:eastAsia="Arial"/>
                <w:color w:val="111111"/>
                <w:sz w:val="20"/>
              </w:rPr>
              <w:t>0.008</w:t>
            </w:r>
          </w:p>
        </w:tc>
      </w:tr>
      <w:tr w:rsidR="00C71769" w:rsidRPr="00DF6FAC" w14:paraId="6228357B" w14:textId="77777777" w:rsidTr="00D67163">
        <w:trPr>
          <w:cantSplit/>
          <w:trHeight w:val="360"/>
          <w:jc w:val="center"/>
        </w:trPr>
        <w:tc>
          <w:tcPr>
            <w:tcW w:w="2016" w:type="dxa"/>
            <w:tcBorders>
              <w:bottom w:val="single" w:sz="16" w:space="0" w:color="000000"/>
            </w:tcBorders>
            <w:shd w:val="clear" w:color="auto" w:fill="FFFFFF"/>
            <w:tcMar>
              <w:top w:w="0" w:type="dxa"/>
              <w:left w:w="0" w:type="dxa"/>
              <w:bottom w:w="0" w:type="dxa"/>
              <w:right w:w="0" w:type="dxa"/>
            </w:tcMar>
            <w:vAlign w:val="center"/>
          </w:tcPr>
          <w:p w14:paraId="7A9A6DAA" w14:textId="77777777" w:rsidR="00C71769" w:rsidRPr="00DF6FAC" w:rsidRDefault="00C71769" w:rsidP="00D67163">
            <w:pPr>
              <w:spacing w:before="40" w:after="40" w:line="360" w:lineRule="auto"/>
              <w:ind w:left="100" w:right="100"/>
            </w:pPr>
            <w:r w:rsidRPr="00DF6FAC">
              <w:rPr>
                <w:rFonts w:eastAsia="Arial"/>
                <w:color w:val="111111"/>
                <w:sz w:val="20"/>
              </w:rPr>
              <w:t>Odd thoughts and behavior</w:t>
            </w:r>
          </w:p>
        </w:tc>
        <w:tc>
          <w:tcPr>
            <w:tcW w:w="864" w:type="dxa"/>
            <w:tcBorders>
              <w:bottom w:val="single" w:sz="16" w:space="0" w:color="000000"/>
            </w:tcBorders>
            <w:shd w:val="clear" w:color="auto" w:fill="FFFFFF"/>
            <w:tcMar>
              <w:top w:w="0" w:type="dxa"/>
              <w:left w:w="0" w:type="dxa"/>
              <w:bottom w:w="0" w:type="dxa"/>
              <w:right w:w="0" w:type="dxa"/>
            </w:tcMar>
            <w:vAlign w:val="center"/>
          </w:tcPr>
          <w:p w14:paraId="116E167C" w14:textId="77777777" w:rsidR="00C71769" w:rsidRPr="00DF6FAC" w:rsidRDefault="00C71769" w:rsidP="00D67163">
            <w:pPr>
              <w:spacing w:before="40" w:after="40" w:line="360" w:lineRule="auto"/>
              <w:ind w:left="100" w:right="100"/>
              <w:jc w:val="right"/>
            </w:pPr>
            <w:r w:rsidRPr="00DF6FAC">
              <w:rPr>
                <w:rFonts w:eastAsia="Arial"/>
                <w:color w:val="111111"/>
                <w:sz w:val="20"/>
              </w:rPr>
              <w:t>0.858</w:t>
            </w:r>
          </w:p>
        </w:tc>
        <w:tc>
          <w:tcPr>
            <w:tcW w:w="864" w:type="dxa"/>
            <w:tcBorders>
              <w:bottom w:val="single" w:sz="16" w:space="0" w:color="000000"/>
            </w:tcBorders>
            <w:shd w:val="clear" w:color="auto" w:fill="FFFFFF"/>
            <w:tcMar>
              <w:top w:w="0" w:type="dxa"/>
              <w:left w:w="0" w:type="dxa"/>
              <w:bottom w:w="0" w:type="dxa"/>
              <w:right w:w="0" w:type="dxa"/>
            </w:tcMar>
            <w:vAlign w:val="center"/>
          </w:tcPr>
          <w:p w14:paraId="4761531C" w14:textId="77777777" w:rsidR="00C71769" w:rsidRPr="00DF6FAC" w:rsidRDefault="00C71769" w:rsidP="00D67163">
            <w:pPr>
              <w:spacing w:before="40" w:after="40" w:line="360" w:lineRule="auto"/>
              <w:ind w:left="100" w:right="100"/>
              <w:jc w:val="right"/>
            </w:pPr>
            <w:r w:rsidRPr="00DF6FAC">
              <w:rPr>
                <w:rFonts w:eastAsia="Arial"/>
                <w:color w:val="111111"/>
                <w:sz w:val="20"/>
              </w:rPr>
              <w:t>0.859</w:t>
            </w:r>
          </w:p>
        </w:tc>
        <w:tc>
          <w:tcPr>
            <w:tcW w:w="1076" w:type="dxa"/>
            <w:tcBorders>
              <w:bottom w:val="single" w:sz="16" w:space="0" w:color="000000"/>
            </w:tcBorders>
            <w:shd w:val="clear" w:color="auto" w:fill="FFFFFF"/>
            <w:tcMar>
              <w:top w:w="0" w:type="dxa"/>
              <w:left w:w="0" w:type="dxa"/>
              <w:bottom w:w="0" w:type="dxa"/>
              <w:right w:w="0" w:type="dxa"/>
            </w:tcMar>
            <w:vAlign w:val="center"/>
          </w:tcPr>
          <w:p w14:paraId="7BBE3E9F" w14:textId="77777777" w:rsidR="00C71769" w:rsidRPr="00DF6FAC" w:rsidRDefault="00C71769" w:rsidP="00D67163">
            <w:pPr>
              <w:spacing w:before="40" w:after="40" w:line="360" w:lineRule="auto"/>
              <w:ind w:left="100" w:right="100"/>
            </w:pPr>
            <w:r w:rsidRPr="00DF6FAC">
              <w:rPr>
                <w:rFonts w:eastAsia="Arial"/>
                <w:color w:val="111111"/>
                <w:sz w:val="20"/>
              </w:rPr>
              <w:t>0.57(2)</w:t>
            </w:r>
          </w:p>
        </w:tc>
        <w:tc>
          <w:tcPr>
            <w:tcW w:w="709" w:type="dxa"/>
            <w:tcBorders>
              <w:bottom w:val="single" w:sz="16" w:space="0" w:color="000000"/>
            </w:tcBorders>
            <w:shd w:val="clear" w:color="auto" w:fill="FFFFFF"/>
            <w:tcMar>
              <w:top w:w="0" w:type="dxa"/>
              <w:left w:w="0" w:type="dxa"/>
              <w:bottom w:w="0" w:type="dxa"/>
              <w:right w:w="0" w:type="dxa"/>
            </w:tcMar>
            <w:vAlign w:val="center"/>
          </w:tcPr>
          <w:p w14:paraId="4C7557B7" w14:textId="77777777" w:rsidR="00C71769" w:rsidRPr="00DF6FAC" w:rsidRDefault="00C71769" w:rsidP="00D67163">
            <w:pPr>
              <w:spacing w:before="40" w:after="40" w:line="360" w:lineRule="auto"/>
              <w:ind w:left="100" w:right="100"/>
              <w:jc w:val="right"/>
            </w:pPr>
            <w:r w:rsidRPr="00DF6FAC">
              <w:rPr>
                <w:rFonts w:eastAsia="Arial"/>
                <w:color w:val="111111"/>
                <w:sz w:val="20"/>
              </w:rPr>
              <w:t>0.751</w:t>
            </w:r>
          </w:p>
        </w:tc>
        <w:tc>
          <w:tcPr>
            <w:tcW w:w="1023" w:type="dxa"/>
            <w:tcBorders>
              <w:bottom w:val="single" w:sz="16" w:space="0" w:color="000000"/>
            </w:tcBorders>
            <w:shd w:val="clear" w:color="auto" w:fill="FFFFFF"/>
            <w:tcMar>
              <w:top w:w="0" w:type="dxa"/>
              <w:left w:w="0" w:type="dxa"/>
              <w:bottom w:w="0" w:type="dxa"/>
              <w:right w:w="0" w:type="dxa"/>
            </w:tcMar>
            <w:vAlign w:val="center"/>
          </w:tcPr>
          <w:p w14:paraId="4CB2EE5B" w14:textId="77777777" w:rsidR="00C71769" w:rsidRPr="00DF6FAC" w:rsidRDefault="00C71769" w:rsidP="00D67163">
            <w:pPr>
              <w:spacing w:before="40" w:after="40" w:line="360" w:lineRule="auto"/>
              <w:ind w:left="100" w:right="100"/>
              <w:jc w:val="right"/>
            </w:pPr>
            <w:r w:rsidRPr="00DF6FAC">
              <w:rPr>
                <w:rFonts w:eastAsia="Arial"/>
                <w:color w:val="111111"/>
                <w:sz w:val="20"/>
              </w:rPr>
              <w:t>1.000</w:t>
            </w:r>
          </w:p>
        </w:tc>
        <w:tc>
          <w:tcPr>
            <w:tcW w:w="961" w:type="dxa"/>
            <w:tcBorders>
              <w:bottom w:val="single" w:sz="16" w:space="0" w:color="000000"/>
            </w:tcBorders>
            <w:shd w:val="clear" w:color="auto" w:fill="FFFFFF"/>
            <w:tcMar>
              <w:top w:w="0" w:type="dxa"/>
              <w:left w:w="0" w:type="dxa"/>
              <w:bottom w:w="0" w:type="dxa"/>
              <w:right w:w="0" w:type="dxa"/>
            </w:tcMar>
            <w:vAlign w:val="center"/>
          </w:tcPr>
          <w:p w14:paraId="076F01F6" w14:textId="77777777" w:rsidR="00C71769" w:rsidRPr="00DF6FAC" w:rsidRDefault="00C71769" w:rsidP="00D67163">
            <w:pPr>
              <w:spacing w:before="40" w:after="40" w:line="360" w:lineRule="auto"/>
              <w:ind w:left="100" w:right="100"/>
              <w:jc w:val="right"/>
            </w:pPr>
            <w:r w:rsidRPr="00DF6FAC">
              <w:rPr>
                <w:rFonts w:eastAsia="Arial"/>
                <w:color w:val="111111"/>
                <w:sz w:val="20"/>
              </w:rPr>
              <w:t>0.000</w:t>
            </w:r>
          </w:p>
        </w:tc>
        <w:tc>
          <w:tcPr>
            <w:tcW w:w="983" w:type="dxa"/>
            <w:tcBorders>
              <w:bottom w:val="single" w:sz="16" w:space="0" w:color="000000"/>
            </w:tcBorders>
            <w:shd w:val="clear" w:color="auto" w:fill="FFFFFF"/>
            <w:tcMar>
              <w:top w:w="0" w:type="dxa"/>
              <w:left w:w="0" w:type="dxa"/>
              <w:bottom w:w="0" w:type="dxa"/>
              <w:right w:w="0" w:type="dxa"/>
            </w:tcMar>
            <w:vAlign w:val="center"/>
          </w:tcPr>
          <w:p w14:paraId="48AAF93B" w14:textId="77777777" w:rsidR="00C71769" w:rsidRPr="00DF6FAC" w:rsidRDefault="00C71769" w:rsidP="00D67163">
            <w:pPr>
              <w:spacing w:before="40" w:after="40" w:line="360" w:lineRule="auto"/>
              <w:ind w:left="100" w:right="100"/>
              <w:jc w:val="right"/>
            </w:pPr>
            <w:r w:rsidRPr="00DF6FAC">
              <w:rPr>
                <w:rFonts w:eastAsia="Arial"/>
                <w:color w:val="111111"/>
                <w:sz w:val="20"/>
              </w:rPr>
              <w:t>0.011</w:t>
            </w:r>
          </w:p>
        </w:tc>
      </w:tr>
    </w:tbl>
    <w:p w14:paraId="53823E2E" w14:textId="77777777" w:rsidR="00C71769" w:rsidRDefault="00C71769"/>
    <w:p w14:paraId="44A18306" w14:textId="77777777" w:rsidR="00C71769" w:rsidRPr="00DF6FAC" w:rsidRDefault="00C71769"/>
    <w:p w14:paraId="5A8A9CEC" w14:textId="77777777" w:rsidR="0097247D" w:rsidRPr="00DF6FAC" w:rsidRDefault="0097247D"/>
    <w:p w14:paraId="12B2F629" w14:textId="77777777" w:rsidR="0097247D" w:rsidRPr="00DF6FAC" w:rsidRDefault="0097247D"/>
    <w:p w14:paraId="769A3000" w14:textId="6CCB3B7B" w:rsidR="0097247D" w:rsidRDefault="0097247D"/>
    <w:p w14:paraId="4BB5D964" w14:textId="1A61A6F9" w:rsidR="00AA7724" w:rsidRDefault="00AA7724"/>
    <w:p w14:paraId="2F4F6989" w14:textId="149086C3" w:rsidR="00AA7724" w:rsidRDefault="00AA7724"/>
    <w:p w14:paraId="078EA017" w14:textId="05A03D25" w:rsidR="00AA7724" w:rsidRDefault="00AA7724"/>
    <w:p w14:paraId="6F565D0D" w14:textId="5F3CA6CB" w:rsidR="00AA7724" w:rsidRDefault="00AA7724"/>
    <w:p w14:paraId="34D7A951" w14:textId="77777777" w:rsidR="00AA7724" w:rsidRDefault="00AA7724"/>
    <w:p w14:paraId="0220B8C7" w14:textId="3C5D4A70" w:rsidR="00C71769" w:rsidRDefault="00C71769"/>
    <w:p w14:paraId="5561FCC3" w14:textId="675B0E86" w:rsidR="00C71769" w:rsidRDefault="00C71769" w:rsidP="00422324">
      <w:pPr>
        <w:spacing w:before="0" w:after="0"/>
        <w:rPr>
          <w:b/>
        </w:rPr>
      </w:pPr>
      <w:r w:rsidRPr="002C680A" w:rsidDel="006C3036">
        <w:rPr>
          <w:b/>
        </w:rPr>
        <w:t>Figure 1</w:t>
      </w:r>
    </w:p>
    <w:p w14:paraId="1CC00EC4" w14:textId="5735EE90" w:rsidR="00C71769" w:rsidRPr="00920556" w:rsidRDefault="00C71769" w:rsidP="00920556">
      <w:pPr>
        <w:spacing w:before="0" w:after="0"/>
        <w:rPr>
          <w:b/>
          <w:i/>
        </w:rPr>
      </w:pPr>
      <w:r>
        <w:rPr>
          <w:b/>
          <w:i/>
        </w:rPr>
        <w:t>Test Information Function of the</w:t>
      </w:r>
      <w:r w:rsidR="00394868">
        <w:rPr>
          <w:b/>
          <w:i/>
        </w:rPr>
        <w:t xml:space="preserve"> Compulsivity dimension in</w:t>
      </w:r>
      <w:r>
        <w:rPr>
          <w:b/>
          <w:i/>
        </w:rPr>
        <w:t xml:space="preserve"> DIPSI and DIPSI-B</w:t>
      </w:r>
    </w:p>
    <w:p w14:paraId="71176A99" w14:textId="1EF252A6" w:rsidR="00920556" w:rsidRPr="00DF6FAC" w:rsidRDefault="00920556" w:rsidP="00C71769">
      <w:r>
        <w:rPr>
          <w:noProof/>
        </w:rPr>
        <w:drawing>
          <wp:inline distT="0" distB="0" distL="0" distR="0" wp14:anchorId="515972FC" wp14:editId="0F64F9E5">
            <wp:extent cx="5731510" cy="57315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0">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F0330C6" w14:textId="2CA5B733" w:rsidR="00C71769" w:rsidRPr="00DF6FAC" w:rsidRDefault="00C71769" w:rsidP="00C71769">
      <w:r>
        <w:rPr>
          <w:i/>
        </w:rPr>
        <w:t>Note.</w:t>
      </w:r>
      <w:r>
        <w:t xml:space="preserve"> </w:t>
      </w:r>
      <w:r w:rsidRPr="00DF6FAC" w:rsidDel="006C3036">
        <w:t xml:space="preserve">TIF of the original DIPSI (dotted line) and the </w:t>
      </w:r>
      <w:r>
        <w:t>DIPSI-B</w:t>
      </w:r>
      <w:r w:rsidRPr="00DF6FAC" w:rsidDel="006C3036">
        <w:t xml:space="preserve"> (solid line)</w:t>
      </w:r>
      <w:r w:rsidR="00394868">
        <w:t xml:space="preserve"> covering Compulsivity</w:t>
      </w:r>
      <w:r w:rsidRPr="00DF6FAC" w:rsidDel="006C3036">
        <w:t xml:space="preserve">. </w:t>
      </w:r>
      <w:r w:rsidRPr="00DF6FAC">
        <w:t>The dashed line represents the original DIPSI’s TIF times 0.</w:t>
      </w:r>
      <w:r w:rsidR="00394868">
        <w:t>66</w:t>
      </w:r>
      <w:r w:rsidRPr="00DF6FAC">
        <w:t xml:space="preserve"> -to control for the item reduction of the </w:t>
      </w:r>
      <w:r>
        <w:t>DIPSI-B</w:t>
      </w:r>
      <w:r w:rsidRPr="00DF6FAC">
        <w:t xml:space="preserve">. The grey lines are TIFs of random selections of </w:t>
      </w:r>
      <w:r w:rsidR="00394868">
        <w:t>10</w:t>
      </w:r>
      <w:r w:rsidRPr="00DF6FAC">
        <w:t xml:space="preserve"> items.</w:t>
      </w:r>
    </w:p>
    <w:p w14:paraId="61FD819B" w14:textId="77777777" w:rsidR="00C71769" w:rsidRPr="00DF6FAC" w:rsidRDefault="00C71769"/>
    <w:p w14:paraId="1430572E" w14:textId="0322B54F" w:rsidR="0097247D" w:rsidRPr="00DF6FAC" w:rsidRDefault="0097247D">
      <w:pPr>
        <w:pStyle w:val="Ttulo1"/>
        <w:rPr>
          <w:rFonts w:ascii="Times New Roman" w:hAnsi="Times New Roman" w:cs="Times New Roman"/>
        </w:rPr>
      </w:pPr>
      <w:r w:rsidRPr="00DF6FAC">
        <w:rPr>
          <w:rFonts w:ascii="Times New Roman" w:hAnsi="Times New Roman" w:cs="Times New Roman"/>
        </w:rPr>
        <w:t>Annex</w:t>
      </w:r>
      <w:r w:rsidR="00986D00" w:rsidRPr="00DF6FAC">
        <w:rPr>
          <w:rFonts w:ascii="Times New Roman" w:hAnsi="Times New Roman" w:cs="Times New Roman"/>
        </w:rPr>
        <w:t xml:space="preserve"> 1.</w:t>
      </w:r>
      <w:r w:rsidRPr="00DF6FAC">
        <w:rPr>
          <w:rFonts w:ascii="Times New Roman" w:hAnsi="Times New Roman" w:cs="Times New Roman"/>
        </w:rPr>
        <w:t xml:space="preserve"> </w:t>
      </w:r>
      <w:r w:rsidR="00253E2B">
        <w:rPr>
          <w:rFonts w:ascii="Times New Roman" w:hAnsi="Times New Roman" w:cs="Times New Roman"/>
        </w:rPr>
        <w:t>DIPSI-B</w:t>
      </w:r>
    </w:p>
    <w:tbl>
      <w:tblPr>
        <w:tblW w:w="0" w:type="auto"/>
        <w:jc w:val="center"/>
        <w:tblLayout w:type="fixed"/>
        <w:tblLook w:val="04A0" w:firstRow="1" w:lastRow="0" w:firstColumn="1" w:lastColumn="0" w:noHBand="0" w:noVBand="1"/>
      </w:tblPr>
      <w:tblGrid>
        <w:gridCol w:w="2880"/>
        <w:gridCol w:w="5760"/>
      </w:tblGrid>
      <w:tr w:rsidR="005920AB" w:rsidRPr="00DF6FAC" w14:paraId="76F8281B" w14:textId="77777777" w:rsidTr="00986D00">
        <w:trPr>
          <w:cantSplit/>
          <w:trHeight w:val="360"/>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D37D6" w14:textId="5143A579" w:rsidR="005920AB" w:rsidRPr="00DF6FAC" w:rsidRDefault="005920AB" w:rsidP="00422324">
            <w:pPr>
              <w:spacing w:before="40" w:after="40" w:line="360" w:lineRule="auto"/>
              <w:ind w:left="100" w:right="100"/>
              <w:jc w:val="center"/>
            </w:pPr>
            <w:r>
              <w:rPr>
                <w:rFonts w:eastAsia="Arial"/>
                <w:color w:val="111111"/>
                <w:sz w:val="22"/>
                <w:szCs w:val="22"/>
              </w:rPr>
              <w:t>Facet label</w:t>
            </w:r>
          </w:p>
        </w:tc>
        <w:tc>
          <w:tcPr>
            <w:tcW w:w="57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DA3C217" w14:textId="2B300706" w:rsidR="005920AB" w:rsidRPr="00DF6FAC" w:rsidRDefault="005920AB" w:rsidP="00422324">
            <w:pPr>
              <w:spacing w:before="40" w:after="40" w:line="360" w:lineRule="auto"/>
              <w:ind w:left="100" w:right="100"/>
              <w:jc w:val="center"/>
            </w:pPr>
            <w:r>
              <w:rPr>
                <w:rFonts w:eastAsia="Arial"/>
                <w:color w:val="111111"/>
                <w:sz w:val="22"/>
                <w:szCs w:val="22"/>
              </w:rPr>
              <w:t>Item</w:t>
            </w:r>
          </w:p>
        </w:tc>
      </w:tr>
      <w:tr w:rsidR="005920AB" w:rsidRPr="00DF6FAC" w14:paraId="3D637B78"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92791C4" w14:textId="77777777" w:rsidR="005920AB" w:rsidRPr="00DF6FAC" w:rsidRDefault="005920AB" w:rsidP="00691648">
            <w:pPr>
              <w:spacing w:before="40" w:after="40" w:line="360" w:lineRule="auto"/>
              <w:ind w:left="100" w:right="100"/>
            </w:pPr>
            <w:r w:rsidRPr="00DF6FAC">
              <w:rPr>
                <w:rFonts w:eastAsia="Arial"/>
                <w:color w:val="111111"/>
                <w:sz w:val="22"/>
                <w:szCs w:val="22"/>
              </w:rPr>
              <w:t>Extreme Achievement Striving</w:t>
            </w:r>
          </w:p>
        </w:tc>
        <w:tc>
          <w:tcPr>
            <w:tcW w:w="5760" w:type="dxa"/>
            <w:shd w:val="clear" w:color="auto" w:fill="FFFFFF"/>
            <w:tcMar>
              <w:top w:w="0" w:type="dxa"/>
              <w:left w:w="0" w:type="dxa"/>
              <w:bottom w:w="0" w:type="dxa"/>
              <w:right w:w="0" w:type="dxa"/>
            </w:tcMar>
            <w:vAlign w:val="center"/>
          </w:tcPr>
          <w:p w14:paraId="6E0FCCB7" w14:textId="77777777" w:rsidR="005920AB" w:rsidRPr="00DF6FAC" w:rsidRDefault="005920AB" w:rsidP="00691648">
            <w:pPr>
              <w:spacing w:before="40" w:after="40" w:line="360" w:lineRule="auto"/>
              <w:ind w:left="100" w:right="100"/>
            </w:pPr>
            <w:r w:rsidRPr="00DF6FAC">
              <w:rPr>
                <w:rFonts w:eastAsia="Arial"/>
                <w:color w:val="111111"/>
                <w:sz w:val="22"/>
                <w:szCs w:val="22"/>
              </w:rPr>
              <w:t>Always demands him/herself to be the best</w:t>
            </w:r>
          </w:p>
        </w:tc>
      </w:tr>
      <w:tr w:rsidR="005920AB" w:rsidRPr="00DF6FAC" w14:paraId="1FE70B65"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C846D5B"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6F640FD3" w14:textId="77777777" w:rsidR="005920AB" w:rsidRPr="00DF6FAC" w:rsidRDefault="005920AB" w:rsidP="00691648">
            <w:pPr>
              <w:spacing w:before="40" w:after="40" w:line="360" w:lineRule="auto"/>
              <w:ind w:left="100" w:right="100"/>
            </w:pPr>
            <w:r w:rsidRPr="00DF6FAC">
              <w:rPr>
                <w:rFonts w:eastAsia="Arial"/>
                <w:color w:val="111111"/>
                <w:sz w:val="22"/>
                <w:szCs w:val="22"/>
              </w:rPr>
              <w:t>Makes too high demands for him/herself</w:t>
            </w:r>
          </w:p>
        </w:tc>
      </w:tr>
      <w:tr w:rsidR="005920AB" w:rsidRPr="00DF6FAC" w14:paraId="1F3E66D8"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7DACD89C"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6AFEDE57" w14:textId="77777777" w:rsidR="005920AB" w:rsidRPr="00DF6FAC" w:rsidRDefault="005920AB" w:rsidP="00691648">
            <w:pPr>
              <w:spacing w:before="40" w:after="40" w:line="360" w:lineRule="auto"/>
              <w:ind w:left="100" w:right="100"/>
            </w:pPr>
            <w:r w:rsidRPr="00DF6FAC">
              <w:rPr>
                <w:rFonts w:eastAsia="Arial"/>
                <w:color w:val="111111"/>
                <w:sz w:val="22"/>
                <w:szCs w:val="22"/>
              </w:rPr>
              <w:t>Wants to shine at everything</w:t>
            </w:r>
          </w:p>
        </w:tc>
      </w:tr>
      <w:tr w:rsidR="005920AB" w:rsidRPr="00DF6FAC" w14:paraId="7AD7D8C3"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7FC36A6"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61C95166" w14:textId="77777777" w:rsidR="005920AB" w:rsidRPr="00DF6FAC" w:rsidRDefault="005920AB" w:rsidP="00691648">
            <w:pPr>
              <w:spacing w:before="40" w:after="40" w:line="360" w:lineRule="auto"/>
              <w:ind w:left="100" w:right="100"/>
            </w:pPr>
            <w:r w:rsidRPr="00DF6FAC">
              <w:rPr>
                <w:rFonts w:eastAsia="Arial"/>
                <w:color w:val="111111"/>
                <w:sz w:val="22"/>
                <w:szCs w:val="22"/>
              </w:rPr>
              <w:t>Always plays hard to win, even when not necessary</w:t>
            </w:r>
          </w:p>
        </w:tc>
      </w:tr>
      <w:tr w:rsidR="005920AB" w:rsidRPr="00DF6FAC" w14:paraId="7EBF8C47"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45A3AA13" w14:textId="77777777" w:rsidR="005920AB" w:rsidRPr="00DF6FAC" w:rsidRDefault="005920AB" w:rsidP="00691648">
            <w:pPr>
              <w:spacing w:before="40" w:after="40" w:line="360" w:lineRule="auto"/>
              <w:ind w:left="100" w:right="100"/>
            </w:pPr>
            <w:r w:rsidRPr="00DF6FAC">
              <w:rPr>
                <w:rFonts w:eastAsia="Arial"/>
                <w:color w:val="111111"/>
                <w:sz w:val="22"/>
                <w:szCs w:val="22"/>
              </w:rPr>
              <w:t>Extreme Order</w:t>
            </w:r>
          </w:p>
        </w:tc>
        <w:tc>
          <w:tcPr>
            <w:tcW w:w="5760" w:type="dxa"/>
            <w:shd w:val="clear" w:color="auto" w:fill="FFFFFF"/>
            <w:tcMar>
              <w:top w:w="0" w:type="dxa"/>
              <w:left w:w="0" w:type="dxa"/>
              <w:bottom w:w="0" w:type="dxa"/>
              <w:right w:w="0" w:type="dxa"/>
            </w:tcMar>
            <w:vAlign w:val="center"/>
          </w:tcPr>
          <w:p w14:paraId="32C087C6" w14:textId="77777777" w:rsidR="005920AB" w:rsidRPr="00DF6FAC" w:rsidRDefault="005920AB" w:rsidP="00691648">
            <w:pPr>
              <w:spacing w:before="40" w:after="40" w:line="360" w:lineRule="auto"/>
              <w:ind w:left="100" w:right="100"/>
            </w:pPr>
            <w:r w:rsidRPr="00DF6FAC">
              <w:rPr>
                <w:rFonts w:eastAsia="Arial"/>
                <w:color w:val="111111"/>
                <w:sz w:val="22"/>
                <w:szCs w:val="22"/>
              </w:rPr>
              <w:t>Controls surroundings by being neat all the time</w:t>
            </w:r>
          </w:p>
        </w:tc>
      </w:tr>
      <w:tr w:rsidR="005920AB" w:rsidRPr="00DF6FAC" w14:paraId="095249D1"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157586D1"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58C1BFB0" w14:textId="77777777" w:rsidR="005920AB" w:rsidRPr="00DF6FAC" w:rsidRDefault="005920AB" w:rsidP="00691648">
            <w:pPr>
              <w:spacing w:before="40" w:after="40" w:line="360" w:lineRule="auto"/>
              <w:ind w:left="100" w:right="100"/>
            </w:pPr>
            <w:r w:rsidRPr="00DF6FAC">
              <w:rPr>
                <w:rFonts w:eastAsia="Arial"/>
                <w:color w:val="111111"/>
                <w:sz w:val="22"/>
                <w:szCs w:val="22"/>
              </w:rPr>
              <w:t>Feels an extreme need for an orderly environment</w:t>
            </w:r>
          </w:p>
        </w:tc>
      </w:tr>
      <w:tr w:rsidR="005920AB" w:rsidRPr="00DF6FAC" w14:paraId="5A4F56A2"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4E695DE"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0D102F4E" w14:textId="77777777" w:rsidR="005920AB" w:rsidRPr="00DF6FAC" w:rsidRDefault="005920AB" w:rsidP="00691648">
            <w:pPr>
              <w:spacing w:before="40" w:after="40" w:line="360" w:lineRule="auto"/>
              <w:ind w:left="100" w:right="100"/>
            </w:pPr>
            <w:r w:rsidRPr="00DF6FAC">
              <w:rPr>
                <w:rFonts w:eastAsia="Arial"/>
                <w:color w:val="111111"/>
                <w:sz w:val="22"/>
                <w:szCs w:val="22"/>
              </w:rPr>
              <w:t>Becomes very irritated when things are lying around</w:t>
            </w:r>
          </w:p>
        </w:tc>
      </w:tr>
      <w:tr w:rsidR="005920AB" w:rsidRPr="00DF6FAC" w14:paraId="646DAA17"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0BB753F" w14:textId="77777777" w:rsidR="005920AB" w:rsidRPr="00DF6FAC" w:rsidRDefault="005920AB" w:rsidP="00691648">
            <w:pPr>
              <w:spacing w:before="40" w:after="40" w:line="360" w:lineRule="auto"/>
              <w:ind w:left="100" w:right="100"/>
            </w:pPr>
            <w:r w:rsidRPr="00DF6FAC">
              <w:rPr>
                <w:rFonts w:eastAsia="Arial"/>
                <w:color w:val="111111"/>
                <w:sz w:val="22"/>
                <w:szCs w:val="22"/>
              </w:rPr>
              <w:t>Perfectionism</w:t>
            </w:r>
          </w:p>
        </w:tc>
        <w:tc>
          <w:tcPr>
            <w:tcW w:w="5760" w:type="dxa"/>
            <w:shd w:val="clear" w:color="auto" w:fill="FFFFFF"/>
            <w:tcMar>
              <w:top w:w="0" w:type="dxa"/>
              <w:left w:w="0" w:type="dxa"/>
              <w:bottom w:w="0" w:type="dxa"/>
              <w:right w:w="0" w:type="dxa"/>
            </w:tcMar>
            <w:vAlign w:val="center"/>
          </w:tcPr>
          <w:p w14:paraId="228DB70C" w14:textId="77777777" w:rsidR="005920AB" w:rsidRPr="00DF6FAC" w:rsidRDefault="005920AB" w:rsidP="00691648">
            <w:pPr>
              <w:spacing w:before="40" w:after="40" w:line="360" w:lineRule="auto"/>
              <w:ind w:left="100" w:right="100"/>
            </w:pPr>
            <w:r w:rsidRPr="00DF6FAC">
              <w:rPr>
                <w:rFonts w:eastAsia="Arial"/>
                <w:color w:val="111111"/>
                <w:sz w:val="22"/>
                <w:szCs w:val="22"/>
              </w:rPr>
              <w:t>Wants life to be perfectly organized</w:t>
            </w:r>
          </w:p>
        </w:tc>
      </w:tr>
      <w:tr w:rsidR="005920AB" w:rsidRPr="00DF6FAC" w14:paraId="1E75E2C9"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5E230E45"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01E745B6" w14:textId="77777777" w:rsidR="005920AB" w:rsidRPr="00DF6FAC" w:rsidRDefault="005920AB" w:rsidP="00691648">
            <w:pPr>
              <w:spacing w:before="40" w:after="40" w:line="360" w:lineRule="auto"/>
              <w:ind w:left="100" w:right="100"/>
            </w:pPr>
            <w:r w:rsidRPr="00DF6FAC">
              <w:rPr>
                <w:rFonts w:eastAsia="Arial"/>
                <w:color w:val="111111"/>
                <w:sz w:val="22"/>
                <w:szCs w:val="22"/>
              </w:rPr>
              <w:t>Finds it important to do all things perfectly</w:t>
            </w:r>
          </w:p>
        </w:tc>
      </w:tr>
      <w:tr w:rsidR="005920AB" w:rsidRPr="00DF6FAC" w14:paraId="3EC5A0AE"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B89F1E4"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66118C7F" w14:textId="77777777" w:rsidR="005920AB" w:rsidRPr="00DF6FAC" w:rsidRDefault="005920AB" w:rsidP="00691648">
            <w:pPr>
              <w:spacing w:before="40" w:after="40" w:line="360" w:lineRule="auto"/>
              <w:ind w:left="100" w:right="100"/>
            </w:pPr>
            <w:r w:rsidRPr="00DF6FAC">
              <w:rPr>
                <w:rFonts w:eastAsia="Arial"/>
                <w:color w:val="111111"/>
                <w:sz w:val="22"/>
                <w:szCs w:val="22"/>
              </w:rPr>
              <w:t>Loses a lot of time trying to be perfect</w:t>
            </w:r>
          </w:p>
        </w:tc>
      </w:tr>
      <w:tr w:rsidR="005920AB" w:rsidRPr="00DF6FAC" w14:paraId="2F24674A"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EB20DF3" w14:textId="77777777" w:rsidR="005920AB" w:rsidRPr="00DF6FAC" w:rsidRDefault="005920AB" w:rsidP="00691648">
            <w:pPr>
              <w:spacing w:before="40" w:after="40" w:line="360" w:lineRule="auto"/>
              <w:ind w:left="100" w:right="100"/>
            </w:pPr>
            <w:r w:rsidRPr="00DF6FAC">
              <w:rPr>
                <w:rFonts w:eastAsia="Arial"/>
                <w:color w:val="111111"/>
                <w:sz w:val="22"/>
                <w:szCs w:val="22"/>
              </w:rPr>
              <w:t>Affective Lability</w:t>
            </w:r>
          </w:p>
        </w:tc>
        <w:tc>
          <w:tcPr>
            <w:tcW w:w="5760" w:type="dxa"/>
            <w:shd w:val="clear" w:color="auto" w:fill="FFFFFF"/>
            <w:tcMar>
              <w:top w:w="0" w:type="dxa"/>
              <w:left w:w="0" w:type="dxa"/>
              <w:bottom w:w="0" w:type="dxa"/>
              <w:right w:w="0" w:type="dxa"/>
            </w:tcMar>
            <w:vAlign w:val="center"/>
          </w:tcPr>
          <w:p w14:paraId="4FCDFBD8" w14:textId="77777777" w:rsidR="005920AB" w:rsidRPr="00DF6FAC" w:rsidRDefault="005920AB" w:rsidP="00691648">
            <w:pPr>
              <w:spacing w:before="40" w:after="40" w:line="360" w:lineRule="auto"/>
              <w:ind w:left="100" w:right="100"/>
            </w:pPr>
            <w:r w:rsidRPr="00DF6FAC">
              <w:rPr>
                <w:rFonts w:eastAsia="Arial"/>
                <w:color w:val="111111"/>
                <w:sz w:val="22"/>
                <w:szCs w:val="22"/>
              </w:rPr>
              <w:t>Is often moody</w:t>
            </w:r>
          </w:p>
        </w:tc>
      </w:tr>
      <w:tr w:rsidR="005920AB" w:rsidRPr="00DF6FAC" w14:paraId="10CE5D8D"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29B49BE"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3A68B8EB" w14:textId="77777777" w:rsidR="005920AB" w:rsidRPr="00DF6FAC" w:rsidRDefault="005920AB" w:rsidP="00691648">
            <w:pPr>
              <w:spacing w:before="40" w:after="40" w:line="360" w:lineRule="auto"/>
              <w:ind w:left="100" w:right="100"/>
            </w:pPr>
            <w:r w:rsidRPr="00DF6FAC">
              <w:rPr>
                <w:rFonts w:eastAsia="Arial"/>
                <w:color w:val="111111"/>
                <w:sz w:val="22"/>
                <w:szCs w:val="22"/>
              </w:rPr>
              <w:t>Has very unpredictable moods</w:t>
            </w:r>
          </w:p>
        </w:tc>
      </w:tr>
      <w:tr w:rsidR="005920AB" w:rsidRPr="00DF6FAC" w14:paraId="40CAAD1D"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57E7B72C"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6F6B01BA" w14:textId="77777777" w:rsidR="005920AB" w:rsidRPr="00DF6FAC" w:rsidRDefault="005920AB" w:rsidP="00691648">
            <w:pPr>
              <w:spacing w:before="40" w:after="40" w:line="360" w:lineRule="auto"/>
              <w:ind w:left="100" w:right="100"/>
            </w:pPr>
            <w:r w:rsidRPr="00DF6FAC">
              <w:rPr>
                <w:rFonts w:eastAsia="Arial"/>
                <w:color w:val="111111"/>
                <w:sz w:val="22"/>
                <w:szCs w:val="22"/>
              </w:rPr>
              <w:t>Has frequent mood changes from one extreme to the other</w:t>
            </w:r>
          </w:p>
        </w:tc>
      </w:tr>
      <w:tr w:rsidR="005920AB" w:rsidRPr="00DF6FAC" w14:paraId="48D92B84"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A5FFC3D" w14:textId="77777777" w:rsidR="005920AB" w:rsidRPr="00DF6FAC" w:rsidRDefault="005920AB" w:rsidP="00691648">
            <w:pPr>
              <w:spacing w:before="40" w:after="40" w:line="360" w:lineRule="auto"/>
              <w:ind w:left="100" w:right="100"/>
            </w:pPr>
            <w:r w:rsidRPr="00DF6FAC">
              <w:rPr>
                <w:rFonts w:eastAsia="Arial"/>
                <w:color w:val="111111"/>
                <w:sz w:val="22"/>
                <w:szCs w:val="22"/>
              </w:rPr>
              <w:t>Disorderliness</w:t>
            </w:r>
          </w:p>
        </w:tc>
        <w:tc>
          <w:tcPr>
            <w:tcW w:w="5760" w:type="dxa"/>
            <w:shd w:val="clear" w:color="auto" w:fill="FFFFFF"/>
            <w:tcMar>
              <w:top w:w="0" w:type="dxa"/>
              <w:left w:w="0" w:type="dxa"/>
              <w:bottom w:w="0" w:type="dxa"/>
              <w:right w:w="0" w:type="dxa"/>
            </w:tcMar>
            <w:vAlign w:val="center"/>
          </w:tcPr>
          <w:p w14:paraId="0F5C8DAD" w14:textId="77777777" w:rsidR="005920AB" w:rsidRPr="00DF6FAC" w:rsidRDefault="005920AB" w:rsidP="00691648">
            <w:pPr>
              <w:spacing w:before="40" w:after="40" w:line="360" w:lineRule="auto"/>
              <w:ind w:left="100" w:right="100"/>
            </w:pPr>
            <w:r w:rsidRPr="00DF6FAC">
              <w:rPr>
                <w:rFonts w:eastAsia="Arial"/>
                <w:color w:val="111111"/>
                <w:sz w:val="22"/>
                <w:szCs w:val="22"/>
              </w:rPr>
              <w:t>Has no sense of order</w:t>
            </w:r>
          </w:p>
        </w:tc>
      </w:tr>
      <w:tr w:rsidR="005920AB" w:rsidRPr="00DF6FAC" w14:paraId="238DEA4C"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4E6747AF"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6B35F185" w14:textId="77777777" w:rsidR="005920AB" w:rsidRPr="00DF6FAC" w:rsidRDefault="005920AB" w:rsidP="00691648">
            <w:pPr>
              <w:spacing w:before="40" w:after="40" w:line="360" w:lineRule="auto"/>
              <w:ind w:left="100" w:right="100"/>
            </w:pPr>
            <w:r w:rsidRPr="00DF6FAC">
              <w:rPr>
                <w:rFonts w:eastAsia="Arial"/>
                <w:color w:val="111111"/>
                <w:sz w:val="22"/>
                <w:szCs w:val="22"/>
              </w:rPr>
              <w:t>Is constantly leaving big messes</w:t>
            </w:r>
          </w:p>
        </w:tc>
      </w:tr>
      <w:tr w:rsidR="005920AB" w:rsidRPr="00DF6FAC" w14:paraId="0E2A1F5B"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16622740"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4E887A39" w14:textId="77777777" w:rsidR="005920AB" w:rsidRPr="00DF6FAC" w:rsidRDefault="005920AB" w:rsidP="00691648">
            <w:pPr>
              <w:spacing w:before="40" w:after="40" w:line="360" w:lineRule="auto"/>
              <w:ind w:left="100" w:right="100"/>
            </w:pPr>
            <w:r w:rsidRPr="00DF6FAC">
              <w:rPr>
                <w:rFonts w:eastAsia="Arial"/>
                <w:color w:val="111111"/>
                <w:sz w:val="22"/>
                <w:szCs w:val="22"/>
              </w:rPr>
              <w:t>Never takes care of his/her belongings</w:t>
            </w:r>
          </w:p>
        </w:tc>
      </w:tr>
      <w:tr w:rsidR="005920AB" w:rsidRPr="00DF6FAC" w14:paraId="714CBC23"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0101A467" w14:textId="77777777" w:rsidR="005920AB" w:rsidRPr="00DF6FAC" w:rsidRDefault="005920AB" w:rsidP="00691648">
            <w:pPr>
              <w:spacing w:before="40" w:after="40" w:line="360" w:lineRule="auto"/>
              <w:ind w:left="100" w:right="100"/>
            </w:pPr>
            <w:r w:rsidRPr="00DF6FAC">
              <w:rPr>
                <w:rFonts w:eastAsia="Arial"/>
                <w:color w:val="111111"/>
                <w:sz w:val="22"/>
                <w:szCs w:val="22"/>
              </w:rPr>
              <w:t>Distraction</w:t>
            </w:r>
          </w:p>
        </w:tc>
        <w:tc>
          <w:tcPr>
            <w:tcW w:w="5760" w:type="dxa"/>
            <w:shd w:val="clear" w:color="auto" w:fill="FFFFFF"/>
            <w:tcMar>
              <w:top w:w="0" w:type="dxa"/>
              <w:left w:w="0" w:type="dxa"/>
              <w:bottom w:w="0" w:type="dxa"/>
              <w:right w:w="0" w:type="dxa"/>
            </w:tcMar>
            <w:vAlign w:val="center"/>
          </w:tcPr>
          <w:p w14:paraId="370CBBB1" w14:textId="77777777" w:rsidR="005920AB" w:rsidRPr="00DF6FAC" w:rsidRDefault="005920AB" w:rsidP="00691648">
            <w:pPr>
              <w:spacing w:before="40" w:after="40" w:line="360" w:lineRule="auto"/>
              <w:ind w:left="100" w:right="100"/>
            </w:pPr>
            <w:r w:rsidRPr="00DF6FAC">
              <w:rPr>
                <w:rFonts w:eastAsia="Arial"/>
                <w:color w:val="111111"/>
                <w:sz w:val="22"/>
                <w:szCs w:val="22"/>
              </w:rPr>
              <w:t>Never finishes his/her work</w:t>
            </w:r>
          </w:p>
        </w:tc>
      </w:tr>
      <w:tr w:rsidR="005920AB" w:rsidRPr="00DF6FAC" w14:paraId="11D3C040"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7DA8F6A"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06BCA35D" w14:textId="77777777" w:rsidR="005920AB" w:rsidRPr="00DF6FAC" w:rsidRDefault="005920AB" w:rsidP="00691648">
            <w:pPr>
              <w:spacing w:before="40" w:after="40" w:line="360" w:lineRule="auto"/>
              <w:ind w:left="100" w:right="100"/>
            </w:pPr>
            <w:r w:rsidRPr="00DF6FAC">
              <w:rPr>
                <w:rFonts w:eastAsia="Arial"/>
                <w:color w:val="111111"/>
                <w:sz w:val="22"/>
                <w:szCs w:val="22"/>
              </w:rPr>
              <w:t>Can only be focused for a few moments</w:t>
            </w:r>
          </w:p>
        </w:tc>
      </w:tr>
      <w:tr w:rsidR="005920AB" w:rsidRPr="00DF6FAC" w14:paraId="3AFD5F39"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03830FE6"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5605AA51" w14:textId="77777777" w:rsidR="005920AB" w:rsidRPr="00DF6FAC" w:rsidRDefault="005920AB" w:rsidP="00691648">
            <w:pPr>
              <w:spacing w:before="40" w:after="40" w:line="360" w:lineRule="auto"/>
              <w:ind w:left="100" w:right="100"/>
            </w:pPr>
            <w:r w:rsidRPr="00DF6FAC">
              <w:rPr>
                <w:rFonts w:eastAsia="Arial"/>
                <w:color w:val="111111"/>
                <w:sz w:val="22"/>
                <w:szCs w:val="22"/>
              </w:rPr>
              <w:t>Never persists until his/her goals are achieved</w:t>
            </w:r>
          </w:p>
        </w:tc>
      </w:tr>
      <w:tr w:rsidR="005920AB" w:rsidRPr="00DF6FAC" w14:paraId="7639105B"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53AF303"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618983BE" w14:textId="77777777" w:rsidR="005920AB" w:rsidRPr="00DF6FAC" w:rsidRDefault="005920AB" w:rsidP="00691648">
            <w:pPr>
              <w:spacing w:before="40" w:after="40" w:line="360" w:lineRule="auto"/>
              <w:ind w:left="100" w:right="100"/>
            </w:pPr>
            <w:r w:rsidRPr="00DF6FAC">
              <w:rPr>
                <w:rFonts w:eastAsia="Arial"/>
                <w:color w:val="111111"/>
                <w:sz w:val="22"/>
                <w:szCs w:val="22"/>
              </w:rPr>
              <w:t>Can never concentrate</w:t>
            </w:r>
          </w:p>
        </w:tc>
      </w:tr>
      <w:tr w:rsidR="005920AB" w:rsidRPr="00DF6FAC" w14:paraId="152A7339"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06356388" w14:textId="77777777" w:rsidR="005920AB" w:rsidRPr="00DF6FAC" w:rsidRDefault="005920AB" w:rsidP="00691648">
            <w:pPr>
              <w:spacing w:before="40" w:after="40" w:line="360" w:lineRule="auto"/>
              <w:ind w:left="100" w:right="100"/>
            </w:pPr>
            <w:r w:rsidRPr="00DF6FAC">
              <w:rPr>
                <w:rFonts w:eastAsia="Arial"/>
                <w:color w:val="111111"/>
                <w:sz w:val="22"/>
                <w:szCs w:val="22"/>
              </w:rPr>
              <w:t>Dominance–Egocentrism</w:t>
            </w:r>
          </w:p>
        </w:tc>
        <w:tc>
          <w:tcPr>
            <w:tcW w:w="5760" w:type="dxa"/>
            <w:shd w:val="clear" w:color="auto" w:fill="FFFFFF"/>
            <w:tcMar>
              <w:top w:w="0" w:type="dxa"/>
              <w:left w:w="0" w:type="dxa"/>
              <w:bottom w:w="0" w:type="dxa"/>
              <w:right w:w="0" w:type="dxa"/>
            </w:tcMar>
            <w:vAlign w:val="center"/>
          </w:tcPr>
          <w:p w14:paraId="4937FE3F" w14:textId="77777777" w:rsidR="005920AB" w:rsidRPr="00DF6FAC" w:rsidRDefault="005920AB" w:rsidP="00691648">
            <w:pPr>
              <w:spacing w:before="40" w:after="40" w:line="360" w:lineRule="auto"/>
              <w:ind w:left="100" w:right="100"/>
            </w:pPr>
            <w:r w:rsidRPr="00DF6FAC">
              <w:rPr>
                <w:rFonts w:eastAsia="Arial"/>
                <w:color w:val="111111"/>
                <w:sz w:val="22"/>
                <w:szCs w:val="22"/>
              </w:rPr>
              <w:t>Wants to assert him/herself all the time</w:t>
            </w:r>
          </w:p>
        </w:tc>
      </w:tr>
      <w:tr w:rsidR="005920AB" w:rsidRPr="00DF6FAC" w14:paraId="1F9D3535"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1893021D"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5AC4D30C" w14:textId="77777777" w:rsidR="005920AB" w:rsidRPr="00DF6FAC" w:rsidRDefault="005920AB" w:rsidP="00691648">
            <w:pPr>
              <w:spacing w:before="40" w:after="40" w:line="360" w:lineRule="auto"/>
              <w:ind w:left="100" w:right="100"/>
            </w:pPr>
            <w:r w:rsidRPr="00DF6FAC">
              <w:rPr>
                <w:rFonts w:eastAsia="Arial"/>
                <w:color w:val="111111"/>
                <w:sz w:val="22"/>
                <w:szCs w:val="22"/>
              </w:rPr>
              <w:t>Manipulates other children repeatedly to have his/her way</w:t>
            </w:r>
          </w:p>
        </w:tc>
      </w:tr>
      <w:tr w:rsidR="005920AB" w:rsidRPr="00DF6FAC" w14:paraId="5599495C"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6D0EF4F0"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71D78E59" w14:textId="77777777" w:rsidR="005920AB" w:rsidRPr="00DF6FAC" w:rsidRDefault="005920AB" w:rsidP="00691648">
            <w:pPr>
              <w:spacing w:before="40" w:after="40" w:line="360" w:lineRule="auto"/>
              <w:ind w:left="100" w:right="100"/>
            </w:pPr>
            <w:r w:rsidRPr="00DF6FAC">
              <w:rPr>
                <w:rFonts w:eastAsia="Arial"/>
                <w:color w:val="111111"/>
                <w:sz w:val="22"/>
                <w:szCs w:val="22"/>
              </w:rPr>
              <w:t>Always imposes his/her opinion</w:t>
            </w:r>
          </w:p>
        </w:tc>
      </w:tr>
      <w:tr w:rsidR="005920AB" w:rsidRPr="00DF6FAC" w14:paraId="0D4F449E"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74A02B1B" w14:textId="35FD2F02" w:rsidR="005920AB" w:rsidRPr="00DF6FAC" w:rsidRDefault="005920AB" w:rsidP="00691648">
            <w:pPr>
              <w:spacing w:before="40" w:after="40" w:line="360" w:lineRule="auto"/>
              <w:ind w:left="100" w:right="100"/>
            </w:pPr>
            <w:r w:rsidRPr="00DF6FAC">
              <w:rPr>
                <w:rFonts w:eastAsia="Arial"/>
                <w:color w:val="111111"/>
                <w:sz w:val="22"/>
                <w:szCs w:val="22"/>
              </w:rPr>
              <w:t>Hyperactiv</w:t>
            </w:r>
            <w:r>
              <w:rPr>
                <w:rFonts w:eastAsia="Arial"/>
                <w:color w:val="111111"/>
                <w:sz w:val="22"/>
                <w:szCs w:val="22"/>
              </w:rPr>
              <w:t>e traits</w:t>
            </w:r>
          </w:p>
        </w:tc>
        <w:tc>
          <w:tcPr>
            <w:tcW w:w="5760" w:type="dxa"/>
            <w:shd w:val="clear" w:color="auto" w:fill="FFFFFF"/>
            <w:tcMar>
              <w:top w:w="0" w:type="dxa"/>
              <w:left w:w="0" w:type="dxa"/>
              <w:bottom w:w="0" w:type="dxa"/>
              <w:right w:w="0" w:type="dxa"/>
            </w:tcMar>
            <w:vAlign w:val="center"/>
          </w:tcPr>
          <w:p w14:paraId="3FA29F19" w14:textId="77777777" w:rsidR="005920AB" w:rsidRPr="00DF6FAC" w:rsidRDefault="005920AB" w:rsidP="00691648">
            <w:pPr>
              <w:spacing w:before="40" w:after="40" w:line="360" w:lineRule="auto"/>
              <w:ind w:left="100" w:right="100"/>
            </w:pPr>
            <w:r w:rsidRPr="00DF6FAC">
              <w:rPr>
                <w:rFonts w:eastAsia="Arial"/>
                <w:color w:val="111111"/>
                <w:sz w:val="22"/>
                <w:szCs w:val="22"/>
              </w:rPr>
              <w:t>Can never sit still</w:t>
            </w:r>
          </w:p>
        </w:tc>
      </w:tr>
      <w:tr w:rsidR="005920AB" w:rsidRPr="00DF6FAC" w14:paraId="5853D2FB"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5081A6B"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12EA5D7B" w14:textId="77777777" w:rsidR="005920AB" w:rsidRPr="00DF6FAC" w:rsidRDefault="005920AB" w:rsidP="00691648">
            <w:pPr>
              <w:spacing w:before="40" w:after="40" w:line="360" w:lineRule="auto"/>
              <w:ind w:left="100" w:right="100"/>
            </w:pPr>
            <w:r w:rsidRPr="00DF6FAC">
              <w:rPr>
                <w:rFonts w:eastAsia="Arial"/>
                <w:color w:val="111111"/>
                <w:sz w:val="22"/>
                <w:szCs w:val="22"/>
              </w:rPr>
              <w:t>Needs action at all times</w:t>
            </w:r>
          </w:p>
        </w:tc>
      </w:tr>
      <w:tr w:rsidR="005920AB" w:rsidRPr="00DF6FAC" w14:paraId="34930017"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2D1BAE1"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62FB1F74" w14:textId="77777777" w:rsidR="005920AB" w:rsidRPr="00DF6FAC" w:rsidRDefault="005920AB" w:rsidP="00691648">
            <w:pPr>
              <w:spacing w:before="40" w:after="40" w:line="360" w:lineRule="auto"/>
              <w:ind w:left="100" w:right="100"/>
            </w:pPr>
            <w:r w:rsidRPr="00DF6FAC">
              <w:rPr>
                <w:rFonts w:eastAsia="Arial"/>
                <w:color w:val="111111"/>
                <w:sz w:val="22"/>
                <w:szCs w:val="22"/>
              </w:rPr>
              <w:t>Has too much energy</w:t>
            </w:r>
          </w:p>
        </w:tc>
      </w:tr>
      <w:tr w:rsidR="005920AB" w:rsidRPr="00DF6FAC" w14:paraId="5DB07934"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06775258" w14:textId="4D013EA9" w:rsidR="005920AB" w:rsidRPr="00DF6FAC" w:rsidRDefault="005920AB" w:rsidP="00691648">
            <w:pPr>
              <w:spacing w:before="40" w:after="40" w:line="360" w:lineRule="auto"/>
              <w:ind w:left="100" w:right="100"/>
            </w:pPr>
            <w:proofErr w:type="spellStart"/>
            <w:r w:rsidRPr="00DF6FAC">
              <w:rPr>
                <w:rFonts w:eastAsia="Arial"/>
                <w:color w:val="111111"/>
                <w:sz w:val="22"/>
                <w:szCs w:val="22"/>
              </w:rPr>
              <w:t>Hyperexpressiv</w:t>
            </w:r>
            <w:r>
              <w:rPr>
                <w:rFonts w:eastAsia="Arial"/>
                <w:color w:val="111111"/>
                <w:sz w:val="22"/>
                <w:szCs w:val="22"/>
              </w:rPr>
              <w:t>e</w:t>
            </w:r>
            <w:proofErr w:type="spellEnd"/>
            <w:r>
              <w:rPr>
                <w:rFonts w:eastAsia="Arial"/>
                <w:color w:val="111111"/>
                <w:sz w:val="22"/>
                <w:szCs w:val="22"/>
              </w:rPr>
              <w:t xml:space="preserve"> traits</w:t>
            </w:r>
          </w:p>
        </w:tc>
        <w:tc>
          <w:tcPr>
            <w:tcW w:w="5760" w:type="dxa"/>
            <w:shd w:val="clear" w:color="auto" w:fill="FFFFFF"/>
            <w:tcMar>
              <w:top w:w="0" w:type="dxa"/>
              <w:left w:w="0" w:type="dxa"/>
              <w:bottom w:w="0" w:type="dxa"/>
              <w:right w:w="0" w:type="dxa"/>
            </w:tcMar>
            <w:vAlign w:val="center"/>
          </w:tcPr>
          <w:p w14:paraId="2A9EA13C" w14:textId="77777777" w:rsidR="005920AB" w:rsidRPr="00DF6FAC" w:rsidRDefault="005920AB" w:rsidP="00691648">
            <w:pPr>
              <w:spacing w:before="40" w:after="40" w:line="360" w:lineRule="auto"/>
              <w:ind w:left="100" w:right="100"/>
            </w:pPr>
            <w:r w:rsidRPr="00DF6FAC">
              <w:rPr>
                <w:rFonts w:eastAsia="Arial"/>
                <w:color w:val="111111"/>
                <w:sz w:val="22"/>
                <w:szCs w:val="22"/>
              </w:rPr>
              <w:t>Exhibits his/her feelings at all occasions</w:t>
            </w:r>
          </w:p>
        </w:tc>
      </w:tr>
      <w:tr w:rsidR="005920AB" w:rsidRPr="00DF6FAC" w14:paraId="58423F33"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56269DC6"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227FA5A0" w14:textId="77777777" w:rsidR="005920AB" w:rsidRPr="00DF6FAC" w:rsidRDefault="005920AB" w:rsidP="00691648">
            <w:pPr>
              <w:spacing w:before="40" w:after="40" w:line="360" w:lineRule="auto"/>
              <w:ind w:left="100" w:right="100"/>
            </w:pPr>
            <w:r w:rsidRPr="00DF6FAC">
              <w:rPr>
                <w:rFonts w:eastAsia="Arial"/>
                <w:color w:val="111111"/>
                <w:sz w:val="22"/>
                <w:szCs w:val="22"/>
              </w:rPr>
              <w:t>Always tries to impress</w:t>
            </w:r>
          </w:p>
        </w:tc>
      </w:tr>
      <w:tr w:rsidR="005920AB" w:rsidRPr="00DF6FAC" w14:paraId="7A5A040E"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007F7B4C"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35A9B813" w14:textId="77777777" w:rsidR="005920AB" w:rsidRPr="00DF6FAC" w:rsidRDefault="005920AB" w:rsidP="00691648">
            <w:pPr>
              <w:spacing w:before="40" w:after="40" w:line="360" w:lineRule="auto"/>
              <w:ind w:left="100" w:right="100"/>
            </w:pPr>
            <w:r w:rsidRPr="00DF6FAC">
              <w:rPr>
                <w:rFonts w:eastAsia="Arial"/>
                <w:color w:val="111111"/>
                <w:sz w:val="22"/>
                <w:szCs w:val="22"/>
              </w:rPr>
              <w:t>Does all that is possible to draw attention</w:t>
            </w:r>
          </w:p>
        </w:tc>
      </w:tr>
      <w:tr w:rsidR="005920AB" w:rsidRPr="00DF6FAC" w14:paraId="364C6EC0"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6A5A8053" w14:textId="77777777" w:rsidR="005920AB" w:rsidRPr="00DF6FAC" w:rsidRDefault="005920AB" w:rsidP="00691648">
            <w:pPr>
              <w:spacing w:before="40" w:after="40" w:line="360" w:lineRule="auto"/>
              <w:ind w:left="100" w:right="100"/>
            </w:pPr>
            <w:r w:rsidRPr="00DF6FAC">
              <w:rPr>
                <w:rFonts w:eastAsia="Arial"/>
                <w:color w:val="111111"/>
                <w:sz w:val="22"/>
                <w:szCs w:val="22"/>
              </w:rPr>
              <w:t>Impulsivity</w:t>
            </w:r>
          </w:p>
        </w:tc>
        <w:tc>
          <w:tcPr>
            <w:tcW w:w="5760" w:type="dxa"/>
            <w:shd w:val="clear" w:color="auto" w:fill="FFFFFF"/>
            <w:tcMar>
              <w:top w:w="0" w:type="dxa"/>
              <w:left w:w="0" w:type="dxa"/>
              <w:bottom w:w="0" w:type="dxa"/>
              <w:right w:w="0" w:type="dxa"/>
            </w:tcMar>
            <w:vAlign w:val="center"/>
          </w:tcPr>
          <w:p w14:paraId="2CF9D814" w14:textId="77777777" w:rsidR="005920AB" w:rsidRPr="00DF6FAC" w:rsidRDefault="005920AB" w:rsidP="00691648">
            <w:pPr>
              <w:spacing w:before="40" w:after="40" w:line="360" w:lineRule="auto"/>
              <w:ind w:left="100" w:right="100"/>
            </w:pPr>
            <w:r w:rsidRPr="00DF6FAC">
              <w:rPr>
                <w:rFonts w:eastAsia="Arial"/>
                <w:color w:val="111111"/>
                <w:sz w:val="22"/>
                <w:szCs w:val="22"/>
              </w:rPr>
              <w:t>Acts constantly without considering the consequences</w:t>
            </w:r>
          </w:p>
        </w:tc>
      </w:tr>
      <w:tr w:rsidR="005920AB" w:rsidRPr="00DF6FAC" w14:paraId="40893F17"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D4183AF"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45659270" w14:textId="77777777" w:rsidR="005920AB" w:rsidRPr="00DF6FAC" w:rsidRDefault="005920AB" w:rsidP="00691648">
            <w:pPr>
              <w:spacing w:before="40" w:after="40" w:line="360" w:lineRule="auto"/>
              <w:ind w:left="100" w:right="100"/>
            </w:pPr>
            <w:r w:rsidRPr="00DF6FAC">
              <w:rPr>
                <w:rFonts w:eastAsia="Arial"/>
                <w:color w:val="111111"/>
                <w:sz w:val="22"/>
                <w:szCs w:val="22"/>
              </w:rPr>
              <w:t>Always makes decisions in a very inconsiderate way</w:t>
            </w:r>
          </w:p>
        </w:tc>
      </w:tr>
      <w:tr w:rsidR="005920AB" w:rsidRPr="00DF6FAC" w14:paraId="345B7B0B"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6C461EC8"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5917DF28" w14:textId="77777777" w:rsidR="005920AB" w:rsidRPr="00DF6FAC" w:rsidRDefault="005920AB" w:rsidP="00691648">
            <w:pPr>
              <w:spacing w:before="40" w:after="40" w:line="360" w:lineRule="auto"/>
              <w:ind w:left="100" w:right="100"/>
            </w:pPr>
            <w:r w:rsidRPr="00DF6FAC">
              <w:rPr>
                <w:rFonts w:eastAsia="Arial"/>
                <w:color w:val="111111"/>
                <w:sz w:val="22"/>
                <w:szCs w:val="22"/>
              </w:rPr>
              <w:t>Often acts without thinking</w:t>
            </w:r>
          </w:p>
        </w:tc>
      </w:tr>
      <w:tr w:rsidR="005920AB" w:rsidRPr="00DF6FAC" w14:paraId="113FCF55"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48C209A" w14:textId="77777777" w:rsidR="005920AB" w:rsidRPr="00DF6FAC" w:rsidRDefault="005920AB" w:rsidP="00691648">
            <w:pPr>
              <w:spacing w:before="40" w:after="40" w:line="360" w:lineRule="auto"/>
              <w:ind w:left="100" w:right="100"/>
            </w:pPr>
            <w:r w:rsidRPr="00DF6FAC">
              <w:rPr>
                <w:rFonts w:eastAsia="Arial"/>
                <w:color w:val="111111"/>
                <w:sz w:val="22"/>
                <w:szCs w:val="22"/>
              </w:rPr>
              <w:t>Inflexibility</w:t>
            </w:r>
          </w:p>
        </w:tc>
        <w:tc>
          <w:tcPr>
            <w:tcW w:w="5760" w:type="dxa"/>
            <w:shd w:val="clear" w:color="auto" w:fill="FFFFFF"/>
            <w:tcMar>
              <w:top w:w="0" w:type="dxa"/>
              <w:left w:w="0" w:type="dxa"/>
              <w:bottom w:w="0" w:type="dxa"/>
              <w:right w:w="0" w:type="dxa"/>
            </w:tcMar>
            <w:vAlign w:val="center"/>
          </w:tcPr>
          <w:p w14:paraId="7ECB71FC" w14:textId="77777777" w:rsidR="005920AB" w:rsidRPr="00DF6FAC" w:rsidRDefault="005920AB" w:rsidP="00691648">
            <w:pPr>
              <w:spacing w:before="40" w:after="40" w:line="360" w:lineRule="auto"/>
              <w:ind w:left="100" w:right="100"/>
            </w:pPr>
            <w:r w:rsidRPr="00DF6FAC">
              <w:rPr>
                <w:rFonts w:eastAsia="Arial"/>
                <w:color w:val="111111"/>
                <w:sz w:val="22"/>
                <w:szCs w:val="22"/>
              </w:rPr>
              <w:t>Always sticks rigidly to the familiar way of doing things</w:t>
            </w:r>
          </w:p>
        </w:tc>
      </w:tr>
      <w:tr w:rsidR="005920AB" w:rsidRPr="00DF6FAC" w14:paraId="6DE28EF0"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5801AD2B"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535D3ACA" w14:textId="77777777" w:rsidR="005920AB" w:rsidRPr="00DF6FAC" w:rsidRDefault="005920AB" w:rsidP="00691648">
            <w:pPr>
              <w:spacing w:before="40" w:after="40" w:line="360" w:lineRule="auto"/>
              <w:ind w:left="100" w:right="100"/>
            </w:pPr>
            <w:r w:rsidRPr="00DF6FAC">
              <w:rPr>
                <w:rFonts w:eastAsia="Arial"/>
                <w:color w:val="111111"/>
                <w:sz w:val="22"/>
                <w:szCs w:val="22"/>
              </w:rPr>
              <w:t>Feels forced to repeat the same routine over and over again</w:t>
            </w:r>
          </w:p>
        </w:tc>
      </w:tr>
      <w:tr w:rsidR="005920AB" w:rsidRPr="00DF6FAC" w14:paraId="198DF995"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7927E55"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3A054125" w14:textId="43CDB88E" w:rsidR="005920AB" w:rsidRPr="00DF6FAC" w:rsidRDefault="005920AB" w:rsidP="00691648">
            <w:pPr>
              <w:spacing w:before="40" w:after="40" w:line="360" w:lineRule="auto"/>
              <w:ind w:left="100" w:right="100"/>
            </w:pPr>
            <w:r w:rsidRPr="00DF6FAC">
              <w:rPr>
                <w:rFonts w:eastAsia="Arial"/>
                <w:color w:val="111111"/>
                <w:sz w:val="22"/>
                <w:szCs w:val="22"/>
              </w:rPr>
              <w:t>Cannot adjust to sudden changes in plans</w:t>
            </w:r>
          </w:p>
        </w:tc>
      </w:tr>
      <w:tr w:rsidR="005920AB" w:rsidRPr="00DF6FAC" w14:paraId="12BEAD94"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76AC80A6" w14:textId="77777777" w:rsidR="005920AB" w:rsidRPr="00DF6FAC" w:rsidRDefault="005920AB" w:rsidP="00691648">
            <w:pPr>
              <w:spacing w:before="40" w:after="40" w:line="360" w:lineRule="auto"/>
              <w:ind w:left="100" w:right="100"/>
            </w:pPr>
            <w:r w:rsidRPr="00DF6FAC">
              <w:rPr>
                <w:rFonts w:eastAsia="Arial"/>
                <w:color w:val="111111"/>
                <w:sz w:val="22"/>
                <w:szCs w:val="22"/>
              </w:rPr>
              <w:t>Irritable–Aggressive Traits</w:t>
            </w:r>
          </w:p>
        </w:tc>
        <w:tc>
          <w:tcPr>
            <w:tcW w:w="5760" w:type="dxa"/>
            <w:shd w:val="clear" w:color="auto" w:fill="FFFFFF"/>
            <w:tcMar>
              <w:top w:w="0" w:type="dxa"/>
              <w:left w:w="0" w:type="dxa"/>
              <w:bottom w:w="0" w:type="dxa"/>
              <w:right w:w="0" w:type="dxa"/>
            </w:tcMar>
            <w:vAlign w:val="center"/>
          </w:tcPr>
          <w:p w14:paraId="52D050FF" w14:textId="77777777" w:rsidR="005920AB" w:rsidRPr="00DF6FAC" w:rsidRDefault="005920AB" w:rsidP="00691648">
            <w:pPr>
              <w:spacing w:before="40" w:after="40" w:line="360" w:lineRule="auto"/>
              <w:ind w:left="100" w:right="100"/>
            </w:pPr>
            <w:r w:rsidRPr="00DF6FAC">
              <w:rPr>
                <w:rFonts w:eastAsia="Arial"/>
                <w:color w:val="111111"/>
                <w:sz w:val="22"/>
                <w:szCs w:val="22"/>
              </w:rPr>
              <w:t>Explodes at any little thing</w:t>
            </w:r>
          </w:p>
        </w:tc>
      </w:tr>
      <w:tr w:rsidR="005920AB" w:rsidRPr="00DF6FAC" w14:paraId="4658B4F8"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815D42B"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38794173" w14:textId="77777777" w:rsidR="005920AB" w:rsidRPr="00DF6FAC" w:rsidRDefault="005920AB" w:rsidP="00691648">
            <w:pPr>
              <w:spacing w:before="40" w:after="40" w:line="360" w:lineRule="auto"/>
              <w:ind w:left="100" w:right="100"/>
            </w:pPr>
            <w:r w:rsidRPr="00DF6FAC">
              <w:rPr>
                <w:rFonts w:eastAsia="Arial"/>
                <w:color w:val="111111"/>
                <w:sz w:val="22"/>
                <w:szCs w:val="22"/>
              </w:rPr>
              <w:t>Gets frequently out of control when he/she is angry</w:t>
            </w:r>
          </w:p>
        </w:tc>
      </w:tr>
      <w:tr w:rsidR="005920AB" w:rsidRPr="00DF6FAC" w14:paraId="28614DF6"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542362FD"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6C995607" w14:textId="77777777" w:rsidR="005920AB" w:rsidRPr="00DF6FAC" w:rsidRDefault="005920AB" w:rsidP="00691648">
            <w:pPr>
              <w:spacing w:before="40" w:after="40" w:line="360" w:lineRule="auto"/>
              <w:ind w:left="100" w:right="100"/>
            </w:pPr>
            <w:r w:rsidRPr="00DF6FAC">
              <w:rPr>
                <w:rFonts w:eastAsia="Arial"/>
                <w:color w:val="111111"/>
                <w:sz w:val="22"/>
                <w:szCs w:val="22"/>
              </w:rPr>
              <w:t>Loses his/her self-control too often</w:t>
            </w:r>
          </w:p>
        </w:tc>
      </w:tr>
      <w:tr w:rsidR="005920AB" w:rsidRPr="00DF6FAC" w14:paraId="1900B775"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7F8AB56" w14:textId="77777777" w:rsidR="005920AB" w:rsidRPr="00DF6FAC" w:rsidRDefault="005920AB" w:rsidP="00691648">
            <w:pPr>
              <w:spacing w:before="40" w:after="40" w:line="360" w:lineRule="auto"/>
              <w:ind w:left="100" w:right="100"/>
            </w:pPr>
            <w:r w:rsidRPr="00DF6FAC">
              <w:rPr>
                <w:rFonts w:eastAsia="Arial"/>
                <w:color w:val="111111"/>
                <w:sz w:val="22"/>
                <w:szCs w:val="22"/>
              </w:rPr>
              <w:t>Narcissistic Traits</w:t>
            </w:r>
          </w:p>
        </w:tc>
        <w:tc>
          <w:tcPr>
            <w:tcW w:w="5760" w:type="dxa"/>
            <w:shd w:val="clear" w:color="auto" w:fill="FFFFFF"/>
            <w:tcMar>
              <w:top w:w="0" w:type="dxa"/>
              <w:left w:w="0" w:type="dxa"/>
              <w:bottom w:w="0" w:type="dxa"/>
              <w:right w:w="0" w:type="dxa"/>
            </w:tcMar>
            <w:vAlign w:val="center"/>
          </w:tcPr>
          <w:p w14:paraId="59D1DB55" w14:textId="77777777" w:rsidR="005920AB" w:rsidRPr="00DF6FAC" w:rsidRDefault="005920AB" w:rsidP="00691648">
            <w:pPr>
              <w:spacing w:before="40" w:after="40" w:line="360" w:lineRule="auto"/>
              <w:ind w:left="100" w:right="100"/>
            </w:pPr>
            <w:r w:rsidRPr="00DF6FAC">
              <w:rPr>
                <w:rFonts w:eastAsia="Arial"/>
                <w:color w:val="111111"/>
                <w:sz w:val="22"/>
                <w:szCs w:val="22"/>
              </w:rPr>
              <w:t>Considers him/herself more worthy than others</w:t>
            </w:r>
          </w:p>
        </w:tc>
      </w:tr>
      <w:tr w:rsidR="005920AB" w:rsidRPr="00DF6FAC" w14:paraId="383C14C1"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4B8ACDFB"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270D0527" w14:textId="77777777" w:rsidR="005920AB" w:rsidRPr="00DF6FAC" w:rsidRDefault="005920AB" w:rsidP="00691648">
            <w:pPr>
              <w:spacing w:before="40" w:after="40" w:line="360" w:lineRule="auto"/>
              <w:ind w:left="100" w:right="100"/>
            </w:pPr>
            <w:r w:rsidRPr="00DF6FAC">
              <w:rPr>
                <w:rFonts w:eastAsia="Arial"/>
                <w:color w:val="111111"/>
                <w:sz w:val="22"/>
                <w:szCs w:val="22"/>
              </w:rPr>
              <w:t>Will do anything to be in the spotlight</w:t>
            </w:r>
          </w:p>
        </w:tc>
      </w:tr>
      <w:tr w:rsidR="005920AB" w:rsidRPr="00DF6FAC" w14:paraId="0F17E443"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73F4F4E5"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1763EBA8" w14:textId="77777777" w:rsidR="005920AB" w:rsidRPr="00DF6FAC" w:rsidRDefault="005920AB" w:rsidP="00691648">
            <w:pPr>
              <w:spacing w:before="40" w:after="40" w:line="360" w:lineRule="auto"/>
              <w:ind w:left="100" w:right="100"/>
            </w:pPr>
            <w:r w:rsidRPr="00DF6FAC">
              <w:rPr>
                <w:rFonts w:eastAsia="Arial"/>
                <w:color w:val="111111"/>
                <w:sz w:val="22"/>
                <w:szCs w:val="22"/>
              </w:rPr>
              <w:t>Frequently thinks that he/she is the best</w:t>
            </w:r>
          </w:p>
        </w:tc>
      </w:tr>
      <w:tr w:rsidR="005920AB" w:rsidRPr="00DF6FAC" w14:paraId="6D4DBE02"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29C9E1B" w14:textId="77777777" w:rsidR="005920AB" w:rsidRPr="00DF6FAC" w:rsidRDefault="005920AB" w:rsidP="00691648">
            <w:pPr>
              <w:spacing w:before="40" w:after="40" w:line="360" w:lineRule="auto"/>
              <w:ind w:left="100" w:right="100"/>
            </w:pPr>
            <w:r w:rsidRPr="00DF6FAC">
              <w:rPr>
                <w:rFonts w:eastAsia="Arial"/>
                <w:color w:val="111111"/>
                <w:sz w:val="22"/>
                <w:szCs w:val="22"/>
              </w:rPr>
              <w:t>Resistance</w:t>
            </w:r>
          </w:p>
        </w:tc>
        <w:tc>
          <w:tcPr>
            <w:tcW w:w="5760" w:type="dxa"/>
            <w:shd w:val="clear" w:color="auto" w:fill="FFFFFF"/>
            <w:tcMar>
              <w:top w:w="0" w:type="dxa"/>
              <w:left w:w="0" w:type="dxa"/>
              <w:bottom w:w="0" w:type="dxa"/>
              <w:right w:w="0" w:type="dxa"/>
            </w:tcMar>
            <w:vAlign w:val="center"/>
          </w:tcPr>
          <w:p w14:paraId="6D6A3B63" w14:textId="77777777" w:rsidR="005920AB" w:rsidRPr="00DF6FAC" w:rsidRDefault="005920AB" w:rsidP="00691648">
            <w:pPr>
              <w:spacing w:before="40" w:after="40" w:line="360" w:lineRule="auto"/>
              <w:ind w:left="100" w:right="100"/>
            </w:pPr>
            <w:r w:rsidRPr="00DF6FAC">
              <w:rPr>
                <w:rFonts w:eastAsia="Arial"/>
                <w:color w:val="111111"/>
                <w:sz w:val="22"/>
                <w:szCs w:val="22"/>
              </w:rPr>
              <w:t>Cheats all the time</w:t>
            </w:r>
          </w:p>
        </w:tc>
      </w:tr>
      <w:tr w:rsidR="005920AB" w:rsidRPr="00DF6FAC" w14:paraId="7FF3414E"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5A7F49B6"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603BB60A" w14:textId="77777777" w:rsidR="005920AB" w:rsidRPr="00DF6FAC" w:rsidRDefault="005920AB" w:rsidP="00691648">
            <w:pPr>
              <w:spacing w:before="40" w:after="40" w:line="360" w:lineRule="auto"/>
              <w:ind w:left="100" w:right="100"/>
            </w:pPr>
            <w:r w:rsidRPr="00DF6FAC">
              <w:rPr>
                <w:rFonts w:eastAsia="Arial"/>
                <w:color w:val="111111"/>
                <w:sz w:val="22"/>
                <w:szCs w:val="22"/>
              </w:rPr>
              <w:t>Breaks rules all the time, both at school and at home</w:t>
            </w:r>
          </w:p>
        </w:tc>
      </w:tr>
      <w:tr w:rsidR="005920AB" w:rsidRPr="00DF6FAC" w14:paraId="0704117C"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21D4AB1"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28C73DCC" w14:textId="77777777" w:rsidR="005920AB" w:rsidRPr="00DF6FAC" w:rsidRDefault="005920AB" w:rsidP="00691648">
            <w:pPr>
              <w:spacing w:before="40" w:after="40" w:line="360" w:lineRule="auto"/>
              <w:ind w:left="100" w:right="100"/>
            </w:pPr>
            <w:r w:rsidRPr="00DF6FAC">
              <w:rPr>
                <w:rFonts w:eastAsia="Arial"/>
                <w:color w:val="111111"/>
                <w:sz w:val="22"/>
                <w:szCs w:val="22"/>
              </w:rPr>
              <w:t>Is frequently disobedient without reason</w:t>
            </w:r>
          </w:p>
        </w:tc>
      </w:tr>
      <w:tr w:rsidR="005920AB" w:rsidRPr="00DF6FAC" w14:paraId="3A528502"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421F7A9E" w14:textId="77777777" w:rsidR="005920AB" w:rsidRPr="00DF6FAC" w:rsidRDefault="005920AB" w:rsidP="00691648">
            <w:pPr>
              <w:spacing w:before="40" w:after="40" w:line="360" w:lineRule="auto"/>
              <w:ind w:left="100" w:right="100"/>
            </w:pPr>
            <w:r w:rsidRPr="00DF6FAC">
              <w:rPr>
                <w:rFonts w:eastAsia="Arial"/>
                <w:color w:val="111111"/>
                <w:sz w:val="22"/>
                <w:szCs w:val="22"/>
              </w:rPr>
              <w:t>Risk Taking</w:t>
            </w:r>
          </w:p>
        </w:tc>
        <w:tc>
          <w:tcPr>
            <w:tcW w:w="5760" w:type="dxa"/>
            <w:shd w:val="clear" w:color="auto" w:fill="FFFFFF"/>
            <w:tcMar>
              <w:top w:w="0" w:type="dxa"/>
              <w:left w:w="0" w:type="dxa"/>
              <w:bottom w:w="0" w:type="dxa"/>
              <w:right w:w="0" w:type="dxa"/>
            </w:tcMar>
            <w:vAlign w:val="center"/>
          </w:tcPr>
          <w:p w14:paraId="4CAFDE8F" w14:textId="77777777" w:rsidR="005920AB" w:rsidRPr="00DF6FAC" w:rsidRDefault="005920AB" w:rsidP="00691648">
            <w:pPr>
              <w:spacing w:before="40" w:after="40" w:line="360" w:lineRule="auto"/>
              <w:ind w:left="100" w:right="100"/>
            </w:pPr>
            <w:r w:rsidRPr="00DF6FAC">
              <w:rPr>
                <w:rFonts w:eastAsia="Arial"/>
                <w:color w:val="111111"/>
                <w:sz w:val="22"/>
                <w:szCs w:val="22"/>
              </w:rPr>
              <w:t>Seeks adventure all the time</w:t>
            </w:r>
          </w:p>
        </w:tc>
      </w:tr>
      <w:tr w:rsidR="005920AB" w:rsidRPr="00DF6FAC" w14:paraId="24F31A2C"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0AC56031"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5107EFB2" w14:textId="77777777" w:rsidR="005920AB" w:rsidRPr="00DF6FAC" w:rsidRDefault="005920AB" w:rsidP="00691648">
            <w:pPr>
              <w:spacing w:before="40" w:after="40" w:line="360" w:lineRule="auto"/>
              <w:ind w:left="100" w:right="100"/>
            </w:pPr>
            <w:r w:rsidRPr="00DF6FAC">
              <w:rPr>
                <w:rFonts w:eastAsia="Arial"/>
                <w:color w:val="111111"/>
                <w:sz w:val="22"/>
                <w:szCs w:val="22"/>
              </w:rPr>
              <w:t>Always seeks excitement</w:t>
            </w:r>
          </w:p>
        </w:tc>
      </w:tr>
      <w:tr w:rsidR="005920AB" w:rsidRPr="00DF6FAC" w14:paraId="326DFB4B"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1D3FC7F4"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32E6976F" w14:textId="77777777" w:rsidR="005920AB" w:rsidRPr="00DF6FAC" w:rsidRDefault="005920AB" w:rsidP="00691648">
            <w:pPr>
              <w:spacing w:before="40" w:after="40" w:line="360" w:lineRule="auto"/>
              <w:ind w:left="100" w:right="100"/>
            </w:pPr>
            <w:r w:rsidRPr="00DF6FAC">
              <w:rPr>
                <w:rFonts w:eastAsia="Arial"/>
                <w:color w:val="111111"/>
                <w:sz w:val="22"/>
                <w:szCs w:val="22"/>
              </w:rPr>
              <w:t>Likes to take risks</w:t>
            </w:r>
          </w:p>
        </w:tc>
      </w:tr>
      <w:tr w:rsidR="005920AB" w:rsidRPr="00DF6FAC" w14:paraId="1934B353"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404E3DB2" w14:textId="77777777" w:rsidR="005920AB" w:rsidRPr="00DF6FAC" w:rsidRDefault="005920AB" w:rsidP="00691648">
            <w:pPr>
              <w:spacing w:before="40" w:after="40" w:line="360" w:lineRule="auto"/>
              <w:ind w:left="100" w:right="100"/>
            </w:pPr>
            <w:r w:rsidRPr="00DF6FAC">
              <w:rPr>
                <w:rFonts w:eastAsia="Arial"/>
                <w:color w:val="111111"/>
                <w:sz w:val="22"/>
                <w:szCs w:val="22"/>
              </w:rPr>
              <w:t>Anxious Traits</w:t>
            </w:r>
          </w:p>
        </w:tc>
        <w:tc>
          <w:tcPr>
            <w:tcW w:w="5760" w:type="dxa"/>
            <w:shd w:val="clear" w:color="auto" w:fill="FFFFFF"/>
            <w:tcMar>
              <w:top w:w="0" w:type="dxa"/>
              <w:left w:w="0" w:type="dxa"/>
              <w:bottom w:w="0" w:type="dxa"/>
              <w:right w:w="0" w:type="dxa"/>
            </w:tcMar>
            <w:vAlign w:val="center"/>
          </w:tcPr>
          <w:p w14:paraId="14A19A27" w14:textId="77777777" w:rsidR="005920AB" w:rsidRPr="00DF6FAC" w:rsidRDefault="005920AB" w:rsidP="00691648">
            <w:pPr>
              <w:spacing w:before="40" w:after="40" w:line="360" w:lineRule="auto"/>
              <w:ind w:left="100" w:right="100"/>
            </w:pPr>
            <w:r w:rsidRPr="00DF6FAC">
              <w:rPr>
                <w:rFonts w:eastAsia="Arial"/>
                <w:color w:val="111111"/>
                <w:sz w:val="22"/>
                <w:szCs w:val="22"/>
              </w:rPr>
              <w:t xml:space="preserve">Always expects the worst </w:t>
            </w:r>
          </w:p>
        </w:tc>
      </w:tr>
      <w:tr w:rsidR="005920AB" w:rsidRPr="00DF6FAC" w14:paraId="02210FE7"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15D02756"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6D81B9D9" w14:textId="77777777" w:rsidR="005920AB" w:rsidRPr="00DF6FAC" w:rsidRDefault="005920AB" w:rsidP="00691648">
            <w:pPr>
              <w:spacing w:before="40" w:after="40" w:line="360" w:lineRule="auto"/>
              <w:ind w:left="100" w:right="100"/>
            </w:pPr>
            <w:r w:rsidRPr="00DF6FAC">
              <w:rPr>
                <w:rFonts w:eastAsia="Arial"/>
                <w:color w:val="111111"/>
                <w:sz w:val="22"/>
                <w:szCs w:val="22"/>
              </w:rPr>
              <w:t>Often fears that everything will turn out badly</w:t>
            </w:r>
          </w:p>
        </w:tc>
      </w:tr>
      <w:tr w:rsidR="005920AB" w:rsidRPr="00DF6FAC" w14:paraId="1E0CF2AA"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496BBEC6"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45829211" w14:textId="77777777" w:rsidR="005920AB" w:rsidRPr="00DF6FAC" w:rsidRDefault="005920AB" w:rsidP="00691648">
            <w:pPr>
              <w:spacing w:before="40" w:after="40" w:line="360" w:lineRule="auto"/>
              <w:ind w:left="100" w:right="100"/>
            </w:pPr>
            <w:r w:rsidRPr="00DF6FAC">
              <w:rPr>
                <w:rFonts w:eastAsia="Arial"/>
                <w:color w:val="111111"/>
                <w:sz w:val="22"/>
                <w:szCs w:val="22"/>
              </w:rPr>
              <w:t>Worries all the time</w:t>
            </w:r>
          </w:p>
        </w:tc>
      </w:tr>
      <w:tr w:rsidR="005920AB" w:rsidRPr="00DF6FAC" w14:paraId="55F2C77A"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71C62BE9" w14:textId="77777777" w:rsidR="005920AB" w:rsidRPr="00DF6FAC" w:rsidRDefault="005920AB" w:rsidP="00691648">
            <w:pPr>
              <w:spacing w:before="40" w:after="40" w:line="360" w:lineRule="auto"/>
              <w:ind w:left="100" w:right="100"/>
            </w:pPr>
            <w:r w:rsidRPr="00DF6FAC">
              <w:rPr>
                <w:rFonts w:eastAsia="Arial"/>
                <w:color w:val="111111"/>
                <w:sz w:val="22"/>
                <w:szCs w:val="22"/>
              </w:rPr>
              <w:t>Dependency</w:t>
            </w:r>
          </w:p>
        </w:tc>
        <w:tc>
          <w:tcPr>
            <w:tcW w:w="5760" w:type="dxa"/>
            <w:shd w:val="clear" w:color="auto" w:fill="FFFFFF"/>
            <w:tcMar>
              <w:top w:w="0" w:type="dxa"/>
              <w:left w:w="0" w:type="dxa"/>
              <w:bottom w:w="0" w:type="dxa"/>
              <w:right w:w="0" w:type="dxa"/>
            </w:tcMar>
            <w:vAlign w:val="center"/>
          </w:tcPr>
          <w:p w14:paraId="5A8F86C6" w14:textId="77777777" w:rsidR="005920AB" w:rsidRPr="00DF6FAC" w:rsidRDefault="005920AB" w:rsidP="00691648">
            <w:pPr>
              <w:spacing w:before="40" w:after="40" w:line="360" w:lineRule="auto"/>
              <w:ind w:left="100" w:right="100"/>
            </w:pPr>
            <w:r w:rsidRPr="00DF6FAC">
              <w:rPr>
                <w:rFonts w:eastAsia="Arial"/>
                <w:color w:val="111111"/>
                <w:sz w:val="22"/>
                <w:szCs w:val="22"/>
              </w:rPr>
              <w:t>Is extremely dependent on other people</w:t>
            </w:r>
          </w:p>
        </w:tc>
      </w:tr>
      <w:tr w:rsidR="005920AB" w:rsidRPr="00DF6FAC" w14:paraId="080E8DEC"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5DDB704E"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46704A22" w14:textId="77777777" w:rsidR="005920AB" w:rsidRPr="00DF6FAC" w:rsidRDefault="005920AB" w:rsidP="00691648">
            <w:pPr>
              <w:spacing w:before="40" w:after="40" w:line="360" w:lineRule="auto"/>
              <w:ind w:left="100" w:right="100"/>
            </w:pPr>
            <w:r w:rsidRPr="00DF6FAC">
              <w:rPr>
                <w:rFonts w:eastAsia="Arial"/>
                <w:color w:val="111111"/>
                <w:sz w:val="22"/>
                <w:szCs w:val="22"/>
              </w:rPr>
              <w:t>Only feels secure when others are around</w:t>
            </w:r>
          </w:p>
        </w:tc>
      </w:tr>
      <w:tr w:rsidR="005920AB" w:rsidRPr="00DF6FAC" w14:paraId="39B2278A"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16741AB"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614F1A08" w14:textId="77777777" w:rsidR="005920AB" w:rsidRPr="00DF6FAC" w:rsidRDefault="005920AB" w:rsidP="00691648">
            <w:pPr>
              <w:spacing w:before="40" w:after="40" w:line="360" w:lineRule="auto"/>
              <w:ind w:left="100" w:right="100"/>
            </w:pPr>
            <w:r w:rsidRPr="00DF6FAC">
              <w:rPr>
                <w:rFonts w:eastAsia="Arial"/>
                <w:color w:val="111111"/>
                <w:sz w:val="22"/>
                <w:szCs w:val="22"/>
              </w:rPr>
              <w:t>Can never undertake something without help</w:t>
            </w:r>
          </w:p>
        </w:tc>
      </w:tr>
      <w:tr w:rsidR="005920AB" w:rsidRPr="00DF6FAC" w14:paraId="1B55039B"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02A3B6B9" w14:textId="77777777" w:rsidR="005920AB" w:rsidRPr="00DF6FAC" w:rsidRDefault="005920AB" w:rsidP="00691648">
            <w:pPr>
              <w:spacing w:before="40" w:after="40" w:line="360" w:lineRule="auto"/>
              <w:ind w:left="100" w:right="100"/>
            </w:pPr>
            <w:r w:rsidRPr="00DF6FAC">
              <w:rPr>
                <w:rFonts w:eastAsia="Arial"/>
                <w:color w:val="111111"/>
                <w:sz w:val="22"/>
                <w:szCs w:val="22"/>
              </w:rPr>
              <w:t>Depressive Traits</w:t>
            </w:r>
          </w:p>
        </w:tc>
        <w:tc>
          <w:tcPr>
            <w:tcW w:w="5760" w:type="dxa"/>
            <w:shd w:val="clear" w:color="auto" w:fill="FFFFFF"/>
            <w:tcMar>
              <w:top w:w="0" w:type="dxa"/>
              <w:left w:w="0" w:type="dxa"/>
              <w:bottom w:w="0" w:type="dxa"/>
              <w:right w:w="0" w:type="dxa"/>
            </w:tcMar>
            <w:vAlign w:val="center"/>
          </w:tcPr>
          <w:p w14:paraId="5DA585A9" w14:textId="77777777" w:rsidR="005920AB" w:rsidRPr="00DF6FAC" w:rsidRDefault="005920AB" w:rsidP="00691648">
            <w:pPr>
              <w:spacing w:before="40" w:after="40" w:line="360" w:lineRule="auto"/>
              <w:ind w:left="100" w:right="100"/>
            </w:pPr>
            <w:r w:rsidRPr="00DF6FAC">
              <w:rPr>
                <w:rFonts w:eastAsia="Arial"/>
                <w:color w:val="111111"/>
                <w:sz w:val="22"/>
                <w:szCs w:val="22"/>
              </w:rPr>
              <w:t>Often feels empty inside</w:t>
            </w:r>
          </w:p>
        </w:tc>
      </w:tr>
      <w:tr w:rsidR="005920AB" w:rsidRPr="00DF6FAC" w14:paraId="0F0ABF46"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77823BB"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46FF8F48" w14:textId="77777777" w:rsidR="005920AB" w:rsidRPr="00DF6FAC" w:rsidRDefault="005920AB" w:rsidP="00691648">
            <w:pPr>
              <w:spacing w:before="40" w:after="40" w:line="360" w:lineRule="auto"/>
              <w:ind w:left="100" w:right="100"/>
            </w:pPr>
            <w:r w:rsidRPr="00DF6FAC">
              <w:rPr>
                <w:rFonts w:eastAsia="Arial"/>
                <w:color w:val="111111"/>
                <w:sz w:val="22"/>
                <w:szCs w:val="22"/>
              </w:rPr>
              <w:t>Regrets too often things that happened in the past</w:t>
            </w:r>
          </w:p>
        </w:tc>
      </w:tr>
      <w:tr w:rsidR="005920AB" w:rsidRPr="00DF6FAC" w14:paraId="4E0C9223"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A588931"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2193EF73" w14:textId="77777777" w:rsidR="005920AB" w:rsidRPr="00DF6FAC" w:rsidRDefault="005920AB" w:rsidP="00691648">
            <w:pPr>
              <w:spacing w:before="40" w:after="40" w:line="360" w:lineRule="auto"/>
              <w:ind w:left="100" w:right="100"/>
            </w:pPr>
            <w:r w:rsidRPr="00DF6FAC">
              <w:rPr>
                <w:rFonts w:eastAsia="Arial"/>
                <w:color w:val="111111"/>
                <w:sz w:val="22"/>
                <w:szCs w:val="22"/>
              </w:rPr>
              <w:t>Is often pessimistic</w:t>
            </w:r>
          </w:p>
        </w:tc>
      </w:tr>
      <w:tr w:rsidR="005920AB" w:rsidRPr="00DF6FAC" w14:paraId="57174F6F"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534F1956" w14:textId="77777777" w:rsidR="005920AB" w:rsidRPr="00DF6FAC" w:rsidRDefault="005920AB" w:rsidP="00691648">
            <w:pPr>
              <w:spacing w:before="40" w:after="40" w:line="360" w:lineRule="auto"/>
              <w:ind w:left="100" w:right="100"/>
            </w:pPr>
            <w:r w:rsidRPr="00DF6FAC">
              <w:rPr>
                <w:rFonts w:eastAsia="Arial"/>
                <w:color w:val="111111"/>
                <w:sz w:val="22"/>
                <w:szCs w:val="22"/>
              </w:rPr>
              <w:t>Ineffective Coping</w:t>
            </w:r>
          </w:p>
        </w:tc>
        <w:tc>
          <w:tcPr>
            <w:tcW w:w="5760" w:type="dxa"/>
            <w:shd w:val="clear" w:color="auto" w:fill="FFFFFF"/>
            <w:tcMar>
              <w:top w:w="0" w:type="dxa"/>
              <w:left w:w="0" w:type="dxa"/>
              <w:bottom w:w="0" w:type="dxa"/>
              <w:right w:w="0" w:type="dxa"/>
            </w:tcMar>
            <w:vAlign w:val="center"/>
          </w:tcPr>
          <w:p w14:paraId="1C8BE32B" w14:textId="77777777" w:rsidR="005920AB" w:rsidRPr="00DF6FAC" w:rsidRDefault="005920AB" w:rsidP="00691648">
            <w:pPr>
              <w:spacing w:before="40" w:after="40" w:line="360" w:lineRule="auto"/>
              <w:ind w:left="100" w:right="100"/>
            </w:pPr>
            <w:r w:rsidRPr="00DF6FAC">
              <w:rPr>
                <w:rFonts w:eastAsia="Arial"/>
                <w:color w:val="111111"/>
                <w:sz w:val="22"/>
                <w:szCs w:val="22"/>
              </w:rPr>
              <w:t>Is easily upset in stressful situations</w:t>
            </w:r>
          </w:p>
        </w:tc>
      </w:tr>
      <w:tr w:rsidR="005920AB" w:rsidRPr="00DF6FAC" w14:paraId="0F8FBF84"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44F2C3E"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5C6114F9" w14:textId="77777777" w:rsidR="005920AB" w:rsidRPr="00DF6FAC" w:rsidRDefault="005920AB" w:rsidP="00691648">
            <w:pPr>
              <w:spacing w:before="40" w:after="40" w:line="360" w:lineRule="auto"/>
              <w:ind w:left="100" w:right="100"/>
            </w:pPr>
            <w:r w:rsidRPr="00DF6FAC">
              <w:rPr>
                <w:rFonts w:eastAsia="Arial"/>
                <w:color w:val="111111"/>
                <w:sz w:val="22"/>
                <w:szCs w:val="22"/>
              </w:rPr>
              <w:t>Cannot think clearly when he/she is stressed</w:t>
            </w:r>
          </w:p>
        </w:tc>
      </w:tr>
      <w:tr w:rsidR="005920AB" w:rsidRPr="00DF6FAC" w14:paraId="7399A9D9"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18B2E699"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2245458A" w14:textId="77777777" w:rsidR="005920AB" w:rsidRPr="00DF6FAC" w:rsidRDefault="005920AB" w:rsidP="00691648">
            <w:pPr>
              <w:spacing w:before="40" w:after="40" w:line="360" w:lineRule="auto"/>
              <w:ind w:left="100" w:right="100"/>
            </w:pPr>
            <w:r w:rsidRPr="00DF6FAC">
              <w:rPr>
                <w:rFonts w:eastAsia="Arial"/>
                <w:color w:val="111111"/>
                <w:sz w:val="22"/>
                <w:szCs w:val="22"/>
              </w:rPr>
              <w:t>Gets extremely nervous in a stressful situation</w:t>
            </w:r>
          </w:p>
        </w:tc>
      </w:tr>
      <w:tr w:rsidR="005920AB" w:rsidRPr="00DF6FAC" w14:paraId="5DECFF0C"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6915DBB9" w14:textId="77777777" w:rsidR="005920AB" w:rsidRPr="00DF6FAC" w:rsidRDefault="005920AB" w:rsidP="00691648">
            <w:pPr>
              <w:spacing w:before="40" w:after="40" w:line="360" w:lineRule="auto"/>
              <w:ind w:left="100" w:right="100"/>
            </w:pPr>
            <w:r w:rsidRPr="00DF6FAC">
              <w:rPr>
                <w:rFonts w:eastAsia="Arial"/>
                <w:color w:val="111111"/>
                <w:sz w:val="22"/>
                <w:szCs w:val="22"/>
              </w:rPr>
              <w:t>Insecure Attachment</w:t>
            </w:r>
          </w:p>
        </w:tc>
        <w:tc>
          <w:tcPr>
            <w:tcW w:w="5760" w:type="dxa"/>
            <w:shd w:val="clear" w:color="auto" w:fill="FFFFFF"/>
            <w:tcMar>
              <w:top w:w="0" w:type="dxa"/>
              <w:left w:w="0" w:type="dxa"/>
              <w:bottom w:w="0" w:type="dxa"/>
              <w:right w:w="0" w:type="dxa"/>
            </w:tcMar>
            <w:vAlign w:val="center"/>
          </w:tcPr>
          <w:p w14:paraId="069B25A5" w14:textId="77777777" w:rsidR="005920AB" w:rsidRPr="00DF6FAC" w:rsidRDefault="005920AB" w:rsidP="00691648">
            <w:pPr>
              <w:spacing w:before="40" w:after="40" w:line="360" w:lineRule="auto"/>
              <w:ind w:left="100" w:right="100"/>
            </w:pPr>
            <w:r w:rsidRPr="00DF6FAC">
              <w:rPr>
                <w:rFonts w:eastAsia="Arial"/>
                <w:color w:val="111111"/>
                <w:sz w:val="22"/>
                <w:szCs w:val="22"/>
              </w:rPr>
              <w:t>Always tries to ensure somebody’s help and concern</w:t>
            </w:r>
          </w:p>
        </w:tc>
      </w:tr>
      <w:tr w:rsidR="005920AB" w:rsidRPr="00DF6FAC" w14:paraId="30C322D5"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68014F91"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15565036" w14:textId="77777777" w:rsidR="005920AB" w:rsidRPr="00DF6FAC" w:rsidRDefault="005920AB" w:rsidP="00691648">
            <w:pPr>
              <w:spacing w:before="40" w:after="40" w:line="360" w:lineRule="auto"/>
              <w:ind w:left="100" w:right="100"/>
            </w:pPr>
            <w:r w:rsidRPr="00DF6FAC">
              <w:rPr>
                <w:rFonts w:eastAsia="Arial"/>
                <w:color w:val="111111"/>
                <w:sz w:val="22"/>
                <w:szCs w:val="22"/>
              </w:rPr>
              <w:t>Often clings to other people</w:t>
            </w:r>
          </w:p>
        </w:tc>
      </w:tr>
      <w:tr w:rsidR="005920AB" w:rsidRPr="00DF6FAC" w14:paraId="7856560D"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491C18B3"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55EC6444" w14:textId="77777777" w:rsidR="005920AB" w:rsidRPr="00DF6FAC" w:rsidRDefault="005920AB" w:rsidP="00691648">
            <w:pPr>
              <w:spacing w:before="40" w:after="40" w:line="360" w:lineRule="auto"/>
              <w:ind w:left="100" w:right="100"/>
            </w:pPr>
            <w:r w:rsidRPr="00DF6FAC">
              <w:rPr>
                <w:rFonts w:eastAsia="Arial"/>
                <w:color w:val="111111"/>
                <w:sz w:val="22"/>
                <w:szCs w:val="22"/>
              </w:rPr>
              <w:t>Is exceedingly attached to the home surrounding</w:t>
            </w:r>
          </w:p>
        </w:tc>
      </w:tr>
      <w:tr w:rsidR="005920AB" w:rsidRPr="00DF6FAC" w14:paraId="188D40B1"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3302251" w14:textId="77777777" w:rsidR="005920AB" w:rsidRPr="00DF6FAC" w:rsidRDefault="005920AB" w:rsidP="00691648">
            <w:pPr>
              <w:spacing w:before="40" w:after="40" w:line="360" w:lineRule="auto"/>
              <w:ind w:left="100" w:right="100"/>
            </w:pPr>
            <w:r w:rsidRPr="00DF6FAC">
              <w:rPr>
                <w:rFonts w:eastAsia="Arial"/>
                <w:color w:val="111111"/>
                <w:sz w:val="22"/>
                <w:szCs w:val="22"/>
              </w:rPr>
              <w:t>Lack of Empathy</w:t>
            </w:r>
          </w:p>
        </w:tc>
        <w:tc>
          <w:tcPr>
            <w:tcW w:w="5760" w:type="dxa"/>
            <w:shd w:val="clear" w:color="auto" w:fill="FFFFFF"/>
            <w:tcMar>
              <w:top w:w="0" w:type="dxa"/>
              <w:left w:w="0" w:type="dxa"/>
              <w:bottom w:w="0" w:type="dxa"/>
              <w:right w:w="0" w:type="dxa"/>
            </w:tcMar>
            <w:vAlign w:val="center"/>
          </w:tcPr>
          <w:p w14:paraId="08A13EFE" w14:textId="77777777" w:rsidR="005920AB" w:rsidRPr="00DF6FAC" w:rsidRDefault="005920AB" w:rsidP="00691648">
            <w:pPr>
              <w:spacing w:before="40" w:after="40" w:line="360" w:lineRule="auto"/>
              <w:ind w:left="100" w:right="100"/>
            </w:pPr>
            <w:r w:rsidRPr="00DF6FAC">
              <w:rPr>
                <w:rFonts w:eastAsia="Arial"/>
                <w:color w:val="111111"/>
                <w:sz w:val="22"/>
                <w:szCs w:val="22"/>
              </w:rPr>
              <w:t>Does not care for other children</w:t>
            </w:r>
          </w:p>
        </w:tc>
      </w:tr>
      <w:tr w:rsidR="005920AB" w:rsidRPr="00DF6FAC" w14:paraId="5A8F7BB6"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7DF78E3A"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1D1855A9" w14:textId="77777777" w:rsidR="005920AB" w:rsidRPr="00DF6FAC" w:rsidRDefault="005920AB" w:rsidP="00691648">
            <w:pPr>
              <w:spacing w:before="40" w:after="40" w:line="360" w:lineRule="auto"/>
              <w:ind w:left="100" w:right="100"/>
            </w:pPr>
            <w:r w:rsidRPr="00DF6FAC">
              <w:rPr>
                <w:rFonts w:eastAsia="Arial"/>
                <w:color w:val="111111"/>
                <w:sz w:val="22"/>
                <w:szCs w:val="22"/>
              </w:rPr>
              <w:t>Is never interested in problems of other children</w:t>
            </w:r>
          </w:p>
        </w:tc>
      </w:tr>
      <w:tr w:rsidR="005920AB" w:rsidRPr="00DF6FAC" w14:paraId="246F3EA5"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4D89E0CA"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3D817FE6" w14:textId="77777777" w:rsidR="005920AB" w:rsidRPr="00DF6FAC" w:rsidRDefault="005920AB" w:rsidP="00691648">
            <w:pPr>
              <w:spacing w:before="40" w:after="40" w:line="360" w:lineRule="auto"/>
              <w:ind w:left="100" w:right="100"/>
            </w:pPr>
            <w:r w:rsidRPr="00DF6FAC">
              <w:rPr>
                <w:rFonts w:eastAsia="Arial"/>
                <w:color w:val="111111"/>
                <w:sz w:val="22"/>
                <w:szCs w:val="22"/>
              </w:rPr>
              <w:t>Shows no sympathy with other children</w:t>
            </w:r>
          </w:p>
        </w:tc>
      </w:tr>
      <w:tr w:rsidR="005920AB" w:rsidRPr="00DF6FAC" w14:paraId="3D2E8634"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5AC31189" w14:textId="77777777" w:rsidR="005920AB" w:rsidRPr="00DF6FAC" w:rsidRDefault="005920AB" w:rsidP="00691648">
            <w:pPr>
              <w:spacing w:before="40" w:after="40" w:line="360" w:lineRule="auto"/>
              <w:ind w:left="100" w:right="100"/>
            </w:pPr>
            <w:r w:rsidRPr="00DF6FAC">
              <w:rPr>
                <w:rFonts w:eastAsia="Arial"/>
                <w:color w:val="111111"/>
                <w:sz w:val="22"/>
                <w:szCs w:val="22"/>
              </w:rPr>
              <w:t>Lack of Self-Confidence</w:t>
            </w:r>
          </w:p>
        </w:tc>
        <w:tc>
          <w:tcPr>
            <w:tcW w:w="5760" w:type="dxa"/>
            <w:shd w:val="clear" w:color="auto" w:fill="FFFFFF"/>
            <w:tcMar>
              <w:top w:w="0" w:type="dxa"/>
              <w:left w:w="0" w:type="dxa"/>
              <w:bottom w:w="0" w:type="dxa"/>
              <w:right w:w="0" w:type="dxa"/>
            </w:tcMar>
            <w:vAlign w:val="center"/>
          </w:tcPr>
          <w:p w14:paraId="0884AD8F" w14:textId="77777777" w:rsidR="005920AB" w:rsidRPr="00DF6FAC" w:rsidRDefault="005920AB" w:rsidP="00691648">
            <w:pPr>
              <w:spacing w:before="40" w:after="40" w:line="360" w:lineRule="auto"/>
              <w:ind w:left="100" w:right="100"/>
            </w:pPr>
            <w:r w:rsidRPr="00DF6FAC">
              <w:rPr>
                <w:rFonts w:eastAsia="Arial"/>
                <w:color w:val="111111"/>
                <w:sz w:val="22"/>
                <w:szCs w:val="22"/>
              </w:rPr>
              <w:t>Always feels less worthy than other children</w:t>
            </w:r>
          </w:p>
        </w:tc>
      </w:tr>
      <w:tr w:rsidR="005920AB" w:rsidRPr="00DF6FAC" w14:paraId="2C29B546"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CDF4864"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5CE8F373" w14:textId="77777777" w:rsidR="005920AB" w:rsidRPr="00DF6FAC" w:rsidRDefault="005920AB" w:rsidP="00691648">
            <w:pPr>
              <w:spacing w:before="40" w:after="40" w:line="360" w:lineRule="auto"/>
              <w:ind w:left="100" w:right="100"/>
            </w:pPr>
            <w:r w:rsidRPr="00DF6FAC">
              <w:rPr>
                <w:rFonts w:eastAsia="Arial"/>
                <w:color w:val="111111"/>
                <w:sz w:val="22"/>
                <w:szCs w:val="22"/>
              </w:rPr>
              <w:t>Is extremely uncertain about him/herself</w:t>
            </w:r>
          </w:p>
        </w:tc>
      </w:tr>
      <w:tr w:rsidR="005920AB" w:rsidRPr="00DF6FAC" w14:paraId="236F14C4"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571BFD98"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67DC8EC7" w14:textId="77777777" w:rsidR="005920AB" w:rsidRPr="00DF6FAC" w:rsidRDefault="005920AB" w:rsidP="00691648">
            <w:pPr>
              <w:spacing w:before="40" w:after="40" w:line="360" w:lineRule="auto"/>
              <w:ind w:left="100" w:right="100"/>
            </w:pPr>
            <w:r w:rsidRPr="00DF6FAC">
              <w:rPr>
                <w:rFonts w:eastAsia="Arial"/>
                <w:color w:val="111111"/>
                <w:sz w:val="22"/>
                <w:szCs w:val="22"/>
              </w:rPr>
              <w:t>Often thinks of him/herself as unable to manage things</w:t>
            </w:r>
          </w:p>
        </w:tc>
      </w:tr>
      <w:tr w:rsidR="005920AB" w:rsidRPr="00DF6FAC" w14:paraId="7874BD41"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777C62AA"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79E20E30" w14:textId="77777777" w:rsidR="005920AB" w:rsidRPr="00DF6FAC" w:rsidRDefault="005920AB" w:rsidP="00691648">
            <w:pPr>
              <w:spacing w:before="40" w:after="40" w:line="360" w:lineRule="auto"/>
              <w:ind w:left="100" w:right="100"/>
            </w:pPr>
            <w:r w:rsidRPr="00DF6FAC">
              <w:rPr>
                <w:rFonts w:eastAsia="Arial"/>
                <w:color w:val="111111"/>
                <w:sz w:val="22"/>
                <w:szCs w:val="22"/>
              </w:rPr>
              <w:t>Always doubts about him/herself</w:t>
            </w:r>
          </w:p>
        </w:tc>
      </w:tr>
      <w:tr w:rsidR="005920AB" w:rsidRPr="00DF6FAC" w14:paraId="2DAF26A7"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18D6385" w14:textId="77777777" w:rsidR="005920AB" w:rsidRPr="00DF6FAC" w:rsidRDefault="005920AB" w:rsidP="00691648">
            <w:pPr>
              <w:spacing w:before="40" w:after="40" w:line="360" w:lineRule="auto"/>
              <w:ind w:left="100" w:right="100"/>
            </w:pPr>
            <w:r w:rsidRPr="00DF6FAC">
              <w:rPr>
                <w:rFonts w:eastAsia="Arial"/>
                <w:color w:val="111111"/>
                <w:sz w:val="22"/>
                <w:szCs w:val="22"/>
              </w:rPr>
              <w:t>Separation Anxiety</w:t>
            </w:r>
          </w:p>
        </w:tc>
        <w:tc>
          <w:tcPr>
            <w:tcW w:w="5760" w:type="dxa"/>
            <w:shd w:val="clear" w:color="auto" w:fill="FFFFFF"/>
            <w:tcMar>
              <w:top w:w="0" w:type="dxa"/>
              <w:left w:w="0" w:type="dxa"/>
              <w:bottom w:w="0" w:type="dxa"/>
              <w:right w:w="0" w:type="dxa"/>
            </w:tcMar>
            <w:vAlign w:val="center"/>
          </w:tcPr>
          <w:p w14:paraId="182FB75E" w14:textId="77777777" w:rsidR="005920AB" w:rsidRPr="00DF6FAC" w:rsidRDefault="005920AB" w:rsidP="00691648">
            <w:pPr>
              <w:spacing w:before="40" w:after="40" w:line="360" w:lineRule="auto"/>
              <w:ind w:left="100" w:right="100"/>
            </w:pPr>
            <w:r w:rsidRPr="00DF6FAC">
              <w:rPr>
                <w:rFonts w:eastAsia="Arial"/>
                <w:color w:val="111111"/>
                <w:sz w:val="22"/>
                <w:szCs w:val="22"/>
              </w:rPr>
              <w:t>Often fears of being abandoned one day</w:t>
            </w:r>
          </w:p>
        </w:tc>
      </w:tr>
      <w:tr w:rsidR="005920AB" w:rsidRPr="00DF6FAC" w14:paraId="0673734B"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36AA25F"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1CE3D7DA" w14:textId="77777777" w:rsidR="005920AB" w:rsidRPr="00DF6FAC" w:rsidRDefault="005920AB" w:rsidP="00691648">
            <w:pPr>
              <w:spacing w:before="40" w:after="40" w:line="360" w:lineRule="auto"/>
              <w:ind w:left="100" w:right="100"/>
            </w:pPr>
            <w:r w:rsidRPr="00DF6FAC">
              <w:rPr>
                <w:rFonts w:eastAsia="Arial"/>
                <w:color w:val="111111"/>
                <w:sz w:val="22"/>
                <w:szCs w:val="22"/>
              </w:rPr>
              <w:t>Often fears that his/her parents will desert him/her</w:t>
            </w:r>
          </w:p>
        </w:tc>
      </w:tr>
      <w:tr w:rsidR="005920AB" w:rsidRPr="00DF6FAC" w14:paraId="1737CEEF"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161ACB35"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1CF26442" w14:textId="77777777" w:rsidR="005920AB" w:rsidRPr="00DF6FAC" w:rsidRDefault="005920AB" w:rsidP="00691648">
            <w:pPr>
              <w:spacing w:before="40" w:after="40" w:line="360" w:lineRule="auto"/>
              <w:ind w:left="100" w:right="100"/>
            </w:pPr>
            <w:r w:rsidRPr="00DF6FAC">
              <w:rPr>
                <w:rFonts w:eastAsia="Arial"/>
                <w:color w:val="111111"/>
                <w:sz w:val="22"/>
                <w:szCs w:val="22"/>
              </w:rPr>
              <w:t>Constantly fears being on his/her own one day</w:t>
            </w:r>
          </w:p>
        </w:tc>
      </w:tr>
      <w:tr w:rsidR="005920AB" w:rsidRPr="00DF6FAC" w14:paraId="223EF697"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530A77AC" w14:textId="77777777" w:rsidR="005920AB" w:rsidRPr="00DF6FAC" w:rsidRDefault="005920AB" w:rsidP="00691648">
            <w:pPr>
              <w:spacing w:before="40" w:after="40" w:line="360" w:lineRule="auto"/>
              <w:ind w:left="100" w:right="100"/>
            </w:pPr>
            <w:r w:rsidRPr="00DF6FAC">
              <w:rPr>
                <w:rFonts w:eastAsia="Arial"/>
                <w:color w:val="111111"/>
                <w:sz w:val="22"/>
                <w:szCs w:val="22"/>
              </w:rPr>
              <w:t>Submissiveness</w:t>
            </w:r>
          </w:p>
        </w:tc>
        <w:tc>
          <w:tcPr>
            <w:tcW w:w="5760" w:type="dxa"/>
            <w:shd w:val="clear" w:color="auto" w:fill="FFFFFF"/>
            <w:tcMar>
              <w:top w:w="0" w:type="dxa"/>
              <w:left w:w="0" w:type="dxa"/>
              <w:bottom w:w="0" w:type="dxa"/>
              <w:right w:w="0" w:type="dxa"/>
            </w:tcMar>
            <w:vAlign w:val="center"/>
          </w:tcPr>
          <w:p w14:paraId="539DDAF3" w14:textId="77777777" w:rsidR="005920AB" w:rsidRPr="00DF6FAC" w:rsidRDefault="005920AB" w:rsidP="00691648">
            <w:pPr>
              <w:spacing w:before="40" w:after="40" w:line="360" w:lineRule="auto"/>
              <w:ind w:left="100" w:right="100"/>
            </w:pPr>
            <w:r w:rsidRPr="00DF6FAC">
              <w:rPr>
                <w:rFonts w:eastAsia="Arial"/>
                <w:color w:val="111111"/>
                <w:sz w:val="22"/>
                <w:szCs w:val="22"/>
              </w:rPr>
              <w:t>Others frequently take advantage of him/her</w:t>
            </w:r>
          </w:p>
        </w:tc>
      </w:tr>
      <w:tr w:rsidR="005920AB" w:rsidRPr="00DF6FAC" w14:paraId="47282294"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6486CB35"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222E8D9E" w14:textId="77777777" w:rsidR="005920AB" w:rsidRPr="00DF6FAC" w:rsidRDefault="005920AB" w:rsidP="00691648">
            <w:pPr>
              <w:spacing w:before="40" w:after="40" w:line="360" w:lineRule="auto"/>
              <w:ind w:left="100" w:right="100"/>
            </w:pPr>
            <w:r w:rsidRPr="00DF6FAC">
              <w:rPr>
                <w:rFonts w:eastAsia="Arial"/>
                <w:color w:val="111111"/>
                <w:sz w:val="22"/>
                <w:szCs w:val="22"/>
              </w:rPr>
              <w:t>Believes too easily what’s being told</w:t>
            </w:r>
          </w:p>
        </w:tc>
      </w:tr>
      <w:tr w:rsidR="005920AB" w:rsidRPr="00DF6FAC" w14:paraId="49D94BD9"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69C36799"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086A3EA3" w14:textId="77777777" w:rsidR="005920AB" w:rsidRPr="00DF6FAC" w:rsidRDefault="005920AB" w:rsidP="00691648">
            <w:pPr>
              <w:spacing w:before="40" w:after="40" w:line="360" w:lineRule="auto"/>
              <w:ind w:left="100" w:right="100"/>
            </w:pPr>
            <w:r w:rsidRPr="00DF6FAC">
              <w:rPr>
                <w:rFonts w:eastAsia="Arial"/>
                <w:color w:val="111111"/>
                <w:sz w:val="22"/>
                <w:szCs w:val="22"/>
              </w:rPr>
              <w:t>He/she is easily persuaded</w:t>
            </w:r>
          </w:p>
        </w:tc>
      </w:tr>
      <w:tr w:rsidR="005920AB" w:rsidRPr="00DF6FAC" w14:paraId="677C0DF8"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03FA8C3"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153A0E05" w14:textId="77777777" w:rsidR="005920AB" w:rsidRPr="00DF6FAC" w:rsidRDefault="005920AB" w:rsidP="00691648">
            <w:pPr>
              <w:spacing w:before="40" w:after="40" w:line="360" w:lineRule="auto"/>
              <w:ind w:left="100" w:right="100"/>
            </w:pPr>
            <w:r w:rsidRPr="00DF6FAC">
              <w:rPr>
                <w:rFonts w:eastAsia="Arial"/>
                <w:color w:val="111111"/>
                <w:sz w:val="22"/>
                <w:szCs w:val="22"/>
              </w:rPr>
              <w:t>He/she believes anything anyone says</w:t>
            </w:r>
          </w:p>
        </w:tc>
      </w:tr>
      <w:tr w:rsidR="005920AB" w:rsidRPr="00DF6FAC" w14:paraId="37E02936"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1D30BEBC" w14:textId="77777777" w:rsidR="005920AB" w:rsidRPr="00DF6FAC" w:rsidRDefault="005920AB" w:rsidP="00691648">
            <w:pPr>
              <w:spacing w:before="40" w:after="40" w:line="360" w:lineRule="auto"/>
              <w:ind w:left="100" w:right="100"/>
            </w:pPr>
            <w:r w:rsidRPr="00DF6FAC">
              <w:rPr>
                <w:rFonts w:eastAsia="Arial"/>
                <w:color w:val="111111"/>
                <w:sz w:val="22"/>
                <w:szCs w:val="22"/>
              </w:rPr>
              <w:lastRenderedPageBreak/>
              <w:t>Paranoid Traits</w:t>
            </w:r>
          </w:p>
        </w:tc>
        <w:tc>
          <w:tcPr>
            <w:tcW w:w="5760" w:type="dxa"/>
            <w:shd w:val="clear" w:color="auto" w:fill="FFFFFF"/>
            <w:tcMar>
              <w:top w:w="0" w:type="dxa"/>
              <w:left w:w="0" w:type="dxa"/>
              <w:bottom w:w="0" w:type="dxa"/>
              <w:right w:w="0" w:type="dxa"/>
            </w:tcMar>
            <w:vAlign w:val="center"/>
          </w:tcPr>
          <w:p w14:paraId="7211EB64" w14:textId="77777777" w:rsidR="005920AB" w:rsidRPr="00DF6FAC" w:rsidRDefault="005920AB" w:rsidP="00691648">
            <w:pPr>
              <w:spacing w:before="40" w:after="40" w:line="360" w:lineRule="auto"/>
              <w:ind w:left="100" w:right="100"/>
            </w:pPr>
            <w:r w:rsidRPr="00DF6FAC">
              <w:rPr>
                <w:rFonts w:eastAsia="Arial"/>
                <w:color w:val="111111"/>
                <w:sz w:val="22"/>
                <w:szCs w:val="22"/>
              </w:rPr>
              <w:t>Distrusts most people</w:t>
            </w:r>
          </w:p>
        </w:tc>
      </w:tr>
      <w:tr w:rsidR="005920AB" w:rsidRPr="00DF6FAC" w14:paraId="17D67BB0"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D99C78C"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7F8911E8" w14:textId="77777777" w:rsidR="005920AB" w:rsidRPr="00DF6FAC" w:rsidRDefault="005920AB" w:rsidP="00691648">
            <w:pPr>
              <w:spacing w:before="40" w:after="40" w:line="360" w:lineRule="auto"/>
              <w:ind w:left="100" w:right="100"/>
            </w:pPr>
            <w:r w:rsidRPr="00DF6FAC">
              <w:rPr>
                <w:rFonts w:eastAsia="Arial"/>
                <w:color w:val="111111"/>
                <w:sz w:val="22"/>
                <w:szCs w:val="22"/>
              </w:rPr>
              <w:t>Is very suspicious towards other children</w:t>
            </w:r>
          </w:p>
        </w:tc>
      </w:tr>
      <w:tr w:rsidR="005920AB" w:rsidRPr="00DF6FAC" w14:paraId="3C4F230B"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1A53CC88"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1BDA3CB9" w14:textId="77777777" w:rsidR="005920AB" w:rsidRPr="00DF6FAC" w:rsidRDefault="005920AB" w:rsidP="00691648">
            <w:pPr>
              <w:spacing w:before="40" w:after="40" w:line="360" w:lineRule="auto"/>
              <w:ind w:left="100" w:right="100"/>
            </w:pPr>
            <w:r w:rsidRPr="00DF6FAC">
              <w:rPr>
                <w:rFonts w:eastAsia="Arial"/>
                <w:color w:val="111111"/>
                <w:sz w:val="22"/>
                <w:szCs w:val="22"/>
              </w:rPr>
              <w:t>Thinks that other children want to cheat him/her</w:t>
            </w:r>
          </w:p>
        </w:tc>
      </w:tr>
      <w:tr w:rsidR="005920AB" w:rsidRPr="00DF6FAC" w14:paraId="201206B9"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4300400D" w14:textId="77777777" w:rsidR="005920AB" w:rsidRPr="00DF6FAC" w:rsidRDefault="005920AB" w:rsidP="00691648">
            <w:pPr>
              <w:spacing w:before="40" w:after="40" w:line="360" w:lineRule="auto"/>
              <w:ind w:left="100" w:right="100"/>
            </w:pPr>
            <w:r w:rsidRPr="00DF6FAC">
              <w:rPr>
                <w:rFonts w:eastAsia="Arial"/>
                <w:color w:val="111111"/>
                <w:sz w:val="22"/>
                <w:szCs w:val="22"/>
              </w:rPr>
              <w:t>Shyness</w:t>
            </w:r>
          </w:p>
        </w:tc>
        <w:tc>
          <w:tcPr>
            <w:tcW w:w="5760" w:type="dxa"/>
            <w:shd w:val="clear" w:color="auto" w:fill="FFFFFF"/>
            <w:tcMar>
              <w:top w:w="0" w:type="dxa"/>
              <w:left w:w="0" w:type="dxa"/>
              <w:bottom w:w="0" w:type="dxa"/>
              <w:right w:w="0" w:type="dxa"/>
            </w:tcMar>
            <w:vAlign w:val="center"/>
          </w:tcPr>
          <w:p w14:paraId="7BA61181" w14:textId="77777777" w:rsidR="005920AB" w:rsidRPr="00DF6FAC" w:rsidRDefault="005920AB" w:rsidP="00691648">
            <w:pPr>
              <w:spacing w:before="40" w:after="40" w:line="360" w:lineRule="auto"/>
              <w:ind w:left="100" w:right="100"/>
            </w:pPr>
            <w:r w:rsidRPr="00DF6FAC">
              <w:rPr>
                <w:rFonts w:eastAsia="Arial"/>
                <w:color w:val="111111"/>
                <w:sz w:val="22"/>
                <w:szCs w:val="22"/>
              </w:rPr>
              <w:t>Fears contact with other children</w:t>
            </w:r>
          </w:p>
        </w:tc>
      </w:tr>
      <w:tr w:rsidR="005920AB" w:rsidRPr="00DF6FAC" w14:paraId="2B6BAC73"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6E98A7CB"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716A069D" w14:textId="77777777" w:rsidR="005920AB" w:rsidRPr="00DF6FAC" w:rsidRDefault="005920AB" w:rsidP="00691648">
            <w:pPr>
              <w:spacing w:before="40" w:after="40" w:line="360" w:lineRule="auto"/>
              <w:ind w:left="100" w:right="100"/>
            </w:pPr>
            <w:r w:rsidRPr="00DF6FAC">
              <w:rPr>
                <w:rFonts w:eastAsia="Arial"/>
                <w:color w:val="111111"/>
                <w:sz w:val="22"/>
                <w:szCs w:val="22"/>
              </w:rPr>
              <w:t>Avoids contact with other children as much as possible</w:t>
            </w:r>
          </w:p>
        </w:tc>
      </w:tr>
      <w:tr w:rsidR="005920AB" w:rsidRPr="00DF6FAC" w14:paraId="016F2E95"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5CC383E7"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53A823BC" w14:textId="77777777" w:rsidR="005920AB" w:rsidRPr="00DF6FAC" w:rsidRDefault="005920AB" w:rsidP="00691648">
            <w:pPr>
              <w:spacing w:before="40" w:after="40" w:line="360" w:lineRule="auto"/>
              <w:ind w:left="100" w:right="100"/>
            </w:pPr>
            <w:r w:rsidRPr="00DF6FAC">
              <w:rPr>
                <w:rFonts w:eastAsia="Arial"/>
                <w:color w:val="111111"/>
                <w:sz w:val="22"/>
                <w:szCs w:val="22"/>
              </w:rPr>
              <w:t>Always feels uncomfortable when other children are around</w:t>
            </w:r>
          </w:p>
        </w:tc>
      </w:tr>
      <w:tr w:rsidR="005920AB" w:rsidRPr="00DF6FAC" w14:paraId="49BBD0CA"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15ACE3E" w14:textId="77777777" w:rsidR="005920AB" w:rsidRPr="00DF6FAC" w:rsidRDefault="005920AB" w:rsidP="00691648">
            <w:pPr>
              <w:spacing w:before="40" w:after="40" w:line="360" w:lineRule="auto"/>
              <w:ind w:left="100" w:right="100"/>
            </w:pPr>
            <w:r w:rsidRPr="00DF6FAC">
              <w:rPr>
                <w:rFonts w:eastAsia="Arial"/>
                <w:color w:val="111111"/>
                <w:sz w:val="22"/>
                <w:szCs w:val="22"/>
              </w:rPr>
              <w:t>Withdrawn Traits</w:t>
            </w:r>
          </w:p>
        </w:tc>
        <w:tc>
          <w:tcPr>
            <w:tcW w:w="5760" w:type="dxa"/>
            <w:shd w:val="clear" w:color="auto" w:fill="FFFFFF"/>
            <w:tcMar>
              <w:top w:w="0" w:type="dxa"/>
              <w:left w:w="0" w:type="dxa"/>
              <w:bottom w:w="0" w:type="dxa"/>
              <w:right w:w="0" w:type="dxa"/>
            </w:tcMar>
            <w:vAlign w:val="center"/>
          </w:tcPr>
          <w:p w14:paraId="33A6D846" w14:textId="77777777" w:rsidR="005920AB" w:rsidRPr="00DF6FAC" w:rsidRDefault="005920AB" w:rsidP="00691648">
            <w:pPr>
              <w:spacing w:before="40" w:after="40" w:line="360" w:lineRule="auto"/>
              <w:ind w:left="100" w:right="100"/>
            </w:pPr>
            <w:r w:rsidRPr="00DF6FAC">
              <w:rPr>
                <w:rFonts w:eastAsia="Arial"/>
                <w:color w:val="111111"/>
                <w:sz w:val="22"/>
                <w:szCs w:val="22"/>
              </w:rPr>
              <w:t>Is very reserved towards others</w:t>
            </w:r>
          </w:p>
        </w:tc>
      </w:tr>
      <w:tr w:rsidR="005920AB" w:rsidRPr="00DF6FAC" w14:paraId="6F70D822"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4545B960"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1EE56DE5" w14:textId="77777777" w:rsidR="005920AB" w:rsidRPr="00DF6FAC" w:rsidRDefault="005920AB" w:rsidP="00691648">
            <w:pPr>
              <w:spacing w:before="40" w:after="40" w:line="360" w:lineRule="auto"/>
              <w:ind w:left="100" w:right="100"/>
            </w:pPr>
            <w:r w:rsidRPr="00DF6FAC">
              <w:rPr>
                <w:rFonts w:eastAsia="Arial"/>
                <w:color w:val="111111"/>
                <w:sz w:val="22"/>
                <w:szCs w:val="22"/>
              </w:rPr>
              <w:t xml:space="preserve">Always hides his/her feelings </w:t>
            </w:r>
          </w:p>
        </w:tc>
      </w:tr>
      <w:tr w:rsidR="005920AB" w:rsidRPr="00DF6FAC" w14:paraId="6DD6F521"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572071D5"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12BBDE5C" w14:textId="77777777" w:rsidR="005920AB" w:rsidRPr="00DF6FAC" w:rsidRDefault="005920AB" w:rsidP="00691648">
            <w:pPr>
              <w:spacing w:before="40" w:after="40" w:line="360" w:lineRule="auto"/>
              <w:ind w:left="100" w:right="100"/>
            </w:pPr>
            <w:r w:rsidRPr="00DF6FAC">
              <w:rPr>
                <w:rFonts w:eastAsia="Arial"/>
                <w:color w:val="111111"/>
                <w:sz w:val="22"/>
                <w:szCs w:val="22"/>
              </w:rPr>
              <w:t>Keeps feelings and thoughts to him/herself</w:t>
            </w:r>
          </w:p>
        </w:tc>
      </w:tr>
      <w:tr w:rsidR="005920AB" w:rsidRPr="00DF6FAC" w14:paraId="31BE7C85"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6A86D78A"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5207C058" w14:textId="77777777" w:rsidR="005920AB" w:rsidRPr="00DF6FAC" w:rsidRDefault="005920AB" w:rsidP="00691648">
            <w:pPr>
              <w:spacing w:before="40" w:after="40" w:line="360" w:lineRule="auto"/>
              <w:ind w:left="100" w:right="100"/>
            </w:pPr>
            <w:r w:rsidRPr="00DF6FAC">
              <w:rPr>
                <w:rFonts w:eastAsia="Arial"/>
                <w:color w:val="111111"/>
                <w:sz w:val="22"/>
                <w:szCs w:val="22"/>
              </w:rPr>
              <w:t>Never tells something spontaneously</w:t>
            </w:r>
          </w:p>
        </w:tc>
      </w:tr>
      <w:tr w:rsidR="005920AB" w:rsidRPr="00DF6FAC" w14:paraId="72225EFA"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73BBC1F2" w14:textId="77777777" w:rsidR="005920AB" w:rsidRPr="00DF6FAC" w:rsidRDefault="005920AB" w:rsidP="00691648">
            <w:pPr>
              <w:spacing w:before="40" w:after="40" w:line="360" w:lineRule="auto"/>
              <w:ind w:left="100" w:right="100"/>
            </w:pPr>
            <w:r w:rsidRPr="00DF6FAC">
              <w:rPr>
                <w:rFonts w:eastAsia="Arial"/>
                <w:color w:val="111111"/>
                <w:sz w:val="22"/>
                <w:szCs w:val="22"/>
              </w:rPr>
              <w:t>Daydreaming</w:t>
            </w:r>
          </w:p>
        </w:tc>
        <w:tc>
          <w:tcPr>
            <w:tcW w:w="5760" w:type="dxa"/>
            <w:shd w:val="clear" w:color="auto" w:fill="FFFFFF"/>
            <w:tcMar>
              <w:top w:w="0" w:type="dxa"/>
              <w:left w:w="0" w:type="dxa"/>
              <w:bottom w:w="0" w:type="dxa"/>
              <w:right w:w="0" w:type="dxa"/>
            </w:tcMar>
            <w:vAlign w:val="center"/>
          </w:tcPr>
          <w:p w14:paraId="050C53A2" w14:textId="3F60DE1B" w:rsidR="005920AB" w:rsidRPr="00DF6FAC" w:rsidRDefault="005920AB" w:rsidP="00691648">
            <w:pPr>
              <w:spacing w:before="40" w:after="40" w:line="360" w:lineRule="auto"/>
              <w:ind w:left="100" w:right="100"/>
            </w:pPr>
            <w:r w:rsidRPr="00DF6FAC">
              <w:rPr>
                <w:rFonts w:eastAsia="Arial"/>
                <w:color w:val="111111"/>
                <w:sz w:val="22"/>
                <w:szCs w:val="22"/>
              </w:rPr>
              <w:t xml:space="preserve">His/her </w:t>
            </w:r>
            <w:r>
              <w:rPr>
                <w:rFonts w:eastAsia="Arial"/>
                <w:color w:val="111111"/>
                <w:sz w:val="22"/>
                <w:szCs w:val="22"/>
              </w:rPr>
              <w:t>t</w:t>
            </w:r>
            <w:r w:rsidRPr="00DF6FAC">
              <w:rPr>
                <w:rFonts w:eastAsia="Arial"/>
                <w:color w:val="111111"/>
                <w:sz w:val="22"/>
                <w:szCs w:val="22"/>
              </w:rPr>
              <w:t>houghts tend to stray at times</w:t>
            </w:r>
          </w:p>
        </w:tc>
      </w:tr>
      <w:tr w:rsidR="005920AB" w:rsidRPr="00DF6FAC" w14:paraId="419C752C"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BA29695"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17778C0D" w14:textId="5A240843" w:rsidR="005920AB" w:rsidRPr="00DF6FAC" w:rsidRDefault="005920AB" w:rsidP="00691648">
            <w:pPr>
              <w:spacing w:before="40" w:after="40" w:line="360" w:lineRule="auto"/>
              <w:ind w:left="100" w:right="100"/>
            </w:pPr>
            <w:r>
              <w:rPr>
                <w:rFonts w:eastAsia="Arial"/>
                <w:color w:val="111111"/>
                <w:sz w:val="22"/>
                <w:szCs w:val="22"/>
              </w:rPr>
              <w:t>I</w:t>
            </w:r>
            <w:r w:rsidRPr="00DF6FAC">
              <w:rPr>
                <w:rFonts w:eastAsia="Arial"/>
                <w:color w:val="111111"/>
                <w:sz w:val="22"/>
                <w:szCs w:val="22"/>
              </w:rPr>
              <w:t xml:space="preserve">s </w:t>
            </w:r>
            <w:r>
              <w:rPr>
                <w:rFonts w:eastAsia="Arial"/>
                <w:color w:val="111111"/>
                <w:sz w:val="22"/>
                <w:szCs w:val="22"/>
              </w:rPr>
              <w:t xml:space="preserve">often </w:t>
            </w:r>
            <w:r w:rsidRPr="00DF6FAC">
              <w:rPr>
                <w:rFonts w:eastAsia="Arial"/>
                <w:color w:val="111111"/>
                <w:sz w:val="22"/>
                <w:szCs w:val="22"/>
              </w:rPr>
              <w:t>completely unaware of what is happening around him/her</w:t>
            </w:r>
          </w:p>
        </w:tc>
      </w:tr>
      <w:tr w:rsidR="005920AB" w:rsidRPr="00DF6FAC" w14:paraId="598C91AA"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A47E111"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229218FA" w14:textId="335DE103" w:rsidR="005920AB" w:rsidRPr="00DF6FAC" w:rsidRDefault="005920AB" w:rsidP="00691648">
            <w:pPr>
              <w:spacing w:before="40" w:after="40" w:line="360" w:lineRule="auto"/>
              <w:ind w:left="100" w:right="100"/>
            </w:pPr>
            <w:r w:rsidRPr="00DF6FAC">
              <w:rPr>
                <w:rFonts w:eastAsia="Arial"/>
                <w:color w:val="111111"/>
                <w:sz w:val="22"/>
                <w:szCs w:val="22"/>
              </w:rPr>
              <w:t xml:space="preserve">Misses parts of conversations because </w:t>
            </w:r>
            <w:r>
              <w:rPr>
                <w:rFonts w:eastAsia="Arial"/>
                <w:color w:val="111111"/>
                <w:sz w:val="22"/>
                <w:szCs w:val="22"/>
              </w:rPr>
              <w:t>of</w:t>
            </w:r>
            <w:r w:rsidRPr="00DF6FAC">
              <w:rPr>
                <w:rFonts w:eastAsia="Arial"/>
                <w:color w:val="111111"/>
                <w:sz w:val="22"/>
                <w:szCs w:val="22"/>
              </w:rPr>
              <w:t xml:space="preserve"> daydreaming</w:t>
            </w:r>
          </w:p>
        </w:tc>
      </w:tr>
      <w:tr w:rsidR="005920AB" w:rsidRPr="00DF6FAC" w14:paraId="3CC32A7A"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00BD0F83" w14:textId="77777777" w:rsidR="005920AB" w:rsidRPr="00DF6FAC" w:rsidRDefault="005920AB" w:rsidP="00691648">
            <w:pPr>
              <w:spacing w:before="40" w:after="40" w:line="360" w:lineRule="auto"/>
              <w:ind w:left="100" w:right="100"/>
            </w:pPr>
            <w:r w:rsidRPr="00DF6FAC">
              <w:rPr>
                <w:rFonts w:eastAsia="Arial"/>
                <w:color w:val="111111"/>
                <w:sz w:val="22"/>
                <w:szCs w:val="22"/>
              </w:rPr>
              <w:t>Extreme fantasy</w:t>
            </w:r>
          </w:p>
        </w:tc>
        <w:tc>
          <w:tcPr>
            <w:tcW w:w="5760" w:type="dxa"/>
            <w:shd w:val="clear" w:color="auto" w:fill="FFFFFF"/>
            <w:tcMar>
              <w:top w:w="0" w:type="dxa"/>
              <w:left w:w="0" w:type="dxa"/>
              <w:bottom w:w="0" w:type="dxa"/>
              <w:right w:w="0" w:type="dxa"/>
            </w:tcMar>
            <w:vAlign w:val="center"/>
          </w:tcPr>
          <w:p w14:paraId="7008C584" w14:textId="338DEE6E" w:rsidR="005920AB" w:rsidRPr="00DF6FAC" w:rsidRDefault="005920AB" w:rsidP="00691648">
            <w:pPr>
              <w:spacing w:before="40" w:after="40" w:line="360" w:lineRule="auto"/>
              <w:ind w:left="100" w:right="100"/>
            </w:pPr>
            <w:r w:rsidRPr="00DF6FAC">
              <w:rPr>
                <w:rFonts w:eastAsia="Arial"/>
                <w:color w:val="111111"/>
                <w:sz w:val="22"/>
                <w:szCs w:val="22"/>
              </w:rPr>
              <w:t xml:space="preserve">Gets lost in fantasy more than other kids </w:t>
            </w:r>
            <w:r>
              <w:rPr>
                <w:rFonts w:eastAsia="Arial"/>
                <w:color w:val="111111"/>
                <w:sz w:val="22"/>
                <w:szCs w:val="22"/>
              </w:rPr>
              <w:t>his/her</w:t>
            </w:r>
            <w:r w:rsidRPr="00DF6FAC">
              <w:rPr>
                <w:rFonts w:eastAsia="Arial"/>
                <w:color w:val="111111"/>
                <w:sz w:val="22"/>
                <w:szCs w:val="22"/>
              </w:rPr>
              <w:t xml:space="preserve"> age</w:t>
            </w:r>
          </w:p>
        </w:tc>
      </w:tr>
      <w:tr w:rsidR="005920AB" w:rsidRPr="00DF6FAC" w14:paraId="60116B7A"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26417120"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379D9432" w14:textId="77777777" w:rsidR="005920AB" w:rsidRPr="00DF6FAC" w:rsidRDefault="005920AB" w:rsidP="00691648">
            <w:pPr>
              <w:spacing w:before="40" w:after="40" w:line="360" w:lineRule="auto"/>
              <w:ind w:left="100" w:right="100"/>
            </w:pPr>
            <w:r w:rsidRPr="00DF6FAC">
              <w:rPr>
                <w:rFonts w:eastAsia="Arial"/>
                <w:color w:val="111111"/>
                <w:sz w:val="22"/>
                <w:szCs w:val="22"/>
              </w:rPr>
              <w:t>Sometimes doesn't know if something is real or just imaginary</w:t>
            </w:r>
          </w:p>
        </w:tc>
      </w:tr>
      <w:tr w:rsidR="005920AB" w:rsidRPr="00DF6FAC" w14:paraId="0A4DE778"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17551E02"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376D01C7" w14:textId="77777777" w:rsidR="005920AB" w:rsidRPr="00DF6FAC" w:rsidRDefault="005920AB" w:rsidP="00691648">
            <w:pPr>
              <w:spacing w:before="40" w:after="40" w:line="360" w:lineRule="auto"/>
              <w:ind w:left="100" w:right="100"/>
            </w:pPr>
            <w:r w:rsidRPr="00DF6FAC">
              <w:rPr>
                <w:rFonts w:eastAsia="Arial"/>
                <w:color w:val="111111"/>
                <w:sz w:val="22"/>
                <w:szCs w:val="22"/>
              </w:rPr>
              <w:t>At times, he/she cannot tell the difference between reality and fantasy</w:t>
            </w:r>
          </w:p>
        </w:tc>
      </w:tr>
      <w:tr w:rsidR="005920AB" w:rsidRPr="00DF6FAC" w14:paraId="0AA44C72"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69B5A54E" w14:textId="77777777" w:rsidR="005920AB" w:rsidRPr="00DF6FAC" w:rsidRDefault="005920AB" w:rsidP="00691648">
            <w:pPr>
              <w:spacing w:before="40" w:after="40" w:line="360" w:lineRule="auto"/>
              <w:ind w:left="100" w:right="100"/>
            </w:pPr>
            <w:r w:rsidRPr="00DF6FAC">
              <w:rPr>
                <w:rFonts w:eastAsia="Arial"/>
                <w:color w:val="111111"/>
                <w:sz w:val="22"/>
                <w:szCs w:val="22"/>
              </w:rPr>
              <w:t>Odd thoughts and behavior</w:t>
            </w:r>
          </w:p>
        </w:tc>
        <w:tc>
          <w:tcPr>
            <w:tcW w:w="5760" w:type="dxa"/>
            <w:shd w:val="clear" w:color="auto" w:fill="FFFFFF"/>
            <w:tcMar>
              <w:top w:w="0" w:type="dxa"/>
              <w:left w:w="0" w:type="dxa"/>
              <w:bottom w:w="0" w:type="dxa"/>
              <w:right w:w="0" w:type="dxa"/>
            </w:tcMar>
            <w:vAlign w:val="center"/>
          </w:tcPr>
          <w:p w14:paraId="7893A2CF" w14:textId="367D89C4" w:rsidR="005920AB" w:rsidRPr="00DF6FAC" w:rsidRDefault="005920AB" w:rsidP="00691648">
            <w:pPr>
              <w:spacing w:before="40" w:after="40" w:line="360" w:lineRule="auto"/>
              <w:ind w:left="100" w:right="100"/>
            </w:pPr>
            <w:r w:rsidRPr="00DF6FAC">
              <w:rPr>
                <w:rFonts w:eastAsia="Arial"/>
                <w:color w:val="111111"/>
                <w:sz w:val="22"/>
                <w:szCs w:val="22"/>
              </w:rPr>
              <w:t>At times, say</w:t>
            </w:r>
            <w:r>
              <w:rPr>
                <w:rFonts w:eastAsia="Arial"/>
                <w:color w:val="111111"/>
                <w:sz w:val="22"/>
                <w:szCs w:val="22"/>
              </w:rPr>
              <w:t>s</w:t>
            </w:r>
            <w:r w:rsidRPr="00DF6FAC">
              <w:rPr>
                <w:rFonts w:eastAsia="Arial"/>
                <w:color w:val="111111"/>
                <w:sz w:val="22"/>
                <w:szCs w:val="22"/>
              </w:rPr>
              <w:t xml:space="preserve"> things that others find odd or strange</w:t>
            </w:r>
          </w:p>
        </w:tc>
      </w:tr>
      <w:tr w:rsidR="005920AB" w:rsidRPr="00DF6FAC" w14:paraId="7D3188B7"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5C15669D"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3C0E6D87" w14:textId="77777777" w:rsidR="005920AB" w:rsidRPr="00DF6FAC" w:rsidRDefault="005920AB" w:rsidP="00691648">
            <w:pPr>
              <w:spacing w:before="40" w:after="40" w:line="360" w:lineRule="auto"/>
              <w:ind w:left="100" w:right="100"/>
            </w:pPr>
            <w:r w:rsidRPr="00DF6FAC">
              <w:rPr>
                <w:rFonts w:eastAsia="Arial"/>
                <w:color w:val="111111"/>
                <w:sz w:val="22"/>
                <w:szCs w:val="22"/>
              </w:rPr>
              <w:t>His/her behavior is weird</w:t>
            </w:r>
          </w:p>
        </w:tc>
      </w:tr>
      <w:tr w:rsidR="005920AB" w:rsidRPr="00DF6FAC" w14:paraId="12CC0CFF"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7056C253"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4B69CF15" w14:textId="77777777" w:rsidR="005920AB" w:rsidRPr="00DF6FAC" w:rsidRDefault="005920AB" w:rsidP="00691648">
            <w:pPr>
              <w:spacing w:before="40" w:after="40" w:line="360" w:lineRule="auto"/>
              <w:ind w:left="100" w:right="100"/>
            </w:pPr>
            <w:r w:rsidRPr="00DF6FAC">
              <w:rPr>
                <w:rFonts w:eastAsia="Arial"/>
                <w:color w:val="111111"/>
                <w:sz w:val="22"/>
                <w:szCs w:val="22"/>
              </w:rPr>
              <w:t>Has strange fantasies</w:t>
            </w:r>
          </w:p>
        </w:tc>
      </w:tr>
      <w:tr w:rsidR="005920AB" w:rsidRPr="00DF6FAC" w14:paraId="23C0E5D2"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91B4776" w14:textId="77777777" w:rsidR="005920AB" w:rsidRPr="00DF6FAC" w:rsidRDefault="005920AB" w:rsidP="00691648">
            <w:pPr>
              <w:spacing w:before="40" w:after="40" w:line="360" w:lineRule="auto"/>
              <w:ind w:left="100" w:right="100"/>
            </w:pPr>
            <w:r w:rsidRPr="00DF6FAC">
              <w:rPr>
                <w:rFonts w:eastAsia="Arial"/>
                <w:color w:val="111111"/>
                <w:sz w:val="22"/>
                <w:szCs w:val="22"/>
              </w:rPr>
              <w:t>Oversensitivity to feelings</w:t>
            </w:r>
          </w:p>
        </w:tc>
        <w:tc>
          <w:tcPr>
            <w:tcW w:w="5760" w:type="dxa"/>
            <w:shd w:val="clear" w:color="auto" w:fill="FFFFFF"/>
            <w:tcMar>
              <w:top w:w="0" w:type="dxa"/>
              <w:left w:w="0" w:type="dxa"/>
              <w:bottom w:w="0" w:type="dxa"/>
              <w:right w:w="0" w:type="dxa"/>
            </w:tcMar>
            <w:vAlign w:val="center"/>
          </w:tcPr>
          <w:p w14:paraId="669155E1" w14:textId="6AA9570A" w:rsidR="005920AB" w:rsidRPr="00DF6FAC" w:rsidRDefault="005920AB" w:rsidP="00691648">
            <w:pPr>
              <w:spacing w:before="40" w:after="40" w:line="360" w:lineRule="auto"/>
              <w:ind w:left="100" w:right="100"/>
            </w:pPr>
            <w:r w:rsidRPr="00DF6FAC">
              <w:rPr>
                <w:rFonts w:eastAsia="Arial"/>
                <w:color w:val="111111"/>
                <w:sz w:val="22"/>
                <w:szCs w:val="22"/>
              </w:rPr>
              <w:t xml:space="preserve">Feels intensely upset when </w:t>
            </w:r>
            <w:r>
              <w:rPr>
                <w:rFonts w:eastAsia="Arial"/>
                <w:color w:val="111111"/>
                <w:sz w:val="22"/>
                <w:szCs w:val="22"/>
              </w:rPr>
              <w:t xml:space="preserve">he/she </w:t>
            </w:r>
            <w:r w:rsidRPr="00DF6FAC">
              <w:rPr>
                <w:rFonts w:eastAsia="Arial"/>
                <w:color w:val="111111"/>
                <w:sz w:val="22"/>
                <w:szCs w:val="22"/>
              </w:rPr>
              <w:t>sees something sad on television</w:t>
            </w:r>
          </w:p>
        </w:tc>
      </w:tr>
      <w:tr w:rsidR="005920AB" w:rsidRPr="00DF6FAC" w14:paraId="7502A9CE" w14:textId="77777777" w:rsidTr="00986D00">
        <w:trPr>
          <w:cantSplit/>
          <w:trHeight w:val="360"/>
          <w:jc w:val="center"/>
        </w:trPr>
        <w:tc>
          <w:tcPr>
            <w:tcW w:w="2880" w:type="dxa"/>
            <w:shd w:val="clear" w:color="auto" w:fill="FFFFFF"/>
            <w:tcMar>
              <w:top w:w="0" w:type="dxa"/>
              <w:left w:w="0" w:type="dxa"/>
              <w:bottom w:w="0" w:type="dxa"/>
              <w:right w:w="0" w:type="dxa"/>
            </w:tcMar>
            <w:vAlign w:val="center"/>
          </w:tcPr>
          <w:p w14:paraId="3A3D5C2B" w14:textId="77777777" w:rsidR="005920AB" w:rsidRPr="00DF6FAC" w:rsidRDefault="005920AB" w:rsidP="00691648">
            <w:pPr>
              <w:spacing w:before="40" w:after="40" w:line="360" w:lineRule="auto"/>
              <w:ind w:left="100" w:right="100"/>
            </w:pPr>
          </w:p>
        </w:tc>
        <w:tc>
          <w:tcPr>
            <w:tcW w:w="5760" w:type="dxa"/>
            <w:shd w:val="clear" w:color="auto" w:fill="FFFFFF"/>
            <w:tcMar>
              <w:top w:w="0" w:type="dxa"/>
              <w:left w:w="0" w:type="dxa"/>
              <w:bottom w:w="0" w:type="dxa"/>
              <w:right w:w="0" w:type="dxa"/>
            </w:tcMar>
            <w:vAlign w:val="center"/>
          </w:tcPr>
          <w:p w14:paraId="5F059DE8" w14:textId="6C7862D5" w:rsidR="005920AB" w:rsidRPr="00DF6FAC" w:rsidRDefault="005920AB" w:rsidP="00691648">
            <w:pPr>
              <w:spacing w:before="40" w:after="40" w:line="360" w:lineRule="auto"/>
              <w:ind w:left="100" w:right="100"/>
            </w:pPr>
            <w:r>
              <w:rPr>
                <w:rFonts w:eastAsia="Arial"/>
                <w:color w:val="111111"/>
                <w:sz w:val="22"/>
                <w:szCs w:val="22"/>
              </w:rPr>
              <w:t>Is often absorbed by intense emotions</w:t>
            </w:r>
          </w:p>
        </w:tc>
      </w:tr>
      <w:tr w:rsidR="005920AB" w:rsidRPr="00DF6FAC" w14:paraId="6C625EFE" w14:textId="77777777" w:rsidTr="00986D00">
        <w:trPr>
          <w:cantSplit/>
          <w:trHeight w:val="360"/>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14:paraId="02392BC4" w14:textId="77777777" w:rsidR="005920AB" w:rsidRPr="00DF6FAC" w:rsidRDefault="005920AB" w:rsidP="00691648">
            <w:pPr>
              <w:spacing w:before="40" w:after="40" w:line="360" w:lineRule="auto"/>
              <w:ind w:left="100" w:right="100"/>
            </w:pPr>
          </w:p>
        </w:tc>
        <w:tc>
          <w:tcPr>
            <w:tcW w:w="5760" w:type="dxa"/>
            <w:tcBorders>
              <w:bottom w:val="single" w:sz="16" w:space="0" w:color="000000"/>
            </w:tcBorders>
            <w:shd w:val="clear" w:color="auto" w:fill="FFFFFF"/>
            <w:tcMar>
              <w:top w:w="0" w:type="dxa"/>
              <w:left w:w="0" w:type="dxa"/>
              <w:bottom w:w="0" w:type="dxa"/>
              <w:right w:w="0" w:type="dxa"/>
            </w:tcMar>
            <w:vAlign w:val="center"/>
          </w:tcPr>
          <w:p w14:paraId="6650AF47" w14:textId="77777777" w:rsidR="005920AB" w:rsidRPr="00DF6FAC" w:rsidRDefault="005920AB" w:rsidP="00691648">
            <w:pPr>
              <w:spacing w:before="40" w:after="40" w:line="360" w:lineRule="auto"/>
              <w:ind w:left="100" w:right="100"/>
            </w:pPr>
            <w:r w:rsidRPr="00DF6FAC">
              <w:rPr>
                <w:rFonts w:eastAsia="Arial"/>
                <w:color w:val="111111"/>
                <w:sz w:val="22"/>
                <w:szCs w:val="22"/>
              </w:rPr>
              <w:t>Sometimes empathizes too strongly with others' feelings or experiences</w:t>
            </w:r>
          </w:p>
        </w:tc>
      </w:tr>
    </w:tbl>
    <w:p w14:paraId="14E315CF" w14:textId="77777777" w:rsidR="0097247D" w:rsidRPr="00DF6FAC" w:rsidRDefault="0097247D" w:rsidP="00593709"/>
    <w:p w14:paraId="66C87073" w14:textId="77777777" w:rsidR="0097247D" w:rsidRPr="00DF6FAC" w:rsidRDefault="0097247D" w:rsidP="00107283">
      <w:pPr>
        <w:pStyle w:val="Ttulo1"/>
        <w:rPr>
          <w:rFonts w:ascii="Times New Roman" w:hAnsi="Times New Roman" w:cs="Times New Roman"/>
        </w:rPr>
      </w:pPr>
      <w:bookmarkStart w:id="50" w:name="annex-1."/>
      <w:r w:rsidRPr="00DF6FAC">
        <w:rPr>
          <w:rFonts w:ascii="Times New Roman" w:hAnsi="Times New Roman" w:cs="Times New Roman"/>
        </w:rPr>
        <w:lastRenderedPageBreak/>
        <w:t>Annex 2.</w:t>
      </w:r>
      <w:bookmarkEnd w:id="50"/>
    </w:p>
    <w:p w14:paraId="328EEC35" w14:textId="77777777" w:rsidR="0097247D" w:rsidRPr="00DF6FAC" w:rsidRDefault="0097247D" w:rsidP="00A27568">
      <w:pPr>
        <w:pStyle w:val="Ttulo2"/>
        <w:rPr>
          <w:rFonts w:ascii="Times New Roman" w:hAnsi="Times New Roman" w:cs="Times New Roman"/>
        </w:rPr>
      </w:pPr>
      <w:bookmarkStart w:id="51" w:name="table-1.-irt-information-per-facet"/>
      <w:r w:rsidRPr="00DF6FAC">
        <w:rPr>
          <w:rFonts w:ascii="Times New Roman" w:hAnsi="Times New Roman" w:cs="Times New Roman"/>
        </w:rPr>
        <w:t xml:space="preserve">Table </w:t>
      </w:r>
      <w:r w:rsidR="00986D00" w:rsidRPr="00DF6FAC">
        <w:rPr>
          <w:rFonts w:ascii="Times New Roman" w:hAnsi="Times New Roman" w:cs="Times New Roman"/>
        </w:rPr>
        <w:t>A1</w:t>
      </w:r>
      <w:r w:rsidRPr="00DF6FAC">
        <w:rPr>
          <w:rFonts w:ascii="Times New Roman" w:hAnsi="Times New Roman" w:cs="Times New Roman"/>
        </w:rPr>
        <w:t>. IRT information per facet</w:t>
      </w:r>
      <w:bookmarkEnd w:id="51"/>
    </w:p>
    <w:tbl>
      <w:tblPr>
        <w:tblW w:w="11448" w:type="dxa"/>
        <w:jc w:val="center"/>
        <w:tblLayout w:type="fixed"/>
        <w:tblLook w:val="04A0" w:firstRow="1" w:lastRow="0" w:firstColumn="1" w:lastColumn="0" w:noHBand="0" w:noVBand="1"/>
      </w:tblPr>
      <w:tblGrid>
        <w:gridCol w:w="1440"/>
        <w:gridCol w:w="4896"/>
        <w:gridCol w:w="720"/>
        <w:gridCol w:w="720"/>
        <w:gridCol w:w="720"/>
        <w:gridCol w:w="720"/>
        <w:gridCol w:w="720"/>
        <w:gridCol w:w="864"/>
        <w:gridCol w:w="648"/>
      </w:tblGrid>
      <w:tr w:rsidR="0097247D" w:rsidRPr="00DF6FAC" w14:paraId="3448ACE0" w14:textId="77777777" w:rsidTr="005920AB">
        <w:trPr>
          <w:cantSplit/>
          <w:trHeight w:val="412"/>
          <w:tblHeader/>
          <w:jc w:val="center"/>
        </w:trPr>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0086D78" w14:textId="77777777" w:rsidR="0097247D" w:rsidRPr="00DF6FAC" w:rsidRDefault="0097247D" w:rsidP="00032276">
            <w:pPr>
              <w:spacing w:before="40" w:after="40" w:line="360" w:lineRule="auto"/>
              <w:ind w:left="100" w:right="100"/>
            </w:pPr>
            <w:r w:rsidRPr="00DF6FAC">
              <w:rPr>
                <w:rFonts w:eastAsia="Arial"/>
                <w:color w:val="111111"/>
                <w:sz w:val="22"/>
                <w:szCs w:val="22"/>
              </w:rPr>
              <w:t>item</w:t>
            </w:r>
          </w:p>
        </w:tc>
        <w:tc>
          <w:tcPr>
            <w:tcW w:w="489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E5C619F" w14:textId="77777777" w:rsidR="0097247D" w:rsidRPr="00DF6FAC" w:rsidRDefault="0097247D" w:rsidP="00032276">
            <w:pPr>
              <w:spacing w:before="40" w:after="40" w:line="360" w:lineRule="auto"/>
              <w:ind w:left="100" w:right="100"/>
              <w:jc w:val="center"/>
            </w:pPr>
            <w:r w:rsidRPr="00DF6FAC">
              <w:rPr>
                <w:rFonts w:eastAsia="Arial"/>
                <w:color w:val="111111"/>
                <w:sz w:val="22"/>
                <w:szCs w:val="22"/>
              </w:rPr>
              <w:t>label</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919E01C" w14:textId="77777777" w:rsidR="0097247D" w:rsidRPr="00DF6FAC" w:rsidRDefault="0097247D" w:rsidP="00032276">
            <w:pPr>
              <w:spacing w:before="40" w:after="40" w:line="360" w:lineRule="auto"/>
              <w:ind w:left="100" w:right="100"/>
              <w:jc w:val="center"/>
            </w:pPr>
            <w:r w:rsidRPr="00DF6FAC">
              <w:rPr>
                <w:rFonts w:eastAsia="Arial"/>
                <w:color w:val="111111"/>
                <w:sz w:val="22"/>
                <w:szCs w:val="22"/>
              </w:rPr>
              <w:t>b1</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0B779BA" w14:textId="77777777" w:rsidR="0097247D" w:rsidRPr="00DF6FAC" w:rsidRDefault="0097247D" w:rsidP="00032276">
            <w:pPr>
              <w:spacing w:before="40" w:after="40" w:line="360" w:lineRule="auto"/>
              <w:ind w:left="100" w:right="100"/>
              <w:jc w:val="center"/>
            </w:pPr>
            <w:r w:rsidRPr="00DF6FAC">
              <w:rPr>
                <w:rFonts w:eastAsia="Arial"/>
                <w:color w:val="111111"/>
                <w:sz w:val="22"/>
                <w:szCs w:val="22"/>
              </w:rPr>
              <w:t>b2</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9C58919" w14:textId="77777777" w:rsidR="0097247D" w:rsidRPr="00DF6FAC" w:rsidRDefault="0097247D" w:rsidP="00032276">
            <w:pPr>
              <w:spacing w:before="40" w:after="40" w:line="360" w:lineRule="auto"/>
              <w:ind w:left="100" w:right="100"/>
              <w:jc w:val="center"/>
            </w:pPr>
            <w:r w:rsidRPr="00DF6FAC">
              <w:rPr>
                <w:rFonts w:eastAsia="Arial"/>
                <w:color w:val="111111"/>
                <w:sz w:val="22"/>
                <w:szCs w:val="22"/>
              </w:rPr>
              <w:t>b3</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A294439" w14:textId="77777777" w:rsidR="0097247D" w:rsidRPr="00DF6FAC" w:rsidRDefault="0097247D" w:rsidP="00032276">
            <w:pPr>
              <w:spacing w:before="40" w:after="40" w:line="360" w:lineRule="auto"/>
              <w:ind w:left="100" w:right="100"/>
              <w:jc w:val="center"/>
            </w:pPr>
            <w:r w:rsidRPr="00DF6FAC">
              <w:rPr>
                <w:rFonts w:eastAsia="Arial"/>
                <w:color w:val="111111"/>
                <w:sz w:val="22"/>
                <w:szCs w:val="22"/>
              </w:rPr>
              <w:t>b4</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2B1045" w14:textId="77777777" w:rsidR="0097247D" w:rsidRPr="00DF6FAC" w:rsidRDefault="0097247D" w:rsidP="00032276">
            <w:pPr>
              <w:spacing w:before="40" w:after="40" w:line="360" w:lineRule="auto"/>
              <w:ind w:left="100" w:right="100"/>
              <w:jc w:val="center"/>
            </w:pPr>
            <w:r w:rsidRPr="00DF6FAC">
              <w:rPr>
                <w:rFonts w:eastAsia="Arial"/>
                <w:color w:val="111111"/>
                <w:sz w:val="22"/>
                <w:szCs w:val="22"/>
              </w:rPr>
              <w:t>a</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B1BE2DD" w14:textId="77777777" w:rsidR="0097247D" w:rsidRPr="00DF6FAC" w:rsidRDefault="0097247D" w:rsidP="00032276">
            <w:pPr>
              <w:spacing w:before="40" w:after="40" w:line="360" w:lineRule="auto"/>
              <w:ind w:left="100" w:right="100"/>
              <w:jc w:val="center"/>
            </w:pPr>
            <w:r w:rsidRPr="00DF6FAC">
              <w:rPr>
                <w:rFonts w:eastAsia="Arial"/>
                <w:color w:val="111111"/>
                <w:sz w:val="22"/>
                <w:szCs w:val="22"/>
              </w:rPr>
              <w:t>DIF</w:t>
            </w:r>
          </w:p>
        </w:tc>
        <w:tc>
          <w:tcPr>
            <w:tcW w:w="64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7DAE9D0" w14:textId="77777777" w:rsidR="0097247D" w:rsidRPr="00DF6FAC" w:rsidRDefault="0097247D" w:rsidP="00032276">
            <w:pPr>
              <w:spacing w:before="40" w:after="40" w:line="360" w:lineRule="auto"/>
              <w:ind w:left="100" w:right="100"/>
              <w:jc w:val="center"/>
            </w:pPr>
            <w:r w:rsidRPr="00DF6FAC">
              <w:rPr>
                <w:rFonts w:eastAsia="Arial"/>
                <w:color w:val="111111"/>
                <w:sz w:val="22"/>
                <w:szCs w:val="22"/>
              </w:rPr>
              <w:t>Dec</w:t>
            </w:r>
          </w:p>
        </w:tc>
      </w:tr>
      <w:tr w:rsidR="005920AB" w:rsidRPr="00DF6FAC" w14:paraId="304FE9D9"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4188BB89" w14:textId="77777777" w:rsidR="005920AB" w:rsidRPr="00DF6FAC" w:rsidRDefault="005920AB" w:rsidP="00032276">
            <w:pPr>
              <w:spacing w:before="40" w:after="40" w:line="360" w:lineRule="auto"/>
              <w:ind w:left="100" w:right="100"/>
            </w:pPr>
            <w:r w:rsidRPr="00DF6FAC">
              <w:rPr>
                <w:rFonts w:eastAsia="Arial"/>
                <w:color w:val="111111"/>
                <w:sz w:val="22"/>
                <w:szCs w:val="22"/>
              </w:rPr>
              <w:t xml:space="preserve"> </w:t>
            </w:r>
          </w:p>
          <w:p w14:paraId="3C57DFE0" w14:textId="6CACCD06" w:rsidR="005920AB" w:rsidRPr="00B434D4" w:rsidRDefault="005920AB" w:rsidP="005920AB">
            <w:pPr>
              <w:spacing w:before="40" w:after="40" w:line="360" w:lineRule="auto"/>
              <w:ind w:left="100" w:right="100"/>
              <w:jc w:val="center"/>
              <w:rPr>
                <w:b/>
                <w:bCs/>
              </w:rPr>
            </w:pPr>
            <w:proofErr w:type="spellStart"/>
            <w:r w:rsidRPr="00B434D4">
              <w:rPr>
                <w:rFonts w:eastAsia="Arial"/>
                <w:b/>
                <w:bCs/>
                <w:color w:val="111111"/>
                <w:sz w:val="22"/>
                <w:szCs w:val="22"/>
              </w:rPr>
              <w:t>Hyperexpressive</w:t>
            </w:r>
            <w:proofErr w:type="spellEnd"/>
            <w:r w:rsidRPr="00B434D4">
              <w:rPr>
                <w:rFonts w:eastAsia="Arial"/>
                <w:b/>
                <w:bCs/>
                <w:color w:val="111111"/>
                <w:sz w:val="22"/>
                <w:szCs w:val="22"/>
              </w:rPr>
              <w:t xml:space="preserve"> traits</w:t>
            </w:r>
          </w:p>
        </w:tc>
        <w:tc>
          <w:tcPr>
            <w:tcW w:w="720" w:type="dxa"/>
            <w:shd w:val="clear" w:color="auto" w:fill="FFFFFF"/>
            <w:tcMar>
              <w:top w:w="0" w:type="dxa"/>
              <w:left w:w="0" w:type="dxa"/>
              <w:bottom w:w="0" w:type="dxa"/>
              <w:right w:w="0" w:type="dxa"/>
            </w:tcMar>
            <w:vAlign w:val="center"/>
          </w:tcPr>
          <w:p w14:paraId="12346D65"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00556714"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67602442"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6E5BE871"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56F137ED"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7EFB691E"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DFCA4EE" w14:textId="77777777" w:rsidR="005920AB" w:rsidRPr="00DF6FAC" w:rsidRDefault="005920AB" w:rsidP="00691648">
            <w:pPr>
              <w:spacing w:before="40" w:after="40" w:line="360" w:lineRule="auto"/>
              <w:ind w:left="100" w:right="100"/>
              <w:jc w:val="right"/>
            </w:pPr>
          </w:p>
        </w:tc>
      </w:tr>
      <w:tr w:rsidR="0097247D" w:rsidRPr="00DF6FAC" w14:paraId="7F38B7CD"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04CAE3D5" w14:textId="77777777" w:rsidR="0097247D" w:rsidRPr="00DF6FAC" w:rsidRDefault="0097247D" w:rsidP="00032276">
            <w:pPr>
              <w:spacing w:before="40" w:after="40" w:line="360" w:lineRule="auto"/>
              <w:ind w:left="100" w:right="100"/>
            </w:pPr>
            <w:r w:rsidRPr="00DF6FAC">
              <w:rPr>
                <w:rFonts w:eastAsia="Arial"/>
                <w:color w:val="111111"/>
                <w:sz w:val="22"/>
                <w:szCs w:val="22"/>
              </w:rPr>
              <w:t>impa_1m</w:t>
            </w:r>
          </w:p>
        </w:tc>
        <w:tc>
          <w:tcPr>
            <w:tcW w:w="4896" w:type="dxa"/>
            <w:shd w:val="clear" w:color="auto" w:fill="FFFFFF"/>
            <w:tcMar>
              <w:top w:w="0" w:type="dxa"/>
              <w:left w:w="0" w:type="dxa"/>
              <w:bottom w:w="0" w:type="dxa"/>
              <w:right w:w="0" w:type="dxa"/>
            </w:tcMar>
            <w:vAlign w:val="center"/>
          </w:tcPr>
          <w:p w14:paraId="7693061E" w14:textId="77777777" w:rsidR="0097247D" w:rsidRPr="00DF6FAC" w:rsidRDefault="0097247D" w:rsidP="00032276">
            <w:pPr>
              <w:spacing w:before="40" w:after="40" w:line="360" w:lineRule="auto"/>
              <w:ind w:left="100" w:right="100"/>
            </w:pPr>
            <w:r w:rsidRPr="00DF6FAC">
              <w:rPr>
                <w:rFonts w:eastAsia="Arial"/>
                <w:color w:val="111111"/>
                <w:sz w:val="22"/>
                <w:szCs w:val="22"/>
              </w:rPr>
              <w:t>Demands his/her needs be immediately met</w:t>
            </w:r>
          </w:p>
        </w:tc>
        <w:tc>
          <w:tcPr>
            <w:tcW w:w="720" w:type="dxa"/>
            <w:shd w:val="clear" w:color="auto" w:fill="FFFFFF"/>
            <w:tcMar>
              <w:top w:w="0" w:type="dxa"/>
              <w:left w:w="0" w:type="dxa"/>
              <w:bottom w:w="0" w:type="dxa"/>
              <w:right w:w="0" w:type="dxa"/>
            </w:tcMar>
            <w:vAlign w:val="center"/>
          </w:tcPr>
          <w:p w14:paraId="015E9F6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-0.77</w:t>
            </w:r>
          </w:p>
        </w:tc>
        <w:tc>
          <w:tcPr>
            <w:tcW w:w="720" w:type="dxa"/>
            <w:shd w:val="clear" w:color="auto" w:fill="FFFFFF"/>
            <w:tcMar>
              <w:top w:w="0" w:type="dxa"/>
              <w:left w:w="0" w:type="dxa"/>
              <w:bottom w:w="0" w:type="dxa"/>
              <w:right w:w="0" w:type="dxa"/>
            </w:tcMar>
            <w:vAlign w:val="center"/>
          </w:tcPr>
          <w:p w14:paraId="261587C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1.38</w:t>
            </w:r>
          </w:p>
        </w:tc>
        <w:tc>
          <w:tcPr>
            <w:tcW w:w="720" w:type="dxa"/>
            <w:shd w:val="clear" w:color="auto" w:fill="FFFFFF"/>
            <w:tcMar>
              <w:top w:w="0" w:type="dxa"/>
              <w:left w:w="0" w:type="dxa"/>
              <w:bottom w:w="0" w:type="dxa"/>
              <w:right w:w="0" w:type="dxa"/>
            </w:tcMar>
            <w:vAlign w:val="center"/>
          </w:tcPr>
          <w:p w14:paraId="2306F64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1.87</w:t>
            </w:r>
          </w:p>
        </w:tc>
        <w:tc>
          <w:tcPr>
            <w:tcW w:w="720" w:type="dxa"/>
            <w:shd w:val="clear" w:color="auto" w:fill="FFFFFF"/>
            <w:tcMar>
              <w:top w:w="0" w:type="dxa"/>
              <w:left w:w="0" w:type="dxa"/>
              <w:bottom w:w="0" w:type="dxa"/>
              <w:right w:w="0" w:type="dxa"/>
            </w:tcMar>
            <w:vAlign w:val="center"/>
          </w:tcPr>
          <w:p w14:paraId="5D23A38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2.79</w:t>
            </w:r>
          </w:p>
        </w:tc>
        <w:tc>
          <w:tcPr>
            <w:tcW w:w="720" w:type="dxa"/>
            <w:shd w:val="clear" w:color="auto" w:fill="FFFFFF"/>
            <w:tcMar>
              <w:top w:w="0" w:type="dxa"/>
              <w:left w:w="0" w:type="dxa"/>
              <w:bottom w:w="0" w:type="dxa"/>
              <w:right w:w="0" w:type="dxa"/>
            </w:tcMar>
            <w:vAlign w:val="center"/>
          </w:tcPr>
          <w:p w14:paraId="3B445E8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1.82</w:t>
            </w:r>
          </w:p>
        </w:tc>
        <w:tc>
          <w:tcPr>
            <w:tcW w:w="864" w:type="dxa"/>
            <w:shd w:val="clear" w:color="auto" w:fill="FFFFFF"/>
            <w:tcMar>
              <w:top w:w="0" w:type="dxa"/>
              <w:left w:w="0" w:type="dxa"/>
              <w:bottom w:w="0" w:type="dxa"/>
              <w:right w:w="0" w:type="dxa"/>
            </w:tcMar>
            <w:vAlign w:val="center"/>
          </w:tcPr>
          <w:p w14:paraId="48EBF860"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FA45AB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B561496"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3DF042D0" w14:textId="77777777" w:rsidR="0097247D" w:rsidRPr="00DF6FAC" w:rsidRDefault="0097247D" w:rsidP="00032276">
            <w:pPr>
              <w:spacing w:before="40" w:after="40" w:line="360" w:lineRule="auto"/>
              <w:ind w:left="100" w:right="100"/>
            </w:pPr>
            <w:r w:rsidRPr="00DF6FAC">
              <w:rPr>
                <w:rFonts w:eastAsia="Arial"/>
                <w:color w:val="111111"/>
                <w:sz w:val="22"/>
                <w:szCs w:val="22"/>
              </w:rPr>
              <w:t>expr_1m</w:t>
            </w:r>
          </w:p>
        </w:tc>
        <w:tc>
          <w:tcPr>
            <w:tcW w:w="4896" w:type="dxa"/>
            <w:shd w:val="clear" w:color="auto" w:fill="FFFFFF"/>
            <w:tcMar>
              <w:top w:w="0" w:type="dxa"/>
              <w:left w:w="0" w:type="dxa"/>
              <w:bottom w:w="0" w:type="dxa"/>
              <w:right w:w="0" w:type="dxa"/>
            </w:tcMar>
            <w:vAlign w:val="center"/>
          </w:tcPr>
          <w:p w14:paraId="453FEB78" w14:textId="77777777" w:rsidR="0097247D" w:rsidRPr="00DF6FAC" w:rsidRDefault="0097247D" w:rsidP="00032276">
            <w:pPr>
              <w:spacing w:before="40" w:after="40" w:line="360" w:lineRule="auto"/>
              <w:ind w:left="100" w:right="100"/>
            </w:pPr>
            <w:r w:rsidRPr="00DF6FAC">
              <w:rPr>
                <w:rFonts w:eastAsia="Arial"/>
                <w:color w:val="111111"/>
                <w:sz w:val="22"/>
                <w:szCs w:val="22"/>
              </w:rPr>
              <w:t>Talks all the time about his/her own experiences</w:t>
            </w:r>
          </w:p>
        </w:tc>
        <w:tc>
          <w:tcPr>
            <w:tcW w:w="720" w:type="dxa"/>
            <w:shd w:val="clear" w:color="auto" w:fill="FFFFFF"/>
            <w:tcMar>
              <w:top w:w="0" w:type="dxa"/>
              <w:left w:w="0" w:type="dxa"/>
              <w:bottom w:w="0" w:type="dxa"/>
              <w:right w:w="0" w:type="dxa"/>
            </w:tcMar>
            <w:vAlign w:val="center"/>
          </w:tcPr>
          <w:p w14:paraId="4039467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-0.69</w:t>
            </w:r>
          </w:p>
        </w:tc>
        <w:tc>
          <w:tcPr>
            <w:tcW w:w="720" w:type="dxa"/>
            <w:shd w:val="clear" w:color="auto" w:fill="FFFFFF"/>
            <w:tcMar>
              <w:top w:w="0" w:type="dxa"/>
              <w:left w:w="0" w:type="dxa"/>
              <w:bottom w:w="0" w:type="dxa"/>
              <w:right w:w="0" w:type="dxa"/>
            </w:tcMar>
            <w:vAlign w:val="center"/>
          </w:tcPr>
          <w:p w14:paraId="705218D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0.59</w:t>
            </w:r>
          </w:p>
        </w:tc>
        <w:tc>
          <w:tcPr>
            <w:tcW w:w="720" w:type="dxa"/>
            <w:shd w:val="clear" w:color="auto" w:fill="FFFFFF"/>
            <w:tcMar>
              <w:top w:w="0" w:type="dxa"/>
              <w:left w:w="0" w:type="dxa"/>
              <w:bottom w:w="0" w:type="dxa"/>
              <w:right w:w="0" w:type="dxa"/>
            </w:tcMar>
            <w:vAlign w:val="center"/>
          </w:tcPr>
          <w:p w14:paraId="188F5AA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1.63</w:t>
            </w:r>
          </w:p>
        </w:tc>
        <w:tc>
          <w:tcPr>
            <w:tcW w:w="720" w:type="dxa"/>
            <w:shd w:val="clear" w:color="auto" w:fill="FFFFFF"/>
            <w:tcMar>
              <w:top w:w="0" w:type="dxa"/>
              <w:left w:w="0" w:type="dxa"/>
              <w:bottom w:w="0" w:type="dxa"/>
              <w:right w:w="0" w:type="dxa"/>
            </w:tcMar>
            <w:vAlign w:val="center"/>
          </w:tcPr>
          <w:p w14:paraId="4E967AC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2.73</w:t>
            </w:r>
          </w:p>
        </w:tc>
        <w:tc>
          <w:tcPr>
            <w:tcW w:w="720" w:type="dxa"/>
            <w:shd w:val="clear" w:color="auto" w:fill="FFFFFF"/>
            <w:tcMar>
              <w:top w:w="0" w:type="dxa"/>
              <w:left w:w="0" w:type="dxa"/>
              <w:bottom w:w="0" w:type="dxa"/>
              <w:right w:w="0" w:type="dxa"/>
            </w:tcMar>
            <w:vAlign w:val="center"/>
          </w:tcPr>
          <w:p w14:paraId="7DF145F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1.58</w:t>
            </w:r>
          </w:p>
        </w:tc>
        <w:tc>
          <w:tcPr>
            <w:tcW w:w="864" w:type="dxa"/>
            <w:shd w:val="clear" w:color="auto" w:fill="FFFFFF"/>
            <w:tcMar>
              <w:top w:w="0" w:type="dxa"/>
              <w:left w:w="0" w:type="dxa"/>
              <w:bottom w:w="0" w:type="dxa"/>
              <w:right w:w="0" w:type="dxa"/>
            </w:tcMar>
            <w:vAlign w:val="center"/>
          </w:tcPr>
          <w:p w14:paraId="2C16D400"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2CFDCC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50FBA17"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3060AB37" w14:textId="77777777" w:rsidR="0097247D" w:rsidRPr="00DF6FAC" w:rsidRDefault="0097247D" w:rsidP="00032276">
            <w:pPr>
              <w:spacing w:before="40" w:after="40" w:line="360" w:lineRule="auto"/>
              <w:ind w:left="100" w:right="100"/>
            </w:pPr>
            <w:r w:rsidRPr="00DF6FAC">
              <w:rPr>
                <w:rFonts w:eastAsia="Arial"/>
                <w:color w:val="111111"/>
                <w:sz w:val="22"/>
                <w:szCs w:val="22"/>
              </w:rPr>
              <w:t>expr_2m</w:t>
            </w:r>
          </w:p>
        </w:tc>
        <w:tc>
          <w:tcPr>
            <w:tcW w:w="4896" w:type="dxa"/>
            <w:shd w:val="clear" w:color="auto" w:fill="FFFFFF"/>
            <w:tcMar>
              <w:top w:w="0" w:type="dxa"/>
              <w:left w:w="0" w:type="dxa"/>
              <w:bottom w:w="0" w:type="dxa"/>
              <w:right w:w="0" w:type="dxa"/>
            </w:tcMar>
            <w:vAlign w:val="center"/>
          </w:tcPr>
          <w:p w14:paraId="07953CF8" w14:textId="77777777" w:rsidR="0097247D" w:rsidRPr="00DF6FAC" w:rsidRDefault="0097247D" w:rsidP="00032276">
            <w:pPr>
              <w:spacing w:before="40" w:after="40" w:line="360" w:lineRule="auto"/>
              <w:ind w:left="100" w:right="100"/>
            </w:pPr>
            <w:r w:rsidRPr="00DF6FAC">
              <w:rPr>
                <w:rFonts w:eastAsia="Arial"/>
                <w:color w:val="111111"/>
                <w:sz w:val="22"/>
                <w:szCs w:val="22"/>
              </w:rPr>
              <w:t>Exhibits his/her feelings at all occasions</w:t>
            </w:r>
          </w:p>
        </w:tc>
        <w:tc>
          <w:tcPr>
            <w:tcW w:w="720" w:type="dxa"/>
            <w:shd w:val="clear" w:color="auto" w:fill="FFFFFF"/>
            <w:tcMar>
              <w:top w:w="0" w:type="dxa"/>
              <w:left w:w="0" w:type="dxa"/>
              <w:bottom w:w="0" w:type="dxa"/>
              <w:right w:w="0" w:type="dxa"/>
            </w:tcMar>
            <w:vAlign w:val="center"/>
          </w:tcPr>
          <w:p w14:paraId="03509D5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-0.01</w:t>
            </w:r>
          </w:p>
        </w:tc>
        <w:tc>
          <w:tcPr>
            <w:tcW w:w="720" w:type="dxa"/>
            <w:shd w:val="clear" w:color="auto" w:fill="FFFFFF"/>
            <w:tcMar>
              <w:top w:w="0" w:type="dxa"/>
              <w:left w:w="0" w:type="dxa"/>
              <w:bottom w:w="0" w:type="dxa"/>
              <w:right w:w="0" w:type="dxa"/>
            </w:tcMar>
            <w:vAlign w:val="center"/>
          </w:tcPr>
          <w:p w14:paraId="46B18CC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1.04</w:t>
            </w:r>
          </w:p>
        </w:tc>
        <w:tc>
          <w:tcPr>
            <w:tcW w:w="720" w:type="dxa"/>
            <w:shd w:val="clear" w:color="auto" w:fill="FFFFFF"/>
            <w:tcMar>
              <w:top w:w="0" w:type="dxa"/>
              <w:left w:w="0" w:type="dxa"/>
              <w:bottom w:w="0" w:type="dxa"/>
              <w:right w:w="0" w:type="dxa"/>
            </w:tcMar>
            <w:vAlign w:val="center"/>
          </w:tcPr>
          <w:p w14:paraId="24730E5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1.95</w:t>
            </w:r>
          </w:p>
        </w:tc>
        <w:tc>
          <w:tcPr>
            <w:tcW w:w="720" w:type="dxa"/>
            <w:shd w:val="clear" w:color="auto" w:fill="FFFFFF"/>
            <w:tcMar>
              <w:top w:w="0" w:type="dxa"/>
              <w:left w:w="0" w:type="dxa"/>
              <w:bottom w:w="0" w:type="dxa"/>
              <w:right w:w="0" w:type="dxa"/>
            </w:tcMar>
            <w:vAlign w:val="center"/>
          </w:tcPr>
          <w:p w14:paraId="6CF9A16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2.66</w:t>
            </w:r>
          </w:p>
        </w:tc>
        <w:tc>
          <w:tcPr>
            <w:tcW w:w="720" w:type="dxa"/>
            <w:shd w:val="clear" w:color="auto" w:fill="FFFFFF"/>
            <w:tcMar>
              <w:top w:w="0" w:type="dxa"/>
              <w:left w:w="0" w:type="dxa"/>
              <w:bottom w:w="0" w:type="dxa"/>
              <w:right w:w="0" w:type="dxa"/>
            </w:tcMar>
            <w:vAlign w:val="center"/>
          </w:tcPr>
          <w:p w14:paraId="3FB1D40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2.25</w:t>
            </w:r>
          </w:p>
        </w:tc>
        <w:tc>
          <w:tcPr>
            <w:tcW w:w="864" w:type="dxa"/>
            <w:shd w:val="clear" w:color="auto" w:fill="FFFFFF"/>
            <w:tcMar>
              <w:top w:w="0" w:type="dxa"/>
              <w:left w:w="0" w:type="dxa"/>
              <w:bottom w:w="0" w:type="dxa"/>
              <w:right w:w="0" w:type="dxa"/>
            </w:tcMar>
            <w:vAlign w:val="center"/>
          </w:tcPr>
          <w:p w14:paraId="24208BEE"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FA4EC7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D1A72E4"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0762D4AF" w14:textId="77777777" w:rsidR="0097247D" w:rsidRPr="00DF6FAC" w:rsidRDefault="0097247D" w:rsidP="00032276">
            <w:pPr>
              <w:spacing w:before="40" w:after="40" w:line="360" w:lineRule="auto"/>
              <w:ind w:left="100" w:right="100"/>
            </w:pPr>
            <w:r w:rsidRPr="00DF6FAC">
              <w:rPr>
                <w:rFonts w:eastAsia="Arial"/>
                <w:color w:val="111111"/>
                <w:sz w:val="22"/>
                <w:szCs w:val="22"/>
              </w:rPr>
              <w:t>impu_3m</w:t>
            </w:r>
          </w:p>
        </w:tc>
        <w:tc>
          <w:tcPr>
            <w:tcW w:w="4896" w:type="dxa"/>
            <w:shd w:val="clear" w:color="auto" w:fill="FFFFFF"/>
            <w:tcMar>
              <w:top w:w="0" w:type="dxa"/>
              <w:left w:w="0" w:type="dxa"/>
              <w:bottom w:w="0" w:type="dxa"/>
              <w:right w:w="0" w:type="dxa"/>
            </w:tcMar>
            <w:vAlign w:val="center"/>
          </w:tcPr>
          <w:p w14:paraId="7585E642" w14:textId="77777777" w:rsidR="0097247D" w:rsidRPr="00DF6FAC" w:rsidRDefault="0097247D" w:rsidP="00032276">
            <w:pPr>
              <w:spacing w:before="40" w:after="40" w:line="360" w:lineRule="auto"/>
              <w:ind w:left="100" w:right="100"/>
            </w:pPr>
            <w:r w:rsidRPr="00DF6FAC">
              <w:rPr>
                <w:rFonts w:eastAsia="Arial"/>
                <w:color w:val="111111"/>
                <w:sz w:val="22"/>
                <w:szCs w:val="22"/>
              </w:rPr>
              <w:t>Always interrupts other people</w:t>
            </w:r>
          </w:p>
        </w:tc>
        <w:tc>
          <w:tcPr>
            <w:tcW w:w="720" w:type="dxa"/>
            <w:shd w:val="clear" w:color="auto" w:fill="FFFFFF"/>
            <w:tcMar>
              <w:top w:w="0" w:type="dxa"/>
              <w:left w:w="0" w:type="dxa"/>
              <w:bottom w:w="0" w:type="dxa"/>
              <w:right w:w="0" w:type="dxa"/>
            </w:tcMar>
            <w:vAlign w:val="center"/>
          </w:tcPr>
          <w:p w14:paraId="2CDF640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-0.18</w:t>
            </w:r>
          </w:p>
        </w:tc>
        <w:tc>
          <w:tcPr>
            <w:tcW w:w="720" w:type="dxa"/>
            <w:shd w:val="clear" w:color="auto" w:fill="FFFFFF"/>
            <w:tcMar>
              <w:top w:w="0" w:type="dxa"/>
              <w:left w:w="0" w:type="dxa"/>
              <w:bottom w:w="0" w:type="dxa"/>
              <w:right w:w="0" w:type="dxa"/>
            </w:tcMar>
            <w:vAlign w:val="center"/>
          </w:tcPr>
          <w:p w14:paraId="110CD8F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0.85</w:t>
            </w:r>
          </w:p>
        </w:tc>
        <w:tc>
          <w:tcPr>
            <w:tcW w:w="720" w:type="dxa"/>
            <w:shd w:val="clear" w:color="auto" w:fill="FFFFFF"/>
            <w:tcMar>
              <w:top w:w="0" w:type="dxa"/>
              <w:left w:w="0" w:type="dxa"/>
              <w:bottom w:w="0" w:type="dxa"/>
              <w:right w:w="0" w:type="dxa"/>
            </w:tcMar>
            <w:vAlign w:val="center"/>
          </w:tcPr>
          <w:p w14:paraId="34ECBB6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1.66</w:t>
            </w:r>
          </w:p>
        </w:tc>
        <w:tc>
          <w:tcPr>
            <w:tcW w:w="720" w:type="dxa"/>
            <w:shd w:val="clear" w:color="auto" w:fill="FFFFFF"/>
            <w:tcMar>
              <w:top w:w="0" w:type="dxa"/>
              <w:left w:w="0" w:type="dxa"/>
              <w:bottom w:w="0" w:type="dxa"/>
              <w:right w:w="0" w:type="dxa"/>
            </w:tcMar>
            <w:vAlign w:val="center"/>
          </w:tcPr>
          <w:p w14:paraId="78DE03F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2.48</w:t>
            </w:r>
          </w:p>
        </w:tc>
        <w:tc>
          <w:tcPr>
            <w:tcW w:w="720" w:type="dxa"/>
            <w:shd w:val="clear" w:color="auto" w:fill="FFFFFF"/>
            <w:tcMar>
              <w:top w:w="0" w:type="dxa"/>
              <w:left w:w="0" w:type="dxa"/>
              <w:bottom w:w="0" w:type="dxa"/>
              <w:right w:w="0" w:type="dxa"/>
            </w:tcMar>
            <w:vAlign w:val="center"/>
          </w:tcPr>
          <w:p w14:paraId="784AA7E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w:t>
            </w:r>
          </w:p>
        </w:tc>
        <w:tc>
          <w:tcPr>
            <w:tcW w:w="864" w:type="dxa"/>
            <w:shd w:val="clear" w:color="auto" w:fill="FFFFFF"/>
            <w:tcMar>
              <w:top w:w="0" w:type="dxa"/>
              <w:left w:w="0" w:type="dxa"/>
              <w:bottom w:w="0" w:type="dxa"/>
              <w:right w:w="0" w:type="dxa"/>
            </w:tcMar>
            <w:vAlign w:val="center"/>
          </w:tcPr>
          <w:p w14:paraId="6318BB0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0.016</w:t>
            </w:r>
          </w:p>
        </w:tc>
        <w:tc>
          <w:tcPr>
            <w:tcW w:w="648" w:type="dxa"/>
            <w:shd w:val="clear" w:color="auto" w:fill="FFFFFF"/>
            <w:tcMar>
              <w:top w:w="0" w:type="dxa"/>
              <w:left w:w="0" w:type="dxa"/>
              <w:bottom w:w="0" w:type="dxa"/>
              <w:right w:w="0" w:type="dxa"/>
            </w:tcMar>
            <w:vAlign w:val="center"/>
          </w:tcPr>
          <w:p w14:paraId="46CB376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B88CA6F" w14:textId="77777777" w:rsidTr="005920AB">
        <w:trPr>
          <w:cantSplit/>
          <w:trHeight w:val="452"/>
          <w:jc w:val="center"/>
        </w:trPr>
        <w:tc>
          <w:tcPr>
            <w:tcW w:w="1440" w:type="dxa"/>
            <w:shd w:val="clear" w:color="auto" w:fill="FFFFFF"/>
            <w:tcMar>
              <w:top w:w="0" w:type="dxa"/>
              <w:left w:w="0" w:type="dxa"/>
              <w:bottom w:w="0" w:type="dxa"/>
              <w:right w:w="0" w:type="dxa"/>
            </w:tcMar>
            <w:vAlign w:val="center"/>
          </w:tcPr>
          <w:p w14:paraId="7AB67F4C" w14:textId="77777777" w:rsidR="0097247D" w:rsidRPr="00DF6FAC" w:rsidRDefault="0097247D" w:rsidP="005920AB">
            <w:pPr>
              <w:spacing w:before="40" w:after="40" w:line="360" w:lineRule="auto"/>
              <w:ind w:left="100" w:right="100"/>
            </w:pPr>
            <w:r w:rsidRPr="00DF6FAC">
              <w:rPr>
                <w:rFonts w:eastAsia="Arial"/>
                <w:color w:val="111111"/>
                <w:sz w:val="22"/>
                <w:szCs w:val="22"/>
              </w:rPr>
              <w:t>expr_4m</w:t>
            </w:r>
          </w:p>
        </w:tc>
        <w:tc>
          <w:tcPr>
            <w:tcW w:w="4896" w:type="dxa"/>
            <w:shd w:val="clear" w:color="auto" w:fill="FFFFFF"/>
            <w:tcMar>
              <w:top w:w="0" w:type="dxa"/>
              <w:left w:w="0" w:type="dxa"/>
              <w:bottom w:w="0" w:type="dxa"/>
              <w:right w:w="0" w:type="dxa"/>
            </w:tcMar>
            <w:vAlign w:val="center"/>
          </w:tcPr>
          <w:p w14:paraId="463E8B28" w14:textId="77777777" w:rsidR="0097247D" w:rsidRPr="00DF6FAC" w:rsidRDefault="0097247D" w:rsidP="005920AB">
            <w:pPr>
              <w:spacing w:before="40" w:after="40" w:line="360" w:lineRule="auto"/>
              <w:ind w:left="100" w:right="100"/>
            </w:pPr>
            <w:r w:rsidRPr="00DF6FAC">
              <w:rPr>
                <w:rFonts w:eastAsia="Arial"/>
                <w:color w:val="111111"/>
                <w:sz w:val="22"/>
                <w:szCs w:val="22"/>
              </w:rPr>
              <w:t>Talks all the time</w:t>
            </w:r>
          </w:p>
        </w:tc>
        <w:tc>
          <w:tcPr>
            <w:tcW w:w="720" w:type="dxa"/>
            <w:shd w:val="clear" w:color="auto" w:fill="FFFFFF"/>
            <w:tcMar>
              <w:top w:w="0" w:type="dxa"/>
              <w:left w:w="0" w:type="dxa"/>
              <w:bottom w:w="0" w:type="dxa"/>
              <w:right w:w="0" w:type="dxa"/>
            </w:tcMar>
            <w:vAlign w:val="center"/>
          </w:tcPr>
          <w:p w14:paraId="686D63C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-0.32</w:t>
            </w:r>
          </w:p>
        </w:tc>
        <w:tc>
          <w:tcPr>
            <w:tcW w:w="720" w:type="dxa"/>
            <w:shd w:val="clear" w:color="auto" w:fill="FFFFFF"/>
            <w:tcMar>
              <w:top w:w="0" w:type="dxa"/>
              <w:left w:w="0" w:type="dxa"/>
              <w:bottom w:w="0" w:type="dxa"/>
              <w:right w:w="0" w:type="dxa"/>
            </w:tcMar>
            <w:vAlign w:val="center"/>
          </w:tcPr>
          <w:p w14:paraId="479AD3B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0.58</w:t>
            </w:r>
          </w:p>
        </w:tc>
        <w:tc>
          <w:tcPr>
            <w:tcW w:w="720" w:type="dxa"/>
            <w:shd w:val="clear" w:color="auto" w:fill="FFFFFF"/>
            <w:tcMar>
              <w:top w:w="0" w:type="dxa"/>
              <w:left w:w="0" w:type="dxa"/>
              <w:bottom w:w="0" w:type="dxa"/>
              <w:right w:w="0" w:type="dxa"/>
            </w:tcMar>
            <w:vAlign w:val="center"/>
          </w:tcPr>
          <w:p w14:paraId="19B8F35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1.28</w:t>
            </w:r>
          </w:p>
        </w:tc>
        <w:tc>
          <w:tcPr>
            <w:tcW w:w="720" w:type="dxa"/>
            <w:shd w:val="clear" w:color="auto" w:fill="FFFFFF"/>
            <w:tcMar>
              <w:top w:w="0" w:type="dxa"/>
              <w:left w:w="0" w:type="dxa"/>
              <w:bottom w:w="0" w:type="dxa"/>
              <w:right w:w="0" w:type="dxa"/>
            </w:tcMar>
            <w:vAlign w:val="center"/>
          </w:tcPr>
          <w:p w14:paraId="675B2A1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1.92</w:t>
            </w:r>
          </w:p>
        </w:tc>
        <w:tc>
          <w:tcPr>
            <w:tcW w:w="720" w:type="dxa"/>
            <w:shd w:val="clear" w:color="auto" w:fill="FFFFFF"/>
            <w:tcMar>
              <w:top w:w="0" w:type="dxa"/>
              <w:left w:w="0" w:type="dxa"/>
              <w:bottom w:w="0" w:type="dxa"/>
              <w:right w:w="0" w:type="dxa"/>
            </w:tcMar>
            <w:vAlign w:val="center"/>
          </w:tcPr>
          <w:p w14:paraId="2F6B838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2.33</w:t>
            </w:r>
          </w:p>
        </w:tc>
        <w:tc>
          <w:tcPr>
            <w:tcW w:w="864" w:type="dxa"/>
            <w:shd w:val="clear" w:color="auto" w:fill="FFFFFF"/>
            <w:tcMar>
              <w:top w:w="0" w:type="dxa"/>
              <w:left w:w="0" w:type="dxa"/>
              <w:bottom w:w="0" w:type="dxa"/>
              <w:right w:w="0" w:type="dxa"/>
            </w:tcMar>
            <w:vAlign w:val="center"/>
          </w:tcPr>
          <w:p w14:paraId="4AA0FE6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0.013</w:t>
            </w:r>
          </w:p>
        </w:tc>
        <w:tc>
          <w:tcPr>
            <w:tcW w:w="648" w:type="dxa"/>
            <w:shd w:val="clear" w:color="auto" w:fill="FFFFFF"/>
            <w:tcMar>
              <w:top w:w="0" w:type="dxa"/>
              <w:left w:w="0" w:type="dxa"/>
              <w:bottom w:w="0" w:type="dxa"/>
              <w:right w:w="0" w:type="dxa"/>
            </w:tcMar>
            <w:vAlign w:val="center"/>
          </w:tcPr>
          <w:p w14:paraId="1D4D5A2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0E83CCB"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09CAE19D" w14:textId="77777777" w:rsidR="0097247D" w:rsidRPr="00DF6FAC" w:rsidRDefault="0097247D" w:rsidP="005920AB">
            <w:pPr>
              <w:spacing w:before="40" w:after="40" w:line="360" w:lineRule="auto"/>
              <w:ind w:left="100" w:right="100"/>
            </w:pPr>
            <w:r w:rsidRPr="00DF6FAC">
              <w:rPr>
                <w:rFonts w:eastAsia="Arial"/>
                <w:color w:val="111111"/>
                <w:sz w:val="22"/>
                <w:szCs w:val="22"/>
              </w:rPr>
              <w:t>expr_5m</w:t>
            </w:r>
          </w:p>
        </w:tc>
        <w:tc>
          <w:tcPr>
            <w:tcW w:w="4896" w:type="dxa"/>
            <w:shd w:val="clear" w:color="auto" w:fill="FFFFFF"/>
            <w:tcMar>
              <w:top w:w="0" w:type="dxa"/>
              <w:left w:w="0" w:type="dxa"/>
              <w:bottom w:w="0" w:type="dxa"/>
              <w:right w:w="0" w:type="dxa"/>
            </w:tcMar>
            <w:vAlign w:val="center"/>
          </w:tcPr>
          <w:p w14:paraId="473DFCFB" w14:textId="77777777" w:rsidR="0097247D" w:rsidRPr="00DF6FAC" w:rsidRDefault="0097247D" w:rsidP="005920AB">
            <w:pPr>
              <w:spacing w:before="40" w:after="40" w:line="360" w:lineRule="auto"/>
              <w:ind w:left="100" w:right="100"/>
            </w:pPr>
            <w:r w:rsidRPr="00DF6FAC">
              <w:rPr>
                <w:rFonts w:eastAsia="Arial"/>
                <w:color w:val="111111"/>
                <w:sz w:val="22"/>
                <w:szCs w:val="22"/>
              </w:rPr>
              <w:t>Always tries to be in the center of attention</w:t>
            </w:r>
          </w:p>
        </w:tc>
        <w:tc>
          <w:tcPr>
            <w:tcW w:w="720" w:type="dxa"/>
            <w:shd w:val="clear" w:color="auto" w:fill="FFFFFF"/>
            <w:tcMar>
              <w:top w:w="0" w:type="dxa"/>
              <w:left w:w="0" w:type="dxa"/>
              <w:bottom w:w="0" w:type="dxa"/>
              <w:right w:w="0" w:type="dxa"/>
            </w:tcMar>
            <w:vAlign w:val="center"/>
          </w:tcPr>
          <w:p w14:paraId="301F04D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0.07</w:t>
            </w:r>
          </w:p>
        </w:tc>
        <w:tc>
          <w:tcPr>
            <w:tcW w:w="720" w:type="dxa"/>
            <w:shd w:val="clear" w:color="auto" w:fill="FFFFFF"/>
            <w:tcMar>
              <w:top w:w="0" w:type="dxa"/>
              <w:left w:w="0" w:type="dxa"/>
              <w:bottom w:w="0" w:type="dxa"/>
              <w:right w:w="0" w:type="dxa"/>
            </w:tcMar>
            <w:vAlign w:val="center"/>
          </w:tcPr>
          <w:p w14:paraId="3108CBC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0.86</w:t>
            </w:r>
          </w:p>
        </w:tc>
        <w:tc>
          <w:tcPr>
            <w:tcW w:w="720" w:type="dxa"/>
            <w:shd w:val="clear" w:color="auto" w:fill="FFFFFF"/>
            <w:tcMar>
              <w:top w:w="0" w:type="dxa"/>
              <w:left w:w="0" w:type="dxa"/>
              <w:bottom w:w="0" w:type="dxa"/>
              <w:right w:w="0" w:type="dxa"/>
            </w:tcMar>
            <w:vAlign w:val="center"/>
          </w:tcPr>
          <w:p w14:paraId="397D47F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1.57</w:t>
            </w:r>
          </w:p>
        </w:tc>
        <w:tc>
          <w:tcPr>
            <w:tcW w:w="720" w:type="dxa"/>
            <w:shd w:val="clear" w:color="auto" w:fill="FFFFFF"/>
            <w:tcMar>
              <w:top w:w="0" w:type="dxa"/>
              <w:left w:w="0" w:type="dxa"/>
              <w:bottom w:w="0" w:type="dxa"/>
              <w:right w:w="0" w:type="dxa"/>
            </w:tcMar>
            <w:vAlign w:val="center"/>
          </w:tcPr>
          <w:p w14:paraId="163E7F9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2.14</w:t>
            </w:r>
          </w:p>
        </w:tc>
        <w:tc>
          <w:tcPr>
            <w:tcW w:w="720" w:type="dxa"/>
            <w:shd w:val="clear" w:color="auto" w:fill="FFFFFF"/>
            <w:tcMar>
              <w:top w:w="0" w:type="dxa"/>
              <w:left w:w="0" w:type="dxa"/>
              <w:bottom w:w="0" w:type="dxa"/>
              <w:right w:w="0" w:type="dxa"/>
            </w:tcMar>
            <w:vAlign w:val="center"/>
          </w:tcPr>
          <w:p w14:paraId="76B1617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3.58</w:t>
            </w:r>
          </w:p>
        </w:tc>
        <w:tc>
          <w:tcPr>
            <w:tcW w:w="864" w:type="dxa"/>
            <w:shd w:val="clear" w:color="auto" w:fill="FFFFFF"/>
            <w:tcMar>
              <w:top w:w="0" w:type="dxa"/>
              <w:left w:w="0" w:type="dxa"/>
              <w:bottom w:w="0" w:type="dxa"/>
              <w:right w:w="0" w:type="dxa"/>
            </w:tcMar>
            <w:vAlign w:val="center"/>
          </w:tcPr>
          <w:p w14:paraId="0DF46F51"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55F37A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74FA211"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48711A47" w14:textId="77777777" w:rsidR="0097247D" w:rsidRPr="00DF6FAC" w:rsidRDefault="0097247D" w:rsidP="005920AB">
            <w:pPr>
              <w:spacing w:before="40" w:after="40" w:line="360" w:lineRule="auto"/>
              <w:ind w:left="100" w:right="100"/>
            </w:pPr>
            <w:r w:rsidRPr="00DF6FAC">
              <w:rPr>
                <w:rFonts w:eastAsia="Arial"/>
                <w:color w:val="111111"/>
                <w:sz w:val="22"/>
                <w:szCs w:val="22"/>
              </w:rPr>
              <w:t>narc_6m</w:t>
            </w:r>
          </w:p>
        </w:tc>
        <w:tc>
          <w:tcPr>
            <w:tcW w:w="4896" w:type="dxa"/>
            <w:shd w:val="clear" w:color="auto" w:fill="FFFFFF"/>
            <w:tcMar>
              <w:top w:w="0" w:type="dxa"/>
              <w:left w:w="0" w:type="dxa"/>
              <w:bottom w:w="0" w:type="dxa"/>
              <w:right w:w="0" w:type="dxa"/>
            </w:tcMar>
            <w:vAlign w:val="center"/>
          </w:tcPr>
          <w:p w14:paraId="3609EA2A" w14:textId="77777777" w:rsidR="0097247D" w:rsidRPr="00DF6FAC" w:rsidRDefault="0097247D" w:rsidP="005920AB">
            <w:pPr>
              <w:spacing w:before="40" w:after="40" w:line="360" w:lineRule="auto"/>
              <w:ind w:left="100" w:right="100"/>
            </w:pPr>
            <w:r w:rsidRPr="00DF6FAC">
              <w:rPr>
                <w:rFonts w:eastAsia="Arial"/>
                <w:color w:val="111111"/>
                <w:sz w:val="22"/>
                <w:szCs w:val="22"/>
              </w:rPr>
              <w:t>Always tries to impress</w:t>
            </w:r>
          </w:p>
        </w:tc>
        <w:tc>
          <w:tcPr>
            <w:tcW w:w="720" w:type="dxa"/>
            <w:shd w:val="clear" w:color="auto" w:fill="FFFFFF"/>
            <w:tcMar>
              <w:top w:w="0" w:type="dxa"/>
              <w:left w:w="0" w:type="dxa"/>
              <w:bottom w:w="0" w:type="dxa"/>
              <w:right w:w="0" w:type="dxa"/>
            </w:tcMar>
            <w:vAlign w:val="center"/>
          </w:tcPr>
          <w:p w14:paraId="356914F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0.03</w:t>
            </w:r>
          </w:p>
        </w:tc>
        <w:tc>
          <w:tcPr>
            <w:tcW w:w="720" w:type="dxa"/>
            <w:shd w:val="clear" w:color="auto" w:fill="FFFFFF"/>
            <w:tcMar>
              <w:top w:w="0" w:type="dxa"/>
              <w:left w:w="0" w:type="dxa"/>
              <w:bottom w:w="0" w:type="dxa"/>
              <w:right w:w="0" w:type="dxa"/>
            </w:tcMar>
            <w:vAlign w:val="center"/>
          </w:tcPr>
          <w:p w14:paraId="1B561B0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0.81</w:t>
            </w:r>
          </w:p>
        </w:tc>
        <w:tc>
          <w:tcPr>
            <w:tcW w:w="720" w:type="dxa"/>
            <w:shd w:val="clear" w:color="auto" w:fill="FFFFFF"/>
            <w:tcMar>
              <w:top w:w="0" w:type="dxa"/>
              <w:left w:w="0" w:type="dxa"/>
              <w:bottom w:w="0" w:type="dxa"/>
              <w:right w:w="0" w:type="dxa"/>
            </w:tcMar>
            <w:vAlign w:val="center"/>
          </w:tcPr>
          <w:p w14:paraId="51589AF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1.51</w:t>
            </w:r>
          </w:p>
        </w:tc>
        <w:tc>
          <w:tcPr>
            <w:tcW w:w="720" w:type="dxa"/>
            <w:shd w:val="clear" w:color="auto" w:fill="FFFFFF"/>
            <w:tcMar>
              <w:top w:w="0" w:type="dxa"/>
              <w:left w:w="0" w:type="dxa"/>
              <w:bottom w:w="0" w:type="dxa"/>
              <w:right w:w="0" w:type="dxa"/>
            </w:tcMar>
            <w:vAlign w:val="center"/>
          </w:tcPr>
          <w:p w14:paraId="4F3DB60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2.18</w:t>
            </w:r>
          </w:p>
        </w:tc>
        <w:tc>
          <w:tcPr>
            <w:tcW w:w="720" w:type="dxa"/>
            <w:shd w:val="clear" w:color="auto" w:fill="FFFFFF"/>
            <w:tcMar>
              <w:top w:w="0" w:type="dxa"/>
              <w:left w:w="0" w:type="dxa"/>
              <w:bottom w:w="0" w:type="dxa"/>
              <w:right w:w="0" w:type="dxa"/>
            </w:tcMar>
            <w:vAlign w:val="center"/>
          </w:tcPr>
          <w:p w14:paraId="0D7CB1D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3.56</w:t>
            </w:r>
          </w:p>
        </w:tc>
        <w:tc>
          <w:tcPr>
            <w:tcW w:w="864" w:type="dxa"/>
            <w:shd w:val="clear" w:color="auto" w:fill="FFFFFF"/>
            <w:tcMar>
              <w:top w:w="0" w:type="dxa"/>
              <w:left w:w="0" w:type="dxa"/>
              <w:bottom w:w="0" w:type="dxa"/>
              <w:right w:w="0" w:type="dxa"/>
            </w:tcMar>
            <w:vAlign w:val="center"/>
          </w:tcPr>
          <w:p w14:paraId="03BE43CB"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53B844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E1795FF"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55093812" w14:textId="77777777" w:rsidR="0097247D" w:rsidRPr="00DF6FAC" w:rsidRDefault="0097247D" w:rsidP="005920AB">
            <w:pPr>
              <w:spacing w:before="40" w:after="40" w:line="360" w:lineRule="auto"/>
              <w:ind w:left="100" w:right="100"/>
            </w:pPr>
            <w:r w:rsidRPr="00DF6FAC">
              <w:rPr>
                <w:rFonts w:eastAsia="Arial"/>
                <w:color w:val="111111"/>
                <w:sz w:val="22"/>
                <w:szCs w:val="22"/>
              </w:rPr>
              <w:t>expr_6m</w:t>
            </w:r>
          </w:p>
        </w:tc>
        <w:tc>
          <w:tcPr>
            <w:tcW w:w="4896" w:type="dxa"/>
            <w:shd w:val="clear" w:color="auto" w:fill="FFFFFF"/>
            <w:tcMar>
              <w:top w:w="0" w:type="dxa"/>
              <w:left w:w="0" w:type="dxa"/>
              <w:bottom w:w="0" w:type="dxa"/>
              <w:right w:w="0" w:type="dxa"/>
            </w:tcMar>
            <w:vAlign w:val="center"/>
          </w:tcPr>
          <w:p w14:paraId="5DB8F8D5" w14:textId="77777777" w:rsidR="0097247D" w:rsidRPr="00DF6FAC" w:rsidRDefault="0097247D" w:rsidP="005920AB">
            <w:pPr>
              <w:spacing w:before="40" w:after="40" w:line="360" w:lineRule="auto"/>
              <w:ind w:left="100" w:right="100"/>
            </w:pPr>
            <w:r w:rsidRPr="00DF6FAC">
              <w:rPr>
                <w:rFonts w:eastAsia="Arial"/>
                <w:color w:val="111111"/>
                <w:sz w:val="22"/>
                <w:szCs w:val="22"/>
              </w:rPr>
              <w:t>Does all that is possible to draw attention</w:t>
            </w:r>
          </w:p>
        </w:tc>
        <w:tc>
          <w:tcPr>
            <w:tcW w:w="720" w:type="dxa"/>
            <w:shd w:val="clear" w:color="auto" w:fill="FFFFFF"/>
            <w:tcMar>
              <w:top w:w="0" w:type="dxa"/>
              <w:left w:w="0" w:type="dxa"/>
              <w:bottom w:w="0" w:type="dxa"/>
              <w:right w:w="0" w:type="dxa"/>
            </w:tcMar>
            <w:vAlign w:val="center"/>
          </w:tcPr>
          <w:p w14:paraId="1C2EEB9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0.08</w:t>
            </w:r>
          </w:p>
        </w:tc>
        <w:tc>
          <w:tcPr>
            <w:tcW w:w="720" w:type="dxa"/>
            <w:shd w:val="clear" w:color="auto" w:fill="FFFFFF"/>
            <w:tcMar>
              <w:top w:w="0" w:type="dxa"/>
              <w:left w:w="0" w:type="dxa"/>
              <w:bottom w:w="0" w:type="dxa"/>
              <w:right w:w="0" w:type="dxa"/>
            </w:tcMar>
            <w:vAlign w:val="center"/>
          </w:tcPr>
          <w:p w14:paraId="4F11662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w:t>
            </w:r>
          </w:p>
        </w:tc>
        <w:tc>
          <w:tcPr>
            <w:tcW w:w="720" w:type="dxa"/>
            <w:shd w:val="clear" w:color="auto" w:fill="FFFFFF"/>
            <w:tcMar>
              <w:top w:w="0" w:type="dxa"/>
              <w:left w:w="0" w:type="dxa"/>
              <w:bottom w:w="0" w:type="dxa"/>
              <w:right w:w="0" w:type="dxa"/>
            </w:tcMar>
            <w:vAlign w:val="center"/>
          </w:tcPr>
          <w:p w14:paraId="698A00D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1.69</w:t>
            </w:r>
          </w:p>
        </w:tc>
        <w:tc>
          <w:tcPr>
            <w:tcW w:w="720" w:type="dxa"/>
            <w:shd w:val="clear" w:color="auto" w:fill="FFFFFF"/>
            <w:tcMar>
              <w:top w:w="0" w:type="dxa"/>
              <w:left w:w="0" w:type="dxa"/>
              <w:bottom w:w="0" w:type="dxa"/>
              <w:right w:w="0" w:type="dxa"/>
            </w:tcMar>
            <w:vAlign w:val="center"/>
          </w:tcPr>
          <w:p w14:paraId="6E4F749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2.09</w:t>
            </w:r>
          </w:p>
        </w:tc>
        <w:tc>
          <w:tcPr>
            <w:tcW w:w="720" w:type="dxa"/>
            <w:shd w:val="clear" w:color="auto" w:fill="FFFFFF"/>
            <w:tcMar>
              <w:top w:w="0" w:type="dxa"/>
              <w:left w:w="0" w:type="dxa"/>
              <w:bottom w:w="0" w:type="dxa"/>
              <w:right w:w="0" w:type="dxa"/>
            </w:tcMar>
            <w:vAlign w:val="center"/>
          </w:tcPr>
          <w:p w14:paraId="7939F84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3.7</w:t>
            </w:r>
          </w:p>
        </w:tc>
        <w:tc>
          <w:tcPr>
            <w:tcW w:w="864" w:type="dxa"/>
            <w:shd w:val="clear" w:color="auto" w:fill="FFFFFF"/>
            <w:tcMar>
              <w:top w:w="0" w:type="dxa"/>
              <w:left w:w="0" w:type="dxa"/>
              <w:bottom w:w="0" w:type="dxa"/>
              <w:right w:w="0" w:type="dxa"/>
            </w:tcMar>
            <w:vAlign w:val="center"/>
          </w:tcPr>
          <w:p w14:paraId="3FF60FF6"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DCF205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0B0BC811"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786F1DE7" w14:textId="77777777" w:rsidR="005920AB" w:rsidRPr="00DF6FAC" w:rsidRDefault="005920AB" w:rsidP="005920AB">
            <w:pPr>
              <w:spacing w:before="40" w:after="40" w:line="360" w:lineRule="auto"/>
              <w:ind w:left="100" w:right="100"/>
            </w:pPr>
            <w:r w:rsidRPr="00DF6FAC">
              <w:rPr>
                <w:rFonts w:eastAsia="Arial"/>
                <w:color w:val="111111"/>
                <w:sz w:val="22"/>
                <w:szCs w:val="22"/>
              </w:rPr>
              <w:t xml:space="preserve"> </w:t>
            </w:r>
          </w:p>
          <w:p w14:paraId="0B463F47" w14:textId="1EB224BA" w:rsidR="005920AB" w:rsidRPr="00B434D4" w:rsidRDefault="005920AB" w:rsidP="005920AB">
            <w:pPr>
              <w:spacing w:before="40" w:after="40" w:line="360" w:lineRule="auto"/>
              <w:ind w:left="100" w:right="100"/>
              <w:jc w:val="center"/>
              <w:rPr>
                <w:b/>
                <w:bCs/>
              </w:rPr>
            </w:pPr>
            <w:r w:rsidRPr="00B434D4">
              <w:rPr>
                <w:rFonts w:eastAsia="Arial"/>
                <w:b/>
                <w:bCs/>
                <w:color w:val="111111"/>
                <w:sz w:val="22"/>
                <w:szCs w:val="22"/>
              </w:rPr>
              <w:t>Hyperactive traits</w:t>
            </w:r>
          </w:p>
        </w:tc>
        <w:tc>
          <w:tcPr>
            <w:tcW w:w="720" w:type="dxa"/>
            <w:shd w:val="clear" w:color="auto" w:fill="FFFFFF"/>
            <w:tcMar>
              <w:top w:w="0" w:type="dxa"/>
              <w:left w:w="0" w:type="dxa"/>
              <w:bottom w:w="0" w:type="dxa"/>
              <w:right w:w="0" w:type="dxa"/>
            </w:tcMar>
            <w:vAlign w:val="center"/>
          </w:tcPr>
          <w:p w14:paraId="20F63374"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2020A682"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1FA09A00"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6F40C47E"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22BF1574"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17A6CA66"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4AF7AED" w14:textId="77777777" w:rsidR="005920AB" w:rsidRPr="00DF6FAC" w:rsidRDefault="005920AB" w:rsidP="00691648">
            <w:pPr>
              <w:spacing w:before="40" w:after="40" w:line="360" w:lineRule="auto"/>
              <w:ind w:left="100" w:right="100"/>
              <w:jc w:val="right"/>
            </w:pPr>
          </w:p>
        </w:tc>
      </w:tr>
      <w:tr w:rsidR="0097247D" w:rsidRPr="00DF6FAC" w14:paraId="63A76E9E"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5E06F24A" w14:textId="77777777" w:rsidR="0097247D" w:rsidRPr="00DF6FAC" w:rsidRDefault="0097247D" w:rsidP="005920AB">
            <w:pPr>
              <w:spacing w:before="40" w:after="40" w:line="360" w:lineRule="auto"/>
              <w:ind w:left="100" w:right="100"/>
            </w:pPr>
            <w:r w:rsidRPr="00DF6FAC">
              <w:rPr>
                <w:rFonts w:eastAsia="Arial"/>
                <w:color w:val="111111"/>
                <w:sz w:val="22"/>
                <w:szCs w:val="22"/>
              </w:rPr>
              <w:t>acti_1m</w:t>
            </w:r>
          </w:p>
        </w:tc>
        <w:tc>
          <w:tcPr>
            <w:tcW w:w="4896" w:type="dxa"/>
            <w:shd w:val="clear" w:color="auto" w:fill="FFFFFF"/>
            <w:tcMar>
              <w:top w:w="0" w:type="dxa"/>
              <w:left w:w="0" w:type="dxa"/>
              <w:bottom w:w="0" w:type="dxa"/>
              <w:right w:w="0" w:type="dxa"/>
            </w:tcMar>
            <w:vAlign w:val="center"/>
          </w:tcPr>
          <w:p w14:paraId="4B89F0FA" w14:textId="77777777" w:rsidR="0097247D" w:rsidRPr="00DF6FAC" w:rsidRDefault="0097247D" w:rsidP="005920AB">
            <w:pPr>
              <w:spacing w:before="40" w:after="40" w:line="360" w:lineRule="auto"/>
              <w:ind w:left="100" w:right="100"/>
            </w:pPr>
            <w:r w:rsidRPr="00DF6FAC">
              <w:rPr>
                <w:rFonts w:eastAsia="Arial"/>
                <w:color w:val="111111"/>
                <w:sz w:val="22"/>
                <w:szCs w:val="22"/>
              </w:rPr>
              <w:t>Acts too intensely</w:t>
            </w:r>
          </w:p>
        </w:tc>
        <w:tc>
          <w:tcPr>
            <w:tcW w:w="720" w:type="dxa"/>
            <w:shd w:val="clear" w:color="auto" w:fill="FFFFFF"/>
            <w:tcMar>
              <w:top w:w="0" w:type="dxa"/>
              <w:left w:w="0" w:type="dxa"/>
              <w:bottom w:w="0" w:type="dxa"/>
              <w:right w:w="0" w:type="dxa"/>
            </w:tcMar>
            <w:vAlign w:val="center"/>
          </w:tcPr>
          <w:p w14:paraId="05EE767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-0.95</w:t>
            </w:r>
          </w:p>
        </w:tc>
        <w:tc>
          <w:tcPr>
            <w:tcW w:w="720" w:type="dxa"/>
            <w:shd w:val="clear" w:color="auto" w:fill="FFFFFF"/>
            <w:tcMar>
              <w:top w:w="0" w:type="dxa"/>
              <w:left w:w="0" w:type="dxa"/>
              <w:bottom w:w="0" w:type="dxa"/>
              <w:right w:w="0" w:type="dxa"/>
            </w:tcMar>
            <w:vAlign w:val="center"/>
          </w:tcPr>
          <w:p w14:paraId="2843B6A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0.35</w:t>
            </w:r>
          </w:p>
        </w:tc>
        <w:tc>
          <w:tcPr>
            <w:tcW w:w="720" w:type="dxa"/>
            <w:shd w:val="clear" w:color="auto" w:fill="FFFFFF"/>
            <w:tcMar>
              <w:top w:w="0" w:type="dxa"/>
              <w:left w:w="0" w:type="dxa"/>
              <w:bottom w:w="0" w:type="dxa"/>
              <w:right w:w="0" w:type="dxa"/>
            </w:tcMar>
            <w:vAlign w:val="center"/>
          </w:tcPr>
          <w:p w14:paraId="48C3156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1.31</w:t>
            </w:r>
          </w:p>
        </w:tc>
        <w:tc>
          <w:tcPr>
            <w:tcW w:w="720" w:type="dxa"/>
            <w:shd w:val="clear" w:color="auto" w:fill="FFFFFF"/>
            <w:tcMar>
              <w:top w:w="0" w:type="dxa"/>
              <w:left w:w="0" w:type="dxa"/>
              <w:bottom w:w="0" w:type="dxa"/>
              <w:right w:w="0" w:type="dxa"/>
            </w:tcMar>
            <w:vAlign w:val="center"/>
          </w:tcPr>
          <w:p w14:paraId="7F1A2B5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2.34</w:t>
            </w:r>
          </w:p>
        </w:tc>
        <w:tc>
          <w:tcPr>
            <w:tcW w:w="720" w:type="dxa"/>
            <w:shd w:val="clear" w:color="auto" w:fill="FFFFFF"/>
            <w:tcMar>
              <w:top w:w="0" w:type="dxa"/>
              <w:left w:w="0" w:type="dxa"/>
              <w:bottom w:w="0" w:type="dxa"/>
              <w:right w:w="0" w:type="dxa"/>
            </w:tcMar>
            <w:vAlign w:val="center"/>
          </w:tcPr>
          <w:p w14:paraId="29FCED7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1.69</w:t>
            </w:r>
          </w:p>
        </w:tc>
        <w:tc>
          <w:tcPr>
            <w:tcW w:w="864" w:type="dxa"/>
            <w:shd w:val="clear" w:color="auto" w:fill="FFFFFF"/>
            <w:tcMar>
              <w:top w:w="0" w:type="dxa"/>
              <w:left w:w="0" w:type="dxa"/>
              <w:bottom w:w="0" w:type="dxa"/>
              <w:right w:w="0" w:type="dxa"/>
            </w:tcMar>
            <w:vAlign w:val="center"/>
          </w:tcPr>
          <w:p w14:paraId="672FA24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0.02</w:t>
            </w:r>
          </w:p>
        </w:tc>
        <w:tc>
          <w:tcPr>
            <w:tcW w:w="648" w:type="dxa"/>
            <w:shd w:val="clear" w:color="auto" w:fill="FFFFFF"/>
            <w:tcMar>
              <w:top w:w="0" w:type="dxa"/>
              <w:left w:w="0" w:type="dxa"/>
              <w:bottom w:w="0" w:type="dxa"/>
              <w:right w:w="0" w:type="dxa"/>
            </w:tcMar>
            <w:vAlign w:val="center"/>
          </w:tcPr>
          <w:p w14:paraId="2970B39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C402078"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294B8269" w14:textId="77777777" w:rsidR="0097247D" w:rsidRPr="00DF6FAC" w:rsidRDefault="0097247D" w:rsidP="005920AB">
            <w:pPr>
              <w:spacing w:before="40" w:after="40" w:line="360" w:lineRule="auto"/>
              <w:ind w:left="100" w:right="100"/>
            </w:pPr>
            <w:r w:rsidRPr="00DF6FAC">
              <w:rPr>
                <w:rFonts w:eastAsia="Arial"/>
                <w:color w:val="111111"/>
                <w:sz w:val="22"/>
                <w:szCs w:val="22"/>
              </w:rPr>
              <w:t>acti_3m</w:t>
            </w:r>
          </w:p>
        </w:tc>
        <w:tc>
          <w:tcPr>
            <w:tcW w:w="4896" w:type="dxa"/>
            <w:shd w:val="clear" w:color="auto" w:fill="FFFFFF"/>
            <w:tcMar>
              <w:top w:w="0" w:type="dxa"/>
              <w:left w:w="0" w:type="dxa"/>
              <w:bottom w:w="0" w:type="dxa"/>
              <w:right w:w="0" w:type="dxa"/>
            </w:tcMar>
            <w:vAlign w:val="center"/>
          </w:tcPr>
          <w:p w14:paraId="50D6B5E8" w14:textId="77777777" w:rsidR="0097247D" w:rsidRPr="00DF6FAC" w:rsidRDefault="0097247D" w:rsidP="005920AB">
            <w:pPr>
              <w:spacing w:before="40" w:after="40" w:line="360" w:lineRule="auto"/>
              <w:ind w:left="100" w:right="100"/>
            </w:pPr>
            <w:r w:rsidRPr="00DF6FAC">
              <w:rPr>
                <w:rFonts w:eastAsia="Arial"/>
                <w:color w:val="111111"/>
                <w:sz w:val="22"/>
                <w:szCs w:val="22"/>
              </w:rPr>
              <w:t>Can never sit still</w:t>
            </w:r>
          </w:p>
        </w:tc>
        <w:tc>
          <w:tcPr>
            <w:tcW w:w="720" w:type="dxa"/>
            <w:shd w:val="clear" w:color="auto" w:fill="FFFFFF"/>
            <w:tcMar>
              <w:top w:w="0" w:type="dxa"/>
              <w:left w:w="0" w:type="dxa"/>
              <w:bottom w:w="0" w:type="dxa"/>
              <w:right w:w="0" w:type="dxa"/>
            </w:tcMar>
            <w:vAlign w:val="center"/>
          </w:tcPr>
          <w:p w14:paraId="580D753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-0.03</w:t>
            </w:r>
          </w:p>
        </w:tc>
        <w:tc>
          <w:tcPr>
            <w:tcW w:w="720" w:type="dxa"/>
            <w:shd w:val="clear" w:color="auto" w:fill="FFFFFF"/>
            <w:tcMar>
              <w:top w:w="0" w:type="dxa"/>
              <w:left w:w="0" w:type="dxa"/>
              <w:bottom w:w="0" w:type="dxa"/>
              <w:right w:w="0" w:type="dxa"/>
            </w:tcMar>
            <w:vAlign w:val="center"/>
          </w:tcPr>
          <w:p w14:paraId="1756F3C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0.76</w:t>
            </w:r>
          </w:p>
        </w:tc>
        <w:tc>
          <w:tcPr>
            <w:tcW w:w="720" w:type="dxa"/>
            <w:shd w:val="clear" w:color="auto" w:fill="FFFFFF"/>
            <w:tcMar>
              <w:top w:w="0" w:type="dxa"/>
              <w:left w:w="0" w:type="dxa"/>
              <w:bottom w:w="0" w:type="dxa"/>
              <w:right w:w="0" w:type="dxa"/>
            </w:tcMar>
            <w:vAlign w:val="center"/>
          </w:tcPr>
          <w:p w14:paraId="7DD324F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w:t>
            </w:r>
          </w:p>
        </w:tc>
        <w:tc>
          <w:tcPr>
            <w:tcW w:w="720" w:type="dxa"/>
            <w:shd w:val="clear" w:color="auto" w:fill="FFFFFF"/>
            <w:tcMar>
              <w:top w:w="0" w:type="dxa"/>
              <w:left w:w="0" w:type="dxa"/>
              <w:bottom w:w="0" w:type="dxa"/>
              <w:right w:w="0" w:type="dxa"/>
            </w:tcMar>
            <w:vAlign w:val="center"/>
          </w:tcPr>
          <w:p w14:paraId="283DBB0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2.08</w:t>
            </w:r>
          </w:p>
        </w:tc>
        <w:tc>
          <w:tcPr>
            <w:tcW w:w="720" w:type="dxa"/>
            <w:shd w:val="clear" w:color="auto" w:fill="FFFFFF"/>
            <w:tcMar>
              <w:top w:w="0" w:type="dxa"/>
              <w:left w:w="0" w:type="dxa"/>
              <w:bottom w:w="0" w:type="dxa"/>
              <w:right w:w="0" w:type="dxa"/>
            </w:tcMar>
            <w:vAlign w:val="center"/>
          </w:tcPr>
          <w:p w14:paraId="633C9DE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2.46</w:t>
            </w:r>
          </w:p>
        </w:tc>
        <w:tc>
          <w:tcPr>
            <w:tcW w:w="864" w:type="dxa"/>
            <w:shd w:val="clear" w:color="auto" w:fill="FFFFFF"/>
            <w:tcMar>
              <w:top w:w="0" w:type="dxa"/>
              <w:left w:w="0" w:type="dxa"/>
              <w:bottom w:w="0" w:type="dxa"/>
              <w:right w:w="0" w:type="dxa"/>
            </w:tcMar>
            <w:vAlign w:val="center"/>
          </w:tcPr>
          <w:p w14:paraId="2783C1FA"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4B559B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D056A98"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032A64A7" w14:textId="77777777" w:rsidR="0097247D" w:rsidRPr="00DF6FAC" w:rsidRDefault="0097247D" w:rsidP="005920AB">
            <w:pPr>
              <w:spacing w:before="40" w:after="40" w:line="360" w:lineRule="auto"/>
              <w:ind w:left="100" w:right="100"/>
            </w:pPr>
            <w:r w:rsidRPr="00DF6FAC">
              <w:rPr>
                <w:rFonts w:eastAsia="Arial"/>
                <w:color w:val="111111"/>
                <w:sz w:val="22"/>
                <w:szCs w:val="22"/>
              </w:rPr>
              <w:t>impa_3m</w:t>
            </w:r>
          </w:p>
        </w:tc>
        <w:tc>
          <w:tcPr>
            <w:tcW w:w="4896" w:type="dxa"/>
            <w:shd w:val="clear" w:color="auto" w:fill="FFFFFF"/>
            <w:tcMar>
              <w:top w:w="0" w:type="dxa"/>
              <w:left w:w="0" w:type="dxa"/>
              <w:bottom w:w="0" w:type="dxa"/>
              <w:right w:w="0" w:type="dxa"/>
            </w:tcMar>
            <w:vAlign w:val="center"/>
          </w:tcPr>
          <w:p w14:paraId="0C6411F8" w14:textId="77777777" w:rsidR="0097247D" w:rsidRPr="00DF6FAC" w:rsidRDefault="0097247D" w:rsidP="005920AB">
            <w:pPr>
              <w:spacing w:before="40" w:after="40" w:line="360" w:lineRule="auto"/>
              <w:ind w:left="100" w:right="100"/>
            </w:pPr>
            <w:r w:rsidRPr="00DF6FAC">
              <w:rPr>
                <w:rFonts w:eastAsia="Arial"/>
                <w:color w:val="111111"/>
                <w:sz w:val="22"/>
                <w:szCs w:val="22"/>
              </w:rPr>
              <w:t>Quickly gets impatient</w:t>
            </w:r>
          </w:p>
        </w:tc>
        <w:tc>
          <w:tcPr>
            <w:tcW w:w="720" w:type="dxa"/>
            <w:shd w:val="clear" w:color="auto" w:fill="FFFFFF"/>
            <w:tcMar>
              <w:top w:w="0" w:type="dxa"/>
              <w:left w:w="0" w:type="dxa"/>
              <w:bottom w:w="0" w:type="dxa"/>
              <w:right w:w="0" w:type="dxa"/>
            </w:tcMar>
            <w:vAlign w:val="center"/>
          </w:tcPr>
          <w:p w14:paraId="76120C8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-0.67</w:t>
            </w:r>
          </w:p>
        </w:tc>
        <w:tc>
          <w:tcPr>
            <w:tcW w:w="720" w:type="dxa"/>
            <w:shd w:val="clear" w:color="auto" w:fill="FFFFFF"/>
            <w:tcMar>
              <w:top w:w="0" w:type="dxa"/>
              <w:left w:w="0" w:type="dxa"/>
              <w:bottom w:w="0" w:type="dxa"/>
              <w:right w:w="0" w:type="dxa"/>
            </w:tcMar>
            <w:vAlign w:val="center"/>
          </w:tcPr>
          <w:p w14:paraId="2D77285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w:t>
            </w:r>
          </w:p>
        </w:tc>
        <w:tc>
          <w:tcPr>
            <w:tcW w:w="720" w:type="dxa"/>
            <w:shd w:val="clear" w:color="auto" w:fill="FFFFFF"/>
            <w:tcMar>
              <w:top w:w="0" w:type="dxa"/>
              <w:left w:w="0" w:type="dxa"/>
              <w:bottom w:w="0" w:type="dxa"/>
              <w:right w:w="0" w:type="dxa"/>
            </w:tcMar>
            <w:vAlign w:val="center"/>
          </w:tcPr>
          <w:p w14:paraId="4F53810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1.95</w:t>
            </w:r>
          </w:p>
        </w:tc>
        <w:tc>
          <w:tcPr>
            <w:tcW w:w="720" w:type="dxa"/>
            <w:shd w:val="clear" w:color="auto" w:fill="FFFFFF"/>
            <w:tcMar>
              <w:top w:w="0" w:type="dxa"/>
              <w:left w:w="0" w:type="dxa"/>
              <w:bottom w:w="0" w:type="dxa"/>
              <w:right w:w="0" w:type="dxa"/>
            </w:tcMar>
            <w:vAlign w:val="center"/>
          </w:tcPr>
          <w:p w14:paraId="5189A0D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3.55</w:t>
            </w:r>
          </w:p>
        </w:tc>
        <w:tc>
          <w:tcPr>
            <w:tcW w:w="720" w:type="dxa"/>
            <w:shd w:val="clear" w:color="auto" w:fill="FFFFFF"/>
            <w:tcMar>
              <w:top w:w="0" w:type="dxa"/>
              <w:left w:w="0" w:type="dxa"/>
              <w:bottom w:w="0" w:type="dxa"/>
              <w:right w:w="0" w:type="dxa"/>
            </w:tcMar>
            <w:vAlign w:val="center"/>
          </w:tcPr>
          <w:p w14:paraId="27EC33E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1.36</w:t>
            </w:r>
          </w:p>
        </w:tc>
        <w:tc>
          <w:tcPr>
            <w:tcW w:w="864" w:type="dxa"/>
            <w:shd w:val="clear" w:color="auto" w:fill="FFFFFF"/>
            <w:tcMar>
              <w:top w:w="0" w:type="dxa"/>
              <w:left w:w="0" w:type="dxa"/>
              <w:bottom w:w="0" w:type="dxa"/>
              <w:right w:w="0" w:type="dxa"/>
            </w:tcMar>
            <w:vAlign w:val="center"/>
          </w:tcPr>
          <w:p w14:paraId="2B8F9F3A"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FDC2F0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851284F"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53D752DC" w14:textId="77777777" w:rsidR="0097247D" w:rsidRPr="00DF6FAC" w:rsidRDefault="0097247D" w:rsidP="005920AB">
            <w:pPr>
              <w:spacing w:before="40" w:after="40" w:line="360" w:lineRule="auto"/>
              <w:ind w:left="100" w:right="100"/>
            </w:pPr>
            <w:r w:rsidRPr="00DF6FAC">
              <w:rPr>
                <w:rFonts w:eastAsia="Arial"/>
                <w:color w:val="111111"/>
                <w:sz w:val="22"/>
                <w:szCs w:val="22"/>
              </w:rPr>
              <w:t>acti_4m</w:t>
            </w:r>
          </w:p>
        </w:tc>
        <w:tc>
          <w:tcPr>
            <w:tcW w:w="4896" w:type="dxa"/>
            <w:shd w:val="clear" w:color="auto" w:fill="FFFFFF"/>
            <w:tcMar>
              <w:top w:w="0" w:type="dxa"/>
              <w:left w:w="0" w:type="dxa"/>
              <w:bottom w:w="0" w:type="dxa"/>
              <w:right w:w="0" w:type="dxa"/>
            </w:tcMar>
            <w:vAlign w:val="center"/>
          </w:tcPr>
          <w:p w14:paraId="0692B5B1" w14:textId="77777777" w:rsidR="0097247D" w:rsidRPr="00DF6FAC" w:rsidRDefault="0097247D" w:rsidP="005920AB">
            <w:pPr>
              <w:spacing w:before="40" w:after="40" w:line="360" w:lineRule="auto"/>
              <w:ind w:left="100" w:right="100"/>
            </w:pPr>
            <w:r w:rsidRPr="00DF6FAC">
              <w:rPr>
                <w:rFonts w:eastAsia="Arial"/>
                <w:color w:val="111111"/>
                <w:sz w:val="22"/>
                <w:szCs w:val="22"/>
              </w:rPr>
              <w:t>Always plays with very high energy</w:t>
            </w:r>
          </w:p>
        </w:tc>
        <w:tc>
          <w:tcPr>
            <w:tcW w:w="720" w:type="dxa"/>
            <w:shd w:val="clear" w:color="auto" w:fill="FFFFFF"/>
            <w:tcMar>
              <w:top w:w="0" w:type="dxa"/>
              <w:left w:w="0" w:type="dxa"/>
              <w:bottom w:w="0" w:type="dxa"/>
              <w:right w:w="0" w:type="dxa"/>
            </w:tcMar>
            <w:vAlign w:val="center"/>
          </w:tcPr>
          <w:p w14:paraId="4550ECC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-0.96</w:t>
            </w:r>
          </w:p>
        </w:tc>
        <w:tc>
          <w:tcPr>
            <w:tcW w:w="720" w:type="dxa"/>
            <w:shd w:val="clear" w:color="auto" w:fill="FFFFFF"/>
            <w:tcMar>
              <w:top w:w="0" w:type="dxa"/>
              <w:left w:w="0" w:type="dxa"/>
              <w:bottom w:w="0" w:type="dxa"/>
              <w:right w:w="0" w:type="dxa"/>
            </w:tcMar>
            <w:vAlign w:val="center"/>
          </w:tcPr>
          <w:p w14:paraId="4C97EE2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0.22</w:t>
            </w:r>
          </w:p>
        </w:tc>
        <w:tc>
          <w:tcPr>
            <w:tcW w:w="720" w:type="dxa"/>
            <w:shd w:val="clear" w:color="auto" w:fill="FFFFFF"/>
            <w:tcMar>
              <w:top w:w="0" w:type="dxa"/>
              <w:left w:w="0" w:type="dxa"/>
              <w:bottom w:w="0" w:type="dxa"/>
              <w:right w:w="0" w:type="dxa"/>
            </w:tcMar>
            <w:vAlign w:val="center"/>
          </w:tcPr>
          <w:p w14:paraId="7B98049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1.29</w:t>
            </w:r>
          </w:p>
        </w:tc>
        <w:tc>
          <w:tcPr>
            <w:tcW w:w="720" w:type="dxa"/>
            <w:shd w:val="clear" w:color="auto" w:fill="FFFFFF"/>
            <w:tcMar>
              <w:top w:w="0" w:type="dxa"/>
              <w:left w:w="0" w:type="dxa"/>
              <w:bottom w:w="0" w:type="dxa"/>
              <w:right w:w="0" w:type="dxa"/>
            </w:tcMar>
            <w:vAlign w:val="center"/>
          </w:tcPr>
          <w:p w14:paraId="11F4039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w:t>
            </w:r>
          </w:p>
        </w:tc>
        <w:tc>
          <w:tcPr>
            <w:tcW w:w="720" w:type="dxa"/>
            <w:shd w:val="clear" w:color="auto" w:fill="FFFFFF"/>
            <w:tcMar>
              <w:top w:w="0" w:type="dxa"/>
              <w:left w:w="0" w:type="dxa"/>
              <w:bottom w:w="0" w:type="dxa"/>
              <w:right w:w="0" w:type="dxa"/>
            </w:tcMar>
            <w:vAlign w:val="center"/>
          </w:tcPr>
          <w:p w14:paraId="5939CA3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1.88</w:t>
            </w:r>
          </w:p>
        </w:tc>
        <w:tc>
          <w:tcPr>
            <w:tcW w:w="864" w:type="dxa"/>
            <w:shd w:val="clear" w:color="auto" w:fill="FFFFFF"/>
            <w:tcMar>
              <w:top w:w="0" w:type="dxa"/>
              <w:left w:w="0" w:type="dxa"/>
              <w:bottom w:w="0" w:type="dxa"/>
              <w:right w:w="0" w:type="dxa"/>
            </w:tcMar>
            <w:vAlign w:val="center"/>
          </w:tcPr>
          <w:p w14:paraId="1910439B"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FFE42B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8760E4E"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5C845EC0" w14:textId="77777777" w:rsidR="0097247D" w:rsidRPr="00DF6FAC" w:rsidRDefault="0097247D" w:rsidP="005920AB">
            <w:pPr>
              <w:spacing w:before="40" w:after="40" w:line="360" w:lineRule="auto"/>
              <w:ind w:left="100" w:right="100"/>
            </w:pPr>
            <w:r w:rsidRPr="00DF6FAC">
              <w:rPr>
                <w:rFonts w:eastAsia="Arial"/>
                <w:color w:val="111111"/>
                <w:sz w:val="22"/>
                <w:szCs w:val="22"/>
              </w:rPr>
              <w:t>impa_4m</w:t>
            </w:r>
          </w:p>
        </w:tc>
        <w:tc>
          <w:tcPr>
            <w:tcW w:w="4896" w:type="dxa"/>
            <w:shd w:val="clear" w:color="auto" w:fill="FFFFFF"/>
            <w:tcMar>
              <w:top w:w="0" w:type="dxa"/>
              <w:left w:w="0" w:type="dxa"/>
              <w:bottom w:w="0" w:type="dxa"/>
              <w:right w:w="0" w:type="dxa"/>
            </w:tcMar>
            <w:vAlign w:val="center"/>
          </w:tcPr>
          <w:p w14:paraId="5D33D5EC" w14:textId="77777777" w:rsidR="0097247D" w:rsidRPr="00DF6FAC" w:rsidRDefault="0097247D" w:rsidP="005920AB">
            <w:pPr>
              <w:spacing w:before="40" w:after="40" w:line="360" w:lineRule="auto"/>
              <w:ind w:left="100" w:right="100"/>
            </w:pPr>
            <w:r w:rsidRPr="00DF6FAC">
              <w:rPr>
                <w:rFonts w:eastAsia="Arial"/>
                <w:color w:val="111111"/>
                <w:sz w:val="22"/>
                <w:szCs w:val="22"/>
              </w:rPr>
              <w:t>Gets very frustrated when he/she needs to wait somewhere</w:t>
            </w:r>
          </w:p>
        </w:tc>
        <w:tc>
          <w:tcPr>
            <w:tcW w:w="720" w:type="dxa"/>
            <w:shd w:val="clear" w:color="auto" w:fill="FFFFFF"/>
            <w:tcMar>
              <w:top w:w="0" w:type="dxa"/>
              <w:left w:w="0" w:type="dxa"/>
              <w:bottom w:w="0" w:type="dxa"/>
              <w:right w:w="0" w:type="dxa"/>
            </w:tcMar>
            <w:vAlign w:val="center"/>
          </w:tcPr>
          <w:p w14:paraId="28A2A75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-0.74</w:t>
            </w:r>
          </w:p>
        </w:tc>
        <w:tc>
          <w:tcPr>
            <w:tcW w:w="720" w:type="dxa"/>
            <w:shd w:val="clear" w:color="auto" w:fill="FFFFFF"/>
            <w:tcMar>
              <w:top w:w="0" w:type="dxa"/>
              <w:left w:w="0" w:type="dxa"/>
              <w:bottom w:w="0" w:type="dxa"/>
              <w:right w:w="0" w:type="dxa"/>
            </w:tcMar>
            <w:vAlign w:val="center"/>
          </w:tcPr>
          <w:p w14:paraId="02FA579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0.57</w:t>
            </w:r>
          </w:p>
        </w:tc>
        <w:tc>
          <w:tcPr>
            <w:tcW w:w="720" w:type="dxa"/>
            <w:shd w:val="clear" w:color="auto" w:fill="FFFFFF"/>
            <w:tcMar>
              <w:top w:w="0" w:type="dxa"/>
              <w:left w:w="0" w:type="dxa"/>
              <w:bottom w:w="0" w:type="dxa"/>
              <w:right w:w="0" w:type="dxa"/>
            </w:tcMar>
            <w:vAlign w:val="center"/>
          </w:tcPr>
          <w:p w14:paraId="58FF5BC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1.76</w:t>
            </w:r>
          </w:p>
        </w:tc>
        <w:tc>
          <w:tcPr>
            <w:tcW w:w="720" w:type="dxa"/>
            <w:shd w:val="clear" w:color="auto" w:fill="FFFFFF"/>
            <w:tcMar>
              <w:top w:w="0" w:type="dxa"/>
              <w:left w:w="0" w:type="dxa"/>
              <w:bottom w:w="0" w:type="dxa"/>
              <w:right w:w="0" w:type="dxa"/>
            </w:tcMar>
            <w:vAlign w:val="center"/>
          </w:tcPr>
          <w:p w14:paraId="576FC66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3.04</w:t>
            </w:r>
          </w:p>
        </w:tc>
        <w:tc>
          <w:tcPr>
            <w:tcW w:w="720" w:type="dxa"/>
            <w:shd w:val="clear" w:color="auto" w:fill="FFFFFF"/>
            <w:tcMar>
              <w:top w:w="0" w:type="dxa"/>
              <w:left w:w="0" w:type="dxa"/>
              <w:bottom w:w="0" w:type="dxa"/>
              <w:right w:w="0" w:type="dxa"/>
            </w:tcMar>
            <w:vAlign w:val="center"/>
          </w:tcPr>
          <w:p w14:paraId="761BD66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1.52</w:t>
            </w:r>
          </w:p>
        </w:tc>
        <w:tc>
          <w:tcPr>
            <w:tcW w:w="864" w:type="dxa"/>
            <w:shd w:val="clear" w:color="auto" w:fill="FFFFFF"/>
            <w:tcMar>
              <w:top w:w="0" w:type="dxa"/>
              <w:left w:w="0" w:type="dxa"/>
              <w:bottom w:w="0" w:type="dxa"/>
              <w:right w:w="0" w:type="dxa"/>
            </w:tcMar>
            <w:vAlign w:val="center"/>
          </w:tcPr>
          <w:p w14:paraId="24FD1DF6"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D73399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B80EDA9" w14:textId="77777777" w:rsidTr="005920AB">
        <w:trPr>
          <w:cantSplit/>
          <w:trHeight w:val="452"/>
          <w:jc w:val="center"/>
        </w:trPr>
        <w:tc>
          <w:tcPr>
            <w:tcW w:w="1440" w:type="dxa"/>
            <w:shd w:val="clear" w:color="auto" w:fill="FFFFFF"/>
            <w:tcMar>
              <w:top w:w="0" w:type="dxa"/>
              <w:left w:w="0" w:type="dxa"/>
              <w:bottom w:w="0" w:type="dxa"/>
              <w:right w:w="0" w:type="dxa"/>
            </w:tcMar>
            <w:vAlign w:val="center"/>
          </w:tcPr>
          <w:p w14:paraId="140FB11D" w14:textId="77777777" w:rsidR="0097247D" w:rsidRPr="00DF6FAC" w:rsidRDefault="0097247D" w:rsidP="005920AB">
            <w:pPr>
              <w:spacing w:before="40" w:after="40" w:line="360" w:lineRule="auto"/>
              <w:ind w:left="100" w:right="100"/>
            </w:pPr>
            <w:r w:rsidRPr="00DF6FAC">
              <w:rPr>
                <w:rFonts w:eastAsia="Arial"/>
                <w:color w:val="111111"/>
                <w:sz w:val="22"/>
                <w:szCs w:val="22"/>
              </w:rPr>
              <w:t>acti_5m</w:t>
            </w:r>
          </w:p>
        </w:tc>
        <w:tc>
          <w:tcPr>
            <w:tcW w:w="4896" w:type="dxa"/>
            <w:shd w:val="clear" w:color="auto" w:fill="FFFFFF"/>
            <w:tcMar>
              <w:top w:w="0" w:type="dxa"/>
              <w:left w:w="0" w:type="dxa"/>
              <w:bottom w:w="0" w:type="dxa"/>
              <w:right w:w="0" w:type="dxa"/>
            </w:tcMar>
            <w:vAlign w:val="center"/>
          </w:tcPr>
          <w:p w14:paraId="390A52CB" w14:textId="77777777" w:rsidR="0097247D" w:rsidRPr="00DF6FAC" w:rsidRDefault="0097247D" w:rsidP="005920AB">
            <w:pPr>
              <w:spacing w:before="40" w:after="40" w:line="360" w:lineRule="auto"/>
              <w:ind w:left="100" w:right="100"/>
            </w:pPr>
            <w:r w:rsidRPr="00DF6FAC">
              <w:rPr>
                <w:rFonts w:eastAsia="Arial"/>
                <w:color w:val="111111"/>
                <w:sz w:val="22"/>
                <w:szCs w:val="22"/>
              </w:rPr>
              <w:t>Needs action at all times</w:t>
            </w:r>
          </w:p>
        </w:tc>
        <w:tc>
          <w:tcPr>
            <w:tcW w:w="720" w:type="dxa"/>
            <w:shd w:val="clear" w:color="auto" w:fill="FFFFFF"/>
            <w:tcMar>
              <w:top w:w="0" w:type="dxa"/>
              <w:left w:w="0" w:type="dxa"/>
              <w:bottom w:w="0" w:type="dxa"/>
              <w:right w:w="0" w:type="dxa"/>
            </w:tcMar>
            <w:vAlign w:val="center"/>
          </w:tcPr>
          <w:p w14:paraId="5C17047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-0.47</w:t>
            </w:r>
          </w:p>
        </w:tc>
        <w:tc>
          <w:tcPr>
            <w:tcW w:w="720" w:type="dxa"/>
            <w:shd w:val="clear" w:color="auto" w:fill="FFFFFF"/>
            <w:tcMar>
              <w:top w:w="0" w:type="dxa"/>
              <w:left w:w="0" w:type="dxa"/>
              <w:bottom w:w="0" w:type="dxa"/>
              <w:right w:w="0" w:type="dxa"/>
            </w:tcMar>
            <w:vAlign w:val="center"/>
          </w:tcPr>
          <w:p w14:paraId="7A14524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0.51</w:t>
            </w:r>
          </w:p>
        </w:tc>
        <w:tc>
          <w:tcPr>
            <w:tcW w:w="720" w:type="dxa"/>
            <w:shd w:val="clear" w:color="auto" w:fill="FFFFFF"/>
            <w:tcMar>
              <w:top w:w="0" w:type="dxa"/>
              <w:left w:w="0" w:type="dxa"/>
              <w:bottom w:w="0" w:type="dxa"/>
              <w:right w:w="0" w:type="dxa"/>
            </w:tcMar>
            <w:vAlign w:val="center"/>
          </w:tcPr>
          <w:p w14:paraId="78A64FD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1.28</w:t>
            </w:r>
          </w:p>
        </w:tc>
        <w:tc>
          <w:tcPr>
            <w:tcW w:w="720" w:type="dxa"/>
            <w:shd w:val="clear" w:color="auto" w:fill="FFFFFF"/>
            <w:tcMar>
              <w:top w:w="0" w:type="dxa"/>
              <w:left w:w="0" w:type="dxa"/>
              <w:bottom w:w="0" w:type="dxa"/>
              <w:right w:w="0" w:type="dxa"/>
            </w:tcMar>
            <w:vAlign w:val="center"/>
          </w:tcPr>
          <w:p w14:paraId="1F515B9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w:t>
            </w:r>
          </w:p>
        </w:tc>
        <w:tc>
          <w:tcPr>
            <w:tcW w:w="720" w:type="dxa"/>
            <w:shd w:val="clear" w:color="auto" w:fill="FFFFFF"/>
            <w:tcMar>
              <w:top w:w="0" w:type="dxa"/>
              <w:left w:w="0" w:type="dxa"/>
              <w:bottom w:w="0" w:type="dxa"/>
              <w:right w:w="0" w:type="dxa"/>
            </w:tcMar>
            <w:vAlign w:val="center"/>
          </w:tcPr>
          <w:p w14:paraId="0F33BF7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2.76</w:t>
            </w:r>
          </w:p>
        </w:tc>
        <w:tc>
          <w:tcPr>
            <w:tcW w:w="864" w:type="dxa"/>
            <w:shd w:val="clear" w:color="auto" w:fill="FFFFFF"/>
            <w:tcMar>
              <w:top w:w="0" w:type="dxa"/>
              <w:left w:w="0" w:type="dxa"/>
              <w:bottom w:w="0" w:type="dxa"/>
              <w:right w:w="0" w:type="dxa"/>
            </w:tcMar>
            <w:vAlign w:val="center"/>
          </w:tcPr>
          <w:p w14:paraId="4F46267B"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13F112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214ADAD"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1C2A61F6" w14:textId="77777777" w:rsidR="0097247D" w:rsidRPr="00DF6FAC" w:rsidRDefault="0097247D" w:rsidP="005920AB">
            <w:pPr>
              <w:spacing w:before="40" w:after="40" w:line="360" w:lineRule="auto"/>
              <w:ind w:left="100" w:right="100"/>
            </w:pPr>
            <w:r w:rsidRPr="00DF6FAC">
              <w:rPr>
                <w:rFonts w:eastAsia="Arial"/>
                <w:color w:val="111111"/>
                <w:sz w:val="22"/>
                <w:szCs w:val="22"/>
              </w:rPr>
              <w:t>acti_6m</w:t>
            </w:r>
          </w:p>
        </w:tc>
        <w:tc>
          <w:tcPr>
            <w:tcW w:w="4896" w:type="dxa"/>
            <w:shd w:val="clear" w:color="auto" w:fill="FFFFFF"/>
            <w:tcMar>
              <w:top w:w="0" w:type="dxa"/>
              <w:left w:w="0" w:type="dxa"/>
              <w:bottom w:w="0" w:type="dxa"/>
              <w:right w:w="0" w:type="dxa"/>
            </w:tcMar>
            <w:vAlign w:val="center"/>
          </w:tcPr>
          <w:p w14:paraId="20FCCDB2" w14:textId="77777777" w:rsidR="0097247D" w:rsidRPr="00DF6FAC" w:rsidRDefault="0097247D" w:rsidP="005920AB">
            <w:pPr>
              <w:spacing w:before="40" w:after="40" w:line="360" w:lineRule="auto"/>
              <w:ind w:left="100" w:right="100"/>
            </w:pPr>
            <w:r w:rsidRPr="00DF6FAC">
              <w:rPr>
                <w:rFonts w:eastAsia="Arial"/>
                <w:color w:val="111111"/>
                <w:sz w:val="22"/>
                <w:szCs w:val="22"/>
              </w:rPr>
              <w:t>Has too much energy</w:t>
            </w:r>
          </w:p>
        </w:tc>
        <w:tc>
          <w:tcPr>
            <w:tcW w:w="720" w:type="dxa"/>
            <w:shd w:val="clear" w:color="auto" w:fill="FFFFFF"/>
            <w:tcMar>
              <w:top w:w="0" w:type="dxa"/>
              <w:left w:w="0" w:type="dxa"/>
              <w:bottom w:w="0" w:type="dxa"/>
              <w:right w:w="0" w:type="dxa"/>
            </w:tcMar>
            <w:vAlign w:val="center"/>
          </w:tcPr>
          <w:p w14:paraId="1D6BE96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-0.28</w:t>
            </w:r>
          </w:p>
        </w:tc>
        <w:tc>
          <w:tcPr>
            <w:tcW w:w="720" w:type="dxa"/>
            <w:shd w:val="clear" w:color="auto" w:fill="FFFFFF"/>
            <w:tcMar>
              <w:top w:w="0" w:type="dxa"/>
              <w:left w:w="0" w:type="dxa"/>
              <w:bottom w:w="0" w:type="dxa"/>
              <w:right w:w="0" w:type="dxa"/>
            </w:tcMar>
            <w:vAlign w:val="center"/>
          </w:tcPr>
          <w:p w14:paraId="4FE5CFB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0.54</w:t>
            </w:r>
          </w:p>
        </w:tc>
        <w:tc>
          <w:tcPr>
            <w:tcW w:w="720" w:type="dxa"/>
            <w:shd w:val="clear" w:color="auto" w:fill="FFFFFF"/>
            <w:tcMar>
              <w:top w:w="0" w:type="dxa"/>
              <w:left w:w="0" w:type="dxa"/>
              <w:bottom w:w="0" w:type="dxa"/>
              <w:right w:w="0" w:type="dxa"/>
            </w:tcMar>
            <w:vAlign w:val="center"/>
          </w:tcPr>
          <w:p w14:paraId="3E5D606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w:t>
            </w:r>
          </w:p>
        </w:tc>
        <w:tc>
          <w:tcPr>
            <w:tcW w:w="720" w:type="dxa"/>
            <w:shd w:val="clear" w:color="auto" w:fill="FFFFFF"/>
            <w:tcMar>
              <w:top w:w="0" w:type="dxa"/>
              <w:left w:w="0" w:type="dxa"/>
              <w:bottom w:w="0" w:type="dxa"/>
              <w:right w:w="0" w:type="dxa"/>
            </w:tcMar>
            <w:vAlign w:val="center"/>
          </w:tcPr>
          <w:p w14:paraId="1F48954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1.97</w:t>
            </w:r>
          </w:p>
        </w:tc>
        <w:tc>
          <w:tcPr>
            <w:tcW w:w="720" w:type="dxa"/>
            <w:shd w:val="clear" w:color="auto" w:fill="FFFFFF"/>
            <w:tcMar>
              <w:top w:w="0" w:type="dxa"/>
              <w:left w:w="0" w:type="dxa"/>
              <w:bottom w:w="0" w:type="dxa"/>
              <w:right w:w="0" w:type="dxa"/>
            </w:tcMar>
            <w:vAlign w:val="center"/>
          </w:tcPr>
          <w:p w14:paraId="3E94A02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3.74</w:t>
            </w:r>
          </w:p>
        </w:tc>
        <w:tc>
          <w:tcPr>
            <w:tcW w:w="864" w:type="dxa"/>
            <w:shd w:val="clear" w:color="auto" w:fill="FFFFFF"/>
            <w:tcMar>
              <w:top w:w="0" w:type="dxa"/>
              <w:left w:w="0" w:type="dxa"/>
              <w:bottom w:w="0" w:type="dxa"/>
              <w:right w:w="0" w:type="dxa"/>
            </w:tcMar>
            <w:vAlign w:val="center"/>
          </w:tcPr>
          <w:p w14:paraId="66D12207"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0135E4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5C5BC18B"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52DBEBE2" w14:textId="77777777" w:rsidR="005920AB" w:rsidRPr="00DF6FAC" w:rsidRDefault="005920AB" w:rsidP="005920AB">
            <w:pPr>
              <w:spacing w:before="40" w:after="40" w:line="360" w:lineRule="auto"/>
              <w:ind w:left="100" w:right="100"/>
            </w:pPr>
            <w:r w:rsidRPr="00DF6FAC">
              <w:rPr>
                <w:rFonts w:eastAsia="Arial"/>
                <w:color w:val="111111"/>
                <w:sz w:val="22"/>
                <w:szCs w:val="22"/>
              </w:rPr>
              <w:t xml:space="preserve"> </w:t>
            </w:r>
          </w:p>
          <w:p w14:paraId="125E83FD" w14:textId="474FB42F" w:rsidR="005920AB" w:rsidRPr="00B434D4" w:rsidRDefault="005920AB" w:rsidP="005920AB">
            <w:pPr>
              <w:spacing w:before="40" w:after="40" w:line="360" w:lineRule="auto"/>
              <w:ind w:left="100" w:right="100"/>
              <w:jc w:val="center"/>
              <w:rPr>
                <w:b/>
                <w:bCs/>
              </w:rPr>
            </w:pPr>
            <w:r w:rsidRPr="00B434D4">
              <w:rPr>
                <w:rFonts w:eastAsia="Arial"/>
                <w:b/>
                <w:bCs/>
                <w:color w:val="111111"/>
                <w:sz w:val="22"/>
                <w:szCs w:val="22"/>
              </w:rPr>
              <w:t>Dominance–Egocentrism</w:t>
            </w:r>
          </w:p>
        </w:tc>
        <w:tc>
          <w:tcPr>
            <w:tcW w:w="720" w:type="dxa"/>
            <w:shd w:val="clear" w:color="auto" w:fill="FFFFFF"/>
            <w:tcMar>
              <w:top w:w="0" w:type="dxa"/>
              <w:left w:w="0" w:type="dxa"/>
              <w:bottom w:w="0" w:type="dxa"/>
              <w:right w:w="0" w:type="dxa"/>
            </w:tcMar>
            <w:vAlign w:val="center"/>
          </w:tcPr>
          <w:p w14:paraId="4EFA2AA5"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6E42DC72"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160FFFD2"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7ED5DF3F"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6DE26A6C"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221998DD"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B0A11DA" w14:textId="77777777" w:rsidR="005920AB" w:rsidRPr="00DF6FAC" w:rsidRDefault="005920AB" w:rsidP="00691648">
            <w:pPr>
              <w:spacing w:before="40" w:after="40" w:line="360" w:lineRule="auto"/>
              <w:ind w:left="100" w:right="100"/>
              <w:jc w:val="right"/>
            </w:pPr>
          </w:p>
        </w:tc>
      </w:tr>
      <w:tr w:rsidR="0097247D" w:rsidRPr="00DF6FAC" w14:paraId="1F1AD3CD"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471CDA2C" w14:textId="77777777" w:rsidR="0097247D" w:rsidRPr="00DF6FAC" w:rsidRDefault="0097247D" w:rsidP="005920AB">
            <w:pPr>
              <w:spacing w:before="40" w:after="40" w:line="360" w:lineRule="auto"/>
              <w:ind w:left="100" w:right="100"/>
            </w:pPr>
            <w:r w:rsidRPr="00DF6FAC">
              <w:rPr>
                <w:rFonts w:eastAsia="Arial"/>
                <w:color w:val="111111"/>
                <w:sz w:val="22"/>
                <w:szCs w:val="22"/>
              </w:rPr>
              <w:t>domi_1m</w:t>
            </w:r>
          </w:p>
        </w:tc>
        <w:tc>
          <w:tcPr>
            <w:tcW w:w="4896" w:type="dxa"/>
            <w:shd w:val="clear" w:color="auto" w:fill="FFFFFF"/>
            <w:tcMar>
              <w:top w:w="0" w:type="dxa"/>
              <w:left w:w="0" w:type="dxa"/>
              <w:bottom w:w="0" w:type="dxa"/>
              <w:right w:w="0" w:type="dxa"/>
            </w:tcMar>
            <w:vAlign w:val="center"/>
          </w:tcPr>
          <w:p w14:paraId="38EA9A4F" w14:textId="77777777" w:rsidR="0097247D" w:rsidRPr="00DF6FAC" w:rsidRDefault="0097247D" w:rsidP="005920AB">
            <w:pPr>
              <w:spacing w:before="40" w:after="40" w:line="360" w:lineRule="auto"/>
              <w:ind w:left="100" w:right="100"/>
            </w:pPr>
            <w:r w:rsidRPr="00DF6FAC">
              <w:rPr>
                <w:rFonts w:eastAsia="Arial"/>
                <w:color w:val="111111"/>
                <w:sz w:val="22"/>
                <w:szCs w:val="22"/>
              </w:rPr>
              <w:t>Always demands other children to listen</w:t>
            </w:r>
          </w:p>
        </w:tc>
        <w:tc>
          <w:tcPr>
            <w:tcW w:w="720" w:type="dxa"/>
            <w:shd w:val="clear" w:color="auto" w:fill="FFFFFF"/>
            <w:tcMar>
              <w:top w:w="0" w:type="dxa"/>
              <w:left w:w="0" w:type="dxa"/>
              <w:bottom w:w="0" w:type="dxa"/>
              <w:right w:w="0" w:type="dxa"/>
            </w:tcMar>
            <w:vAlign w:val="center"/>
          </w:tcPr>
          <w:p w14:paraId="1B2E97C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-1.08</w:t>
            </w:r>
          </w:p>
        </w:tc>
        <w:tc>
          <w:tcPr>
            <w:tcW w:w="720" w:type="dxa"/>
            <w:shd w:val="clear" w:color="auto" w:fill="FFFFFF"/>
            <w:tcMar>
              <w:top w:w="0" w:type="dxa"/>
              <w:left w:w="0" w:type="dxa"/>
              <w:bottom w:w="0" w:type="dxa"/>
              <w:right w:w="0" w:type="dxa"/>
            </w:tcMar>
            <w:vAlign w:val="center"/>
          </w:tcPr>
          <w:p w14:paraId="65806C6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0.31</w:t>
            </w:r>
          </w:p>
        </w:tc>
        <w:tc>
          <w:tcPr>
            <w:tcW w:w="720" w:type="dxa"/>
            <w:shd w:val="clear" w:color="auto" w:fill="FFFFFF"/>
            <w:tcMar>
              <w:top w:w="0" w:type="dxa"/>
              <w:left w:w="0" w:type="dxa"/>
              <w:bottom w:w="0" w:type="dxa"/>
              <w:right w:w="0" w:type="dxa"/>
            </w:tcMar>
            <w:vAlign w:val="center"/>
          </w:tcPr>
          <w:p w14:paraId="0ACC7CF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1.24</w:t>
            </w:r>
          </w:p>
        </w:tc>
        <w:tc>
          <w:tcPr>
            <w:tcW w:w="720" w:type="dxa"/>
            <w:shd w:val="clear" w:color="auto" w:fill="FFFFFF"/>
            <w:tcMar>
              <w:top w:w="0" w:type="dxa"/>
              <w:left w:w="0" w:type="dxa"/>
              <w:bottom w:w="0" w:type="dxa"/>
              <w:right w:w="0" w:type="dxa"/>
            </w:tcMar>
            <w:vAlign w:val="center"/>
          </w:tcPr>
          <w:p w14:paraId="61E31B1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2.68</w:t>
            </w:r>
          </w:p>
        </w:tc>
        <w:tc>
          <w:tcPr>
            <w:tcW w:w="720" w:type="dxa"/>
            <w:shd w:val="clear" w:color="auto" w:fill="FFFFFF"/>
            <w:tcMar>
              <w:top w:w="0" w:type="dxa"/>
              <w:left w:w="0" w:type="dxa"/>
              <w:bottom w:w="0" w:type="dxa"/>
              <w:right w:w="0" w:type="dxa"/>
            </w:tcMar>
            <w:vAlign w:val="center"/>
          </w:tcPr>
          <w:p w14:paraId="6093623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w:t>
            </w:r>
          </w:p>
        </w:tc>
        <w:tc>
          <w:tcPr>
            <w:tcW w:w="864" w:type="dxa"/>
            <w:shd w:val="clear" w:color="auto" w:fill="FFFFFF"/>
            <w:tcMar>
              <w:top w:w="0" w:type="dxa"/>
              <w:left w:w="0" w:type="dxa"/>
              <w:bottom w:w="0" w:type="dxa"/>
              <w:right w:w="0" w:type="dxa"/>
            </w:tcMar>
            <w:vAlign w:val="center"/>
          </w:tcPr>
          <w:p w14:paraId="112C243D"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576F17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34611A9"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633C2A53" w14:textId="77777777" w:rsidR="0097247D" w:rsidRPr="00DF6FAC" w:rsidRDefault="0097247D" w:rsidP="005920AB">
            <w:pPr>
              <w:spacing w:before="40" w:after="40" w:line="360" w:lineRule="auto"/>
              <w:ind w:left="100" w:right="100"/>
            </w:pPr>
            <w:r w:rsidRPr="00DF6FAC">
              <w:rPr>
                <w:rFonts w:eastAsia="Arial"/>
                <w:color w:val="111111"/>
                <w:sz w:val="22"/>
                <w:szCs w:val="22"/>
              </w:rPr>
              <w:lastRenderedPageBreak/>
              <w:t>domi_2m</w:t>
            </w:r>
          </w:p>
        </w:tc>
        <w:tc>
          <w:tcPr>
            <w:tcW w:w="4896" w:type="dxa"/>
            <w:shd w:val="clear" w:color="auto" w:fill="FFFFFF"/>
            <w:tcMar>
              <w:top w:w="0" w:type="dxa"/>
              <w:left w:w="0" w:type="dxa"/>
              <w:bottom w:w="0" w:type="dxa"/>
              <w:right w:w="0" w:type="dxa"/>
            </w:tcMar>
            <w:vAlign w:val="center"/>
          </w:tcPr>
          <w:p w14:paraId="16309D9A" w14:textId="77777777" w:rsidR="0097247D" w:rsidRPr="00DF6FAC" w:rsidRDefault="0097247D" w:rsidP="005920AB">
            <w:pPr>
              <w:spacing w:before="40" w:after="40" w:line="360" w:lineRule="auto"/>
              <w:ind w:left="100" w:right="100"/>
            </w:pPr>
            <w:r w:rsidRPr="00DF6FAC">
              <w:rPr>
                <w:rFonts w:eastAsia="Arial"/>
                <w:color w:val="111111"/>
                <w:sz w:val="22"/>
                <w:szCs w:val="22"/>
              </w:rPr>
              <w:t>Always takes the leading position in games</w:t>
            </w:r>
          </w:p>
        </w:tc>
        <w:tc>
          <w:tcPr>
            <w:tcW w:w="720" w:type="dxa"/>
            <w:shd w:val="clear" w:color="auto" w:fill="FFFFFF"/>
            <w:tcMar>
              <w:top w:w="0" w:type="dxa"/>
              <w:left w:w="0" w:type="dxa"/>
              <w:bottom w:w="0" w:type="dxa"/>
              <w:right w:w="0" w:type="dxa"/>
            </w:tcMar>
            <w:vAlign w:val="center"/>
          </w:tcPr>
          <w:p w14:paraId="621AE28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-0.73</w:t>
            </w:r>
          </w:p>
        </w:tc>
        <w:tc>
          <w:tcPr>
            <w:tcW w:w="720" w:type="dxa"/>
            <w:shd w:val="clear" w:color="auto" w:fill="FFFFFF"/>
            <w:tcMar>
              <w:top w:w="0" w:type="dxa"/>
              <w:left w:w="0" w:type="dxa"/>
              <w:bottom w:w="0" w:type="dxa"/>
              <w:right w:w="0" w:type="dxa"/>
            </w:tcMar>
            <w:vAlign w:val="center"/>
          </w:tcPr>
          <w:p w14:paraId="3C72319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0.88</w:t>
            </w:r>
          </w:p>
        </w:tc>
        <w:tc>
          <w:tcPr>
            <w:tcW w:w="720" w:type="dxa"/>
            <w:shd w:val="clear" w:color="auto" w:fill="FFFFFF"/>
            <w:tcMar>
              <w:top w:w="0" w:type="dxa"/>
              <w:left w:w="0" w:type="dxa"/>
              <w:bottom w:w="0" w:type="dxa"/>
              <w:right w:w="0" w:type="dxa"/>
            </w:tcMar>
            <w:vAlign w:val="center"/>
          </w:tcPr>
          <w:p w14:paraId="03E6073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2.27</w:t>
            </w:r>
          </w:p>
        </w:tc>
        <w:tc>
          <w:tcPr>
            <w:tcW w:w="720" w:type="dxa"/>
            <w:shd w:val="clear" w:color="auto" w:fill="FFFFFF"/>
            <w:tcMar>
              <w:top w:w="0" w:type="dxa"/>
              <w:left w:w="0" w:type="dxa"/>
              <w:bottom w:w="0" w:type="dxa"/>
              <w:right w:w="0" w:type="dxa"/>
            </w:tcMar>
            <w:vAlign w:val="center"/>
          </w:tcPr>
          <w:p w14:paraId="2AAF7EC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4.18</w:t>
            </w:r>
          </w:p>
        </w:tc>
        <w:tc>
          <w:tcPr>
            <w:tcW w:w="720" w:type="dxa"/>
            <w:shd w:val="clear" w:color="auto" w:fill="FFFFFF"/>
            <w:tcMar>
              <w:top w:w="0" w:type="dxa"/>
              <w:left w:w="0" w:type="dxa"/>
              <w:bottom w:w="0" w:type="dxa"/>
              <w:right w:w="0" w:type="dxa"/>
            </w:tcMar>
            <w:vAlign w:val="center"/>
          </w:tcPr>
          <w:p w14:paraId="299F822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0.94</w:t>
            </w:r>
          </w:p>
        </w:tc>
        <w:tc>
          <w:tcPr>
            <w:tcW w:w="864" w:type="dxa"/>
            <w:shd w:val="clear" w:color="auto" w:fill="FFFFFF"/>
            <w:tcMar>
              <w:top w:w="0" w:type="dxa"/>
              <w:left w:w="0" w:type="dxa"/>
              <w:bottom w:w="0" w:type="dxa"/>
              <w:right w:w="0" w:type="dxa"/>
            </w:tcMar>
            <w:vAlign w:val="center"/>
          </w:tcPr>
          <w:p w14:paraId="67517858"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B82C82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85245B5"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5220336B" w14:textId="77777777" w:rsidR="0097247D" w:rsidRPr="00DF6FAC" w:rsidRDefault="0097247D" w:rsidP="005920AB">
            <w:pPr>
              <w:spacing w:before="40" w:after="40" w:line="360" w:lineRule="auto"/>
              <w:ind w:left="100" w:right="100"/>
            </w:pPr>
            <w:r w:rsidRPr="00DF6FAC">
              <w:rPr>
                <w:rFonts w:eastAsia="Arial"/>
                <w:color w:val="111111"/>
                <w:sz w:val="22"/>
                <w:szCs w:val="22"/>
              </w:rPr>
              <w:t>egoc_3m</w:t>
            </w:r>
          </w:p>
        </w:tc>
        <w:tc>
          <w:tcPr>
            <w:tcW w:w="4896" w:type="dxa"/>
            <w:shd w:val="clear" w:color="auto" w:fill="FFFFFF"/>
            <w:tcMar>
              <w:top w:w="0" w:type="dxa"/>
              <w:left w:w="0" w:type="dxa"/>
              <w:bottom w:w="0" w:type="dxa"/>
              <w:right w:w="0" w:type="dxa"/>
            </w:tcMar>
            <w:vAlign w:val="center"/>
          </w:tcPr>
          <w:p w14:paraId="38618476" w14:textId="77777777" w:rsidR="0097247D" w:rsidRPr="00DF6FAC" w:rsidRDefault="0097247D" w:rsidP="005920AB">
            <w:pPr>
              <w:spacing w:before="40" w:after="40" w:line="360" w:lineRule="auto"/>
              <w:ind w:left="100" w:right="100"/>
            </w:pPr>
            <w:r w:rsidRPr="00DF6FAC">
              <w:rPr>
                <w:rFonts w:eastAsia="Arial"/>
                <w:color w:val="111111"/>
                <w:sz w:val="22"/>
                <w:szCs w:val="22"/>
              </w:rPr>
              <w:t>Tries very hard to get his/her way</w:t>
            </w:r>
          </w:p>
        </w:tc>
        <w:tc>
          <w:tcPr>
            <w:tcW w:w="720" w:type="dxa"/>
            <w:shd w:val="clear" w:color="auto" w:fill="FFFFFF"/>
            <w:tcMar>
              <w:top w:w="0" w:type="dxa"/>
              <w:left w:w="0" w:type="dxa"/>
              <w:bottom w:w="0" w:type="dxa"/>
              <w:right w:w="0" w:type="dxa"/>
            </w:tcMar>
            <w:vAlign w:val="center"/>
          </w:tcPr>
          <w:p w14:paraId="10236E9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-0.32</w:t>
            </w:r>
          </w:p>
        </w:tc>
        <w:tc>
          <w:tcPr>
            <w:tcW w:w="720" w:type="dxa"/>
            <w:shd w:val="clear" w:color="auto" w:fill="FFFFFF"/>
            <w:tcMar>
              <w:top w:w="0" w:type="dxa"/>
              <w:left w:w="0" w:type="dxa"/>
              <w:bottom w:w="0" w:type="dxa"/>
              <w:right w:w="0" w:type="dxa"/>
            </w:tcMar>
            <w:vAlign w:val="center"/>
          </w:tcPr>
          <w:p w14:paraId="3A5795B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0.68</w:t>
            </w:r>
          </w:p>
        </w:tc>
        <w:tc>
          <w:tcPr>
            <w:tcW w:w="720" w:type="dxa"/>
            <w:shd w:val="clear" w:color="auto" w:fill="FFFFFF"/>
            <w:tcMar>
              <w:top w:w="0" w:type="dxa"/>
              <w:left w:w="0" w:type="dxa"/>
              <w:bottom w:w="0" w:type="dxa"/>
              <w:right w:w="0" w:type="dxa"/>
            </w:tcMar>
            <w:vAlign w:val="center"/>
          </w:tcPr>
          <w:p w14:paraId="4D18548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1.46</w:t>
            </w:r>
          </w:p>
        </w:tc>
        <w:tc>
          <w:tcPr>
            <w:tcW w:w="720" w:type="dxa"/>
            <w:shd w:val="clear" w:color="auto" w:fill="FFFFFF"/>
            <w:tcMar>
              <w:top w:w="0" w:type="dxa"/>
              <w:left w:w="0" w:type="dxa"/>
              <w:bottom w:w="0" w:type="dxa"/>
              <w:right w:w="0" w:type="dxa"/>
            </w:tcMar>
            <w:vAlign w:val="center"/>
          </w:tcPr>
          <w:p w14:paraId="39702D0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w:t>
            </w:r>
          </w:p>
        </w:tc>
        <w:tc>
          <w:tcPr>
            <w:tcW w:w="720" w:type="dxa"/>
            <w:shd w:val="clear" w:color="auto" w:fill="FFFFFF"/>
            <w:tcMar>
              <w:top w:w="0" w:type="dxa"/>
              <w:left w:w="0" w:type="dxa"/>
              <w:bottom w:w="0" w:type="dxa"/>
              <w:right w:w="0" w:type="dxa"/>
            </w:tcMar>
            <w:vAlign w:val="center"/>
          </w:tcPr>
          <w:p w14:paraId="1F7BC81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w:t>
            </w:r>
          </w:p>
        </w:tc>
        <w:tc>
          <w:tcPr>
            <w:tcW w:w="864" w:type="dxa"/>
            <w:shd w:val="clear" w:color="auto" w:fill="FFFFFF"/>
            <w:tcMar>
              <w:top w:w="0" w:type="dxa"/>
              <w:left w:w="0" w:type="dxa"/>
              <w:bottom w:w="0" w:type="dxa"/>
              <w:right w:w="0" w:type="dxa"/>
            </w:tcMar>
            <w:vAlign w:val="center"/>
          </w:tcPr>
          <w:p w14:paraId="6AB83228"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76928E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FFC1D84"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67492843" w14:textId="77777777" w:rsidR="0097247D" w:rsidRPr="00DF6FAC" w:rsidRDefault="0097247D" w:rsidP="005920AB">
            <w:pPr>
              <w:spacing w:before="40" w:after="40" w:line="360" w:lineRule="auto"/>
              <w:ind w:left="100" w:right="100"/>
            </w:pPr>
            <w:r w:rsidRPr="00DF6FAC">
              <w:rPr>
                <w:rFonts w:eastAsia="Arial"/>
                <w:color w:val="111111"/>
                <w:sz w:val="22"/>
                <w:szCs w:val="22"/>
              </w:rPr>
              <w:t>domi_3m</w:t>
            </w:r>
          </w:p>
        </w:tc>
        <w:tc>
          <w:tcPr>
            <w:tcW w:w="4896" w:type="dxa"/>
            <w:shd w:val="clear" w:color="auto" w:fill="FFFFFF"/>
            <w:tcMar>
              <w:top w:w="0" w:type="dxa"/>
              <w:left w:w="0" w:type="dxa"/>
              <w:bottom w:w="0" w:type="dxa"/>
              <w:right w:w="0" w:type="dxa"/>
            </w:tcMar>
            <w:vAlign w:val="center"/>
          </w:tcPr>
          <w:p w14:paraId="7C9A87AD" w14:textId="77777777" w:rsidR="0097247D" w:rsidRPr="00DF6FAC" w:rsidRDefault="0097247D" w:rsidP="005920AB">
            <w:pPr>
              <w:spacing w:before="40" w:after="40" w:line="360" w:lineRule="auto"/>
              <w:ind w:left="100" w:right="100"/>
            </w:pPr>
            <w:r w:rsidRPr="00DF6FAC">
              <w:rPr>
                <w:rFonts w:eastAsia="Arial"/>
                <w:color w:val="111111"/>
                <w:sz w:val="22"/>
                <w:szCs w:val="22"/>
              </w:rPr>
              <w:t>Wants to assert him/herself all the time</w:t>
            </w:r>
          </w:p>
        </w:tc>
        <w:tc>
          <w:tcPr>
            <w:tcW w:w="720" w:type="dxa"/>
            <w:shd w:val="clear" w:color="auto" w:fill="FFFFFF"/>
            <w:tcMar>
              <w:top w:w="0" w:type="dxa"/>
              <w:left w:w="0" w:type="dxa"/>
              <w:bottom w:w="0" w:type="dxa"/>
              <w:right w:w="0" w:type="dxa"/>
            </w:tcMar>
            <w:vAlign w:val="center"/>
          </w:tcPr>
          <w:p w14:paraId="4F53E2E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0.03</w:t>
            </w:r>
          </w:p>
        </w:tc>
        <w:tc>
          <w:tcPr>
            <w:tcW w:w="720" w:type="dxa"/>
            <w:shd w:val="clear" w:color="auto" w:fill="FFFFFF"/>
            <w:tcMar>
              <w:top w:w="0" w:type="dxa"/>
              <w:left w:w="0" w:type="dxa"/>
              <w:bottom w:w="0" w:type="dxa"/>
              <w:right w:w="0" w:type="dxa"/>
            </w:tcMar>
            <w:vAlign w:val="center"/>
          </w:tcPr>
          <w:p w14:paraId="603540F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0.82</w:t>
            </w:r>
          </w:p>
        </w:tc>
        <w:tc>
          <w:tcPr>
            <w:tcW w:w="720" w:type="dxa"/>
            <w:shd w:val="clear" w:color="auto" w:fill="FFFFFF"/>
            <w:tcMar>
              <w:top w:w="0" w:type="dxa"/>
              <w:left w:w="0" w:type="dxa"/>
              <w:bottom w:w="0" w:type="dxa"/>
              <w:right w:w="0" w:type="dxa"/>
            </w:tcMar>
            <w:vAlign w:val="center"/>
          </w:tcPr>
          <w:p w14:paraId="760922C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1.66</w:t>
            </w:r>
          </w:p>
        </w:tc>
        <w:tc>
          <w:tcPr>
            <w:tcW w:w="720" w:type="dxa"/>
            <w:shd w:val="clear" w:color="auto" w:fill="FFFFFF"/>
            <w:tcMar>
              <w:top w:w="0" w:type="dxa"/>
              <w:left w:w="0" w:type="dxa"/>
              <w:bottom w:w="0" w:type="dxa"/>
              <w:right w:w="0" w:type="dxa"/>
            </w:tcMar>
            <w:vAlign w:val="center"/>
          </w:tcPr>
          <w:p w14:paraId="57884C9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3.07</w:t>
            </w:r>
          </w:p>
        </w:tc>
        <w:tc>
          <w:tcPr>
            <w:tcW w:w="720" w:type="dxa"/>
            <w:shd w:val="clear" w:color="auto" w:fill="FFFFFF"/>
            <w:tcMar>
              <w:top w:w="0" w:type="dxa"/>
              <w:left w:w="0" w:type="dxa"/>
              <w:bottom w:w="0" w:type="dxa"/>
              <w:right w:w="0" w:type="dxa"/>
            </w:tcMar>
            <w:vAlign w:val="center"/>
          </w:tcPr>
          <w:p w14:paraId="22EE1E8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2.79</w:t>
            </w:r>
          </w:p>
        </w:tc>
        <w:tc>
          <w:tcPr>
            <w:tcW w:w="864" w:type="dxa"/>
            <w:shd w:val="clear" w:color="auto" w:fill="FFFFFF"/>
            <w:tcMar>
              <w:top w:w="0" w:type="dxa"/>
              <w:left w:w="0" w:type="dxa"/>
              <w:bottom w:w="0" w:type="dxa"/>
              <w:right w:w="0" w:type="dxa"/>
            </w:tcMar>
            <w:vAlign w:val="center"/>
          </w:tcPr>
          <w:p w14:paraId="241628AA"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122D2C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B940074"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6051DE7" w14:textId="77777777" w:rsidR="0097247D" w:rsidRPr="00DF6FAC" w:rsidRDefault="0097247D" w:rsidP="005920AB">
            <w:pPr>
              <w:spacing w:before="40" w:after="40" w:line="360" w:lineRule="auto"/>
              <w:ind w:left="100" w:right="100"/>
            </w:pPr>
            <w:r w:rsidRPr="00DF6FAC">
              <w:rPr>
                <w:rFonts w:eastAsia="Arial"/>
                <w:color w:val="111111"/>
                <w:sz w:val="22"/>
                <w:szCs w:val="22"/>
              </w:rPr>
              <w:t>mani_4m</w:t>
            </w:r>
          </w:p>
        </w:tc>
        <w:tc>
          <w:tcPr>
            <w:tcW w:w="4896" w:type="dxa"/>
            <w:shd w:val="clear" w:color="auto" w:fill="FFFFFF"/>
            <w:tcMar>
              <w:top w:w="0" w:type="dxa"/>
              <w:left w:w="0" w:type="dxa"/>
              <w:bottom w:w="0" w:type="dxa"/>
              <w:right w:w="0" w:type="dxa"/>
            </w:tcMar>
            <w:vAlign w:val="center"/>
          </w:tcPr>
          <w:p w14:paraId="3D59212A" w14:textId="77777777" w:rsidR="0097247D" w:rsidRPr="00DF6FAC" w:rsidRDefault="0097247D" w:rsidP="005920AB">
            <w:pPr>
              <w:spacing w:before="40" w:after="40" w:line="360" w:lineRule="auto"/>
              <w:ind w:left="100" w:right="100"/>
            </w:pPr>
            <w:r w:rsidRPr="00DF6FAC">
              <w:rPr>
                <w:rFonts w:eastAsia="Arial"/>
                <w:color w:val="111111"/>
                <w:sz w:val="22"/>
                <w:szCs w:val="22"/>
              </w:rPr>
              <w:t>Manipulates other children repeatedly to have his/her way</w:t>
            </w:r>
          </w:p>
        </w:tc>
        <w:tc>
          <w:tcPr>
            <w:tcW w:w="720" w:type="dxa"/>
            <w:shd w:val="clear" w:color="auto" w:fill="FFFFFF"/>
            <w:tcMar>
              <w:top w:w="0" w:type="dxa"/>
              <w:left w:w="0" w:type="dxa"/>
              <w:bottom w:w="0" w:type="dxa"/>
              <w:right w:w="0" w:type="dxa"/>
            </w:tcMar>
            <w:vAlign w:val="center"/>
          </w:tcPr>
          <w:p w14:paraId="1F5A1C4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w:t>
            </w:r>
          </w:p>
        </w:tc>
        <w:tc>
          <w:tcPr>
            <w:tcW w:w="720" w:type="dxa"/>
            <w:shd w:val="clear" w:color="auto" w:fill="FFFFFF"/>
            <w:tcMar>
              <w:top w:w="0" w:type="dxa"/>
              <w:left w:w="0" w:type="dxa"/>
              <w:bottom w:w="0" w:type="dxa"/>
              <w:right w:w="0" w:type="dxa"/>
            </w:tcMar>
            <w:vAlign w:val="center"/>
          </w:tcPr>
          <w:p w14:paraId="5EFAB4D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1.53</w:t>
            </w:r>
          </w:p>
        </w:tc>
        <w:tc>
          <w:tcPr>
            <w:tcW w:w="720" w:type="dxa"/>
            <w:shd w:val="clear" w:color="auto" w:fill="FFFFFF"/>
            <w:tcMar>
              <w:top w:w="0" w:type="dxa"/>
              <w:left w:w="0" w:type="dxa"/>
              <w:bottom w:w="0" w:type="dxa"/>
              <w:right w:w="0" w:type="dxa"/>
            </w:tcMar>
            <w:vAlign w:val="center"/>
          </w:tcPr>
          <w:p w14:paraId="52F8840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2.71</w:t>
            </w:r>
          </w:p>
        </w:tc>
        <w:tc>
          <w:tcPr>
            <w:tcW w:w="720" w:type="dxa"/>
            <w:shd w:val="clear" w:color="auto" w:fill="FFFFFF"/>
            <w:tcMar>
              <w:top w:w="0" w:type="dxa"/>
              <w:left w:w="0" w:type="dxa"/>
              <w:bottom w:w="0" w:type="dxa"/>
              <w:right w:w="0" w:type="dxa"/>
            </w:tcMar>
            <w:vAlign w:val="center"/>
          </w:tcPr>
          <w:p w14:paraId="22EDFE4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3.43</w:t>
            </w:r>
          </w:p>
        </w:tc>
        <w:tc>
          <w:tcPr>
            <w:tcW w:w="720" w:type="dxa"/>
            <w:shd w:val="clear" w:color="auto" w:fill="FFFFFF"/>
            <w:tcMar>
              <w:top w:w="0" w:type="dxa"/>
              <w:left w:w="0" w:type="dxa"/>
              <w:bottom w:w="0" w:type="dxa"/>
              <w:right w:w="0" w:type="dxa"/>
            </w:tcMar>
            <w:vAlign w:val="center"/>
          </w:tcPr>
          <w:p w14:paraId="1F40955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2.32</w:t>
            </w:r>
          </w:p>
        </w:tc>
        <w:tc>
          <w:tcPr>
            <w:tcW w:w="864" w:type="dxa"/>
            <w:shd w:val="clear" w:color="auto" w:fill="FFFFFF"/>
            <w:tcMar>
              <w:top w:w="0" w:type="dxa"/>
              <w:left w:w="0" w:type="dxa"/>
              <w:bottom w:w="0" w:type="dxa"/>
              <w:right w:w="0" w:type="dxa"/>
            </w:tcMar>
            <w:vAlign w:val="center"/>
          </w:tcPr>
          <w:p w14:paraId="0BAD7F73"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9FF20A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CB15F5D"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27E249EB" w14:textId="77777777" w:rsidR="0097247D" w:rsidRPr="00DF6FAC" w:rsidRDefault="0097247D" w:rsidP="005920AB">
            <w:pPr>
              <w:spacing w:before="40" w:after="40" w:line="360" w:lineRule="auto"/>
              <w:ind w:left="100" w:right="100"/>
            </w:pPr>
            <w:r w:rsidRPr="00DF6FAC">
              <w:rPr>
                <w:rFonts w:eastAsia="Arial"/>
                <w:color w:val="111111"/>
                <w:sz w:val="22"/>
                <w:szCs w:val="22"/>
              </w:rPr>
              <w:t>domi_4m</w:t>
            </w:r>
          </w:p>
        </w:tc>
        <w:tc>
          <w:tcPr>
            <w:tcW w:w="4896" w:type="dxa"/>
            <w:shd w:val="clear" w:color="auto" w:fill="FFFFFF"/>
            <w:tcMar>
              <w:top w:w="0" w:type="dxa"/>
              <w:left w:w="0" w:type="dxa"/>
              <w:bottom w:w="0" w:type="dxa"/>
              <w:right w:w="0" w:type="dxa"/>
            </w:tcMar>
            <w:vAlign w:val="center"/>
          </w:tcPr>
          <w:p w14:paraId="2F3A85E1" w14:textId="77777777" w:rsidR="0097247D" w:rsidRPr="00DF6FAC" w:rsidRDefault="0097247D" w:rsidP="005920AB">
            <w:pPr>
              <w:spacing w:before="40" w:after="40" w:line="360" w:lineRule="auto"/>
              <w:ind w:left="100" w:right="100"/>
            </w:pPr>
            <w:r w:rsidRPr="00DF6FAC">
              <w:rPr>
                <w:rFonts w:eastAsia="Arial"/>
                <w:color w:val="111111"/>
                <w:sz w:val="22"/>
                <w:szCs w:val="22"/>
              </w:rPr>
              <w:t>Always tries to interfere</w:t>
            </w:r>
          </w:p>
        </w:tc>
        <w:tc>
          <w:tcPr>
            <w:tcW w:w="720" w:type="dxa"/>
            <w:shd w:val="clear" w:color="auto" w:fill="FFFFFF"/>
            <w:tcMar>
              <w:top w:w="0" w:type="dxa"/>
              <w:left w:w="0" w:type="dxa"/>
              <w:bottom w:w="0" w:type="dxa"/>
              <w:right w:w="0" w:type="dxa"/>
            </w:tcMar>
            <w:vAlign w:val="center"/>
          </w:tcPr>
          <w:p w14:paraId="732EC37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-0.62</w:t>
            </w:r>
          </w:p>
        </w:tc>
        <w:tc>
          <w:tcPr>
            <w:tcW w:w="720" w:type="dxa"/>
            <w:shd w:val="clear" w:color="auto" w:fill="FFFFFF"/>
            <w:tcMar>
              <w:top w:w="0" w:type="dxa"/>
              <w:left w:w="0" w:type="dxa"/>
              <w:bottom w:w="0" w:type="dxa"/>
              <w:right w:w="0" w:type="dxa"/>
            </w:tcMar>
            <w:vAlign w:val="center"/>
          </w:tcPr>
          <w:p w14:paraId="640E2F1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0.64</w:t>
            </w:r>
          </w:p>
        </w:tc>
        <w:tc>
          <w:tcPr>
            <w:tcW w:w="720" w:type="dxa"/>
            <w:shd w:val="clear" w:color="auto" w:fill="FFFFFF"/>
            <w:tcMar>
              <w:top w:w="0" w:type="dxa"/>
              <w:left w:w="0" w:type="dxa"/>
              <w:bottom w:w="0" w:type="dxa"/>
              <w:right w:w="0" w:type="dxa"/>
            </w:tcMar>
            <w:vAlign w:val="center"/>
          </w:tcPr>
          <w:p w14:paraId="0F320E8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1.83</w:t>
            </w:r>
          </w:p>
        </w:tc>
        <w:tc>
          <w:tcPr>
            <w:tcW w:w="720" w:type="dxa"/>
            <w:shd w:val="clear" w:color="auto" w:fill="FFFFFF"/>
            <w:tcMar>
              <w:top w:w="0" w:type="dxa"/>
              <w:left w:w="0" w:type="dxa"/>
              <w:bottom w:w="0" w:type="dxa"/>
              <w:right w:w="0" w:type="dxa"/>
            </w:tcMar>
            <w:vAlign w:val="center"/>
          </w:tcPr>
          <w:p w14:paraId="0E64243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3.52</w:t>
            </w:r>
          </w:p>
        </w:tc>
        <w:tc>
          <w:tcPr>
            <w:tcW w:w="720" w:type="dxa"/>
            <w:shd w:val="clear" w:color="auto" w:fill="FFFFFF"/>
            <w:tcMar>
              <w:top w:w="0" w:type="dxa"/>
              <w:left w:w="0" w:type="dxa"/>
              <w:bottom w:w="0" w:type="dxa"/>
              <w:right w:w="0" w:type="dxa"/>
            </w:tcMar>
            <w:vAlign w:val="center"/>
          </w:tcPr>
          <w:p w14:paraId="32CE1D4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w:t>
            </w:r>
          </w:p>
        </w:tc>
        <w:tc>
          <w:tcPr>
            <w:tcW w:w="864" w:type="dxa"/>
            <w:shd w:val="clear" w:color="auto" w:fill="FFFFFF"/>
            <w:tcMar>
              <w:top w:w="0" w:type="dxa"/>
              <w:left w:w="0" w:type="dxa"/>
              <w:bottom w:w="0" w:type="dxa"/>
              <w:right w:w="0" w:type="dxa"/>
            </w:tcMar>
            <w:vAlign w:val="center"/>
          </w:tcPr>
          <w:p w14:paraId="2846420D"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A60BFF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68DC80E"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1BA45D8F" w14:textId="77777777" w:rsidR="0097247D" w:rsidRPr="00DF6FAC" w:rsidRDefault="0097247D" w:rsidP="005920AB">
            <w:pPr>
              <w:spacing w:before="40" w:after="40" w:line="360" w:lineRule="auto"/>
              <w:ind w:left="100" w:right="100"/>
            </w:pPr>
            <w:r w:rsidRPr="00DF6FAC">
              <w:rPr>
                <w:rFonts w:eastAsia="Arial"/>
                <w:color w:val="111111"/>
                <w:sz w:val="22"/>
                <w:szCs w:val="22"/>
              </w:rPr>
              <w:t>domi_5m</w:t>
            </w:r>
          </w:p>
        </w:tc>
        <w:tc>
          <w:tcPr>
            <w:tcW w:w="4896" w:type="dxa"/>
            <w:shd w:val="clear" w:color="auto" w:fill="FFFFFF"/>
            <w:tcMar>
              <w:top w:w="0" w:type="dxa"/>
              <w:left w:w="0" w:type="dxa"/>
              <w:bottom w:w="0" w:type="dxa"/>
              <w:right w:w="0" w:type="dxa"/>
            </w:tcMar>
            <w:vAlign w:val="center"/>
          </w:tcPr>
          <w:p w14:paraId="0BA60A93" w14:textId="77777777" w:rsidR="0097247D" w:rsidRPr="00DF6FAC" w:rsidRDefault="0097247D" w:rsidP="005920AB">
            <w:pPr>
              <w:spacing w:before="40" w:after="40" w:line="360" w:lineRule="auto"/>
              <w:ind w:left="100" w:right="100"/>
            </w:pPr>
            <w:r w:rsidRPr="00DF6FAC">
              <w:rPr>
                <w:rFonts w:eastAsia="Arial"/>
                <w:color w:val="111111"/>
                <w:sz w:val="22"/>
                <w:szCs w:val="22"/>
              </w:rPr>
              <w:t>Always imposes his/her opinion</w:t>
            </w:r>
          </w:p>
        </w:tc>
        <w:tc>
          <w:tcPr>
            <w:tcW w:w="720" w:type="dxa"/>
            <w:shd w:val="clear" w:color="auto" w:fill="FFFFFF"/>
            <w:tcMar>
              <w:top w:w="0" w:type="dxa"/>
              <w:left w:w="0" w:type="dxa"/>
              <w:bottom w:w="0" w:type="dxa"/>
              <w:right w:w="0" w:type="dxa"/>
            </w:tcMar>
            <w:vAlign w:val="center"/>
          </w:tcPr>
          <w:p w14:paraId="7BF051C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0.23</w:t>
            </w:r>
          </w:p>
        </w:tc>
        <w:tc>
          <w:tcPr>
            <w:tcW w:w="720" w:type="dxa"/>
            <w:shd w:val="clear" w:color="auto" w:fill="FFFFFF"/>
            <w:tcMar>
              <w:top w:w="0" w:type="dxa"/>
              <w:left w:w="0" w:type="dxa"/>
              <w:bottom w:w="0" w:type="dxa"/>
              <w:right w:w="0" w:type="dxa"/>
            </w:tcMar>
            <w:vAlign w:val="center"/>
          </w:tcPr>
          <w:p w14:paraId="4D7E888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0.74</w:t>
            </w:r>
          </w:p>
        </w:tc>
        <w:tc>
          <w:tcPr>
            <w:tcW w:w="720" w:type="dxa"/>
            <w:shd w:val="clear" w:color="auto" w:fill="FFFFFF"/>
            <w:tcMar>
              <w:top w:w="0" w:type="dxa"/>
              <w:left w:w="0" w:type="dxa"/>
              <w:bottom w:w="0" w:type="dxa"/>
              <w:right w:w="0" w:type="dxa"/>
            </w:tcMar>
            <w:vAlign w:val="center"/>
          </w:tcPr>
          <w:p w14:paraId="0A495ED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1.63</w:t>
            </w:r>
          </w:p>
        </w:tc>
        <w:tc>
          <w:tcPr>
            <w:tcW w:w="720" w:type="dxa"/>
            <w:shd w:val="clear" w:color="auto" w:fill="FFFFFF"/>
            <w:tcMar>
              <w:top w:w="0" w:type="dxa"/>
              <w:left w:w="0" w:type="dxa"/>
              <w:bottom w:w="0" w:type="dxa"/>
              <w:right w:w="0" w:type="dxa"/>
            </w:tcMar>
            <w:vAlign w:val="center"/>
          </w:tcPr>
          <w:p w14:paraId="3BC935B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2.45</w:t>
            </w:r>
          </w:p>
        </w:tc>
        <w:tc>
          <w:tcPr>
            <w:tcW w:w="720" w:type="dxa"/>
            <w:shd w:val="clear" w:color="auto" w:fill="FFFFFF"/>
            <w:tcMar>
              <w:top w:w="0" w:type="dxa"/>
              <w:left w:w="0" w:type="dxa"/>
              <w:bottom w:w="0" w:type="dxa"/>
              <w:right w:w="0" w:type="dxa"/>
            </w:tcMar>
            <w:vAlign w:val="center"/>
          </w:tcPr>
          <w:p w14:paraId="311EFA8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3.57</w:t>
            </w:r>
          </w:p>
        </w:tc>
        <w:tc>
          <w:tcPr>
            <w:tcW w:w="864" w:type="dxa"/>
            <w:shd w:val="clear" w:color="auto" w:fill="FFFFFF"/>
            <w:tcMar>
              <w:top w:w="0" w:type="dxa"/>
              <w:left w:w="0" w:type="dxa"/>
              <w:bottom w:w="0" w:type="dxa"/>
              <w:right w:w="0" w:type="dxa"/>
            </w:tcMar>
            <w:vAlign w:val="center"/>
          </w:tcPr>
          <w:p w14:paraId="0C7F1F90"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3EA821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815277C"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1840AC29" w14:textId="77777777" w:rsidR="0097247D" w:rsidRPr="00DF6FAC" w:rsidRDefault="0097247D" w:rsidP="005920AB">
            <w:pPr>
              <w:spacing w:before="40" w:after="40" w:line="360" w:lineRule="auto"/>
              <w:ind w:left="100" w:right="100"/>
            </w:pPr>
            <w:r w:rsidRPr="00DF6FAC">
              <w:rPr>
                <w:rFonts w:eastAsia="Arial"/>
                <w:color w:val="111111"/>
                <w:sz w:val="22"/>
                <w:szCs w:val="22"/>
              </w:rPr>
              <w:t>egoc_6m</w:t>
            </w:r>
          </w:p>
        </w:tc>
        <w:tc>
          <w:tcPr>
            <w:tcW w:w="4896" w:type="dxa"/>
            <w:shd w:val="clear" w:color="auto" w:fill="FFFFFF"/>
            <w:tcMar>
              <w:top w:w="0" w:type="dxa"/>
              <w:left w:w="0" w:type="dxa"/>
              <w:bottom w:w="0" w:type="dxa"/>
              <w:right w:w="0" w:type="dxa"/>
            </w:tcMar>
            <w:vAlign w:val="center"/>
          </w:tcPr>
          <w:p w14:paraId="04196A07" w14:textId="77777777" w:rsidR="0097247D" w:rsidRPr="00DF6FAC" w:rsidRDefault="0097247D" w:rsidP="005920AB">
            <w:pPr>
              <w:spacing w:before="40" w:after="40" w:line="360" w:lineRule="auto"/>
              <w:ind w:left="100" w:right="100"/>
            </w:pPr>
            <w:r w:rsidRPr="00DF6FAC">
              <w:rPr>
                <w:rFonts w:eastAsia="Arial"/>
                <w:color w:val="111111"/>
                <w:sz w:val="22"/>
                <w:szCs w:val="22"/>
              </w:rPr>
              <w:t>Considers own needs more important than those of others</w:t>
            </w:r>
          </w:p>
        </w:tc>
        <w:tc>
          <w:tcPr>
            <w:tcW w:w="720" w:type="dxa"/>
            <w:shd w:val="clear" w:color="auto" w:fill="FFFFFF"/>
            <w:tcMar>
              <w:top w:w="0" w:type="dxa"/>
              <w:left w:w="0" w:type="dxa"/>
              <w:bottom w:w="0" w:type="dxa"/>
              <w:right w:w="0" w:type="dxa"/>
            </w:tcMar>
            <w:vAlign w:val="center"/>
          </w:tcPr>
          <w:p w14:paraId="5E054CC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0.38</w:t>
            </w:r>
          </w:p>
        </w:tc>
        <w:tc>
          <w:tcPr>
            <w:tcW w:w="720" w:type="dxa"/>
            <w:shd w:val="clear" w:color="auto" w:fill="FFFFFF"/>
            <w:tcMar>
              <w:top w:w="0" w:type="dxa"/>
              <w:left w:w="0" w:type="dxa"/>
              <w:bottom w:w="0" w:type="dxa"/>
              <w:right w:w="0" w:type="dxa"/>
            </w:tcMar>
            <w:vAlign w:val="center"/>
          </w:tcPr>
          <w:p w14:paraId="0C6078D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1.25</w:t>
            </w:r>
          </w:p>
        </w:tc>
        <w:tc>
          <w:tcPr>
            <w:tcW w:w="720" w:type="dxa"/>
            <w:shd w:val="clear" w:color="auto" w:fill="FFFFFF"/>
            <w:tcMar>
              <w:top w:w="0" w:type="dxa"/>
              <w:left w:w="0" w:type="dxa"/>
              <w:bottom w:w="0" w:type="dxa"/>
              <w:right w:w="0" w:type="dxa"/>
            </w:tcMar>
            <w:vAlign w:val="center"/>
          </w:tcPr>
          <w:p w14:paraId="6C09A40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2.52</w:t>
            </w:r>
          </w:p>
        </w:tc>
        <w:tc>
          <w:tcPr>
            <w:tcW w:w="720" w:type="dxa"/>
            <w:shd w:val="clear" w:color="auto" w:fill="FFFFFF"/>
            <w:tcMar>
              <w:top w:w="0" w:type="dxa"/>
              <w:left w:w="0" w:type="dxa"/>
              <w:bottom w:w="0" w:type="dxa"/>
              <w:right w:w="0" w:type="dxa"/>
            </w:tcMar>
            <w:vAlign w:val="center"/>
          </w:tcPr>
          <w:p w14:paraId="48E78AE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3.79</w:t>
            </w:r>
          </w:p>
        </w:tc>
        <w:tc>
          <w:tcPr>
            <w:tcW w:w="720" w:type="dxa"/>
            <w:shd w:val="clear" w:color="auto" w:fill="FFFFFF"/>
            <w:tcMar>
              <w:top w:w="0" w:type="dxa"/>
              <w:left w:w="0" w:type="dxa"/>
              <w:bottom w:w="0" w:type="dxa"/>
              <w:right w:w="0" w:type="dxa"/>
            </w:tcMar>
            <w:vAlign w:val="center"/>
          </w:tcPr>
          <w:p w14:paraId="75C85CE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1.61</w:t>
            </w:r>
          </w:p>
        </w:tc>
        <w:tc>
          <w:tcPr>
            <w:tcW w:w="864" w:type="dxa"/>
            <w:shd w:val="clear" w:color="auto" w:fill="FFFFFF"/>
            <w:tcMar>
              <w:top w:w="0" w:type="dxa"/>
              <w:left w:w="0" w:type="dxa"/>
              <w:bottom w:w="0" w:type="dxa"/>
              <w:right w:w="0" w:type="dxa"/>
            </w:tcMar>
            <w:vAlign w:val="center"/>
          </w:tcPr>
          <w:p w14:paraId="22A1622A"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43FA12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0F4A5035"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6C1930F7" w14:textId="1D785956" w:rsidR="005920AB" w:rsidRPr="00DF6FAC" w:rsidRDefault="005920AB" w:rsidP="005920AB">
            <w:pPr>
              <w:spacing w:before="40" w:after="40" w:line="360" w:lineRule="auto"/>
              <w:ind w:left="100" w:right="100"/>
              <w:jc w:val="center"/>
            </w:pPr>
          </w:p>
          <w:p w14:paraId="2C223D2E" w14:textId="6203BF5F" w:rsidR="005920AB" w:rsidRPr="00B434D4" w:rsidRDefault="005920AB" w:rsidP="005920AB">
            <w:pPr>
              <w:spacing w:before="40" w:after="40" w:line="360" w:lineRule="auto"/>
              <w:ind w:left="100" w:right="100"/>
              <w:jc w:val="center"/>
              <w:rPr>
                <w:b/>
                <w:bCs/>
              </w:rPr>
            </w:pPr>
            <w:r w:rsidRPr="00B434D4">
              <w:rPr>
                <w:rFonts w:eastAsia="Arial"/>
                <w:b/>
                <w:bCs/>
                <w:color w:val="111111"/>
                <w:sz w:val="22"/>
                <w:szCs w:val="22"/>
              </w:rPr>
              <w:t>Impulsivity</w:t>
            </w:r>
          </w:p>
        </w:tc>
        <w:tc>
          <w:tcPr>
            <w:tcW w:w="720" w:type="dxa"/>
            <w:shd w:val="clear" w:color="auto" w:fill="FFFFFF"/>
            <w:tcMar>
              <w:top w:w="0" w:type="dxa"/>
              <w:left w:w="0" w:type="dxa"/>
              <w:bottom w:w="0" w:type="dxa"/>
              <w:right w:w="0" w:type="dxa"/>
            </w:tcMar>
            <w:vAlign w:val="center"/>
          </w:tcPr>
          <w:p w14:paraId="3891E467"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4FF42353"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63FC142C"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589EC0D6"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5D58BE50"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3089E478"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50EAE87" w14:textId="77777777" w:rsidR="005920AB" w:rsidRPr="00DF6FAC" w:rsidRDefault="005920AB" w:rsidP="00691648">
            <w:pPr>
              <w:spacing w:before="40" w:after="40" w:line="360" w:lineRule="auto"/>
              <w:ind w:left="100" w:right="100"/>
              <w:jc w:val="right"/>
            </w:pPr>
          </w:p>
        </w:tc>
      </w:tr>
      <w:tr w:rsidR="0097247D" w:rsidRPr="00DF6FAC" w14:paraId="0AA3F6B6"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30F3A898" w14:textId="77777777" w:rsidR="0097247D" w:rsidRPr="00DF6FAC" w:rsidRDefault="0097247D" w:rsidP="005920AB">
            <w:pPr>
              <w:spacing w:before="40" w:after="40" w:line="360" w:lineRule="auto"/>
              <w:ind w:left="100" w:right="100"/>
            </w:pPr>
            <w:r w:rsidRPr="00DF6FAC">
              <w:rPr>
                <w:rFonts w:eastAsia="Arial"/>
                <w:color w:val="111111"/>
                <w:sz w:val="22"/>
                <w:szCs w:val="22"/>
              </w:rPr>
              <w:t>impu_1m</w:t>
            </w:r>
          </w:p>
        </w:tc>
        <w:tc>
          <w:tcPr>
            <w:tcW w:w="4896" w:type="dxa"/>
            <w:shd w:val="clear" w:color="auto" w:fill="FFFFFF"/>
            <w:tcMar>
              <w:top w:w="0" w:type="dxa"/>
              <w:left w:w="0" w:type="dxa"/>
              <w:bottom w:w="0" w:type="dxa"/>
              <w:right w:w="0" w:type="dxa"/>
            </w:tcMar>
            <w:vAlign w:val="center"/>
          </w:tcPr>
          <w:p w14:paraId="0E97908F" w14:textId="77777777" w:rsidR="0097247D" w:rsidRPr="00DF6FAC" w:rsidRDefault="0097247D" w:rsidP="005920AB">
            <w:pPr>
              <w:spacing w:before="40" w:after="40" w:line="360" w:lineRule="auto"/>
              <w:ind w:left="100" w:right="100"/>
            </w:pPr>
            <w:r w:rsidRPr="00DF6FAC">
              <w:rPr>
                <w:rFonts w:eastAsia="Arial"/>
                <w:color w:val="111111"/>
                <w:sz w:val="22"/>
                <w:szCs w:val="22"/>
              </w:rPr>
              <w:t>Acts constantly without considering the consequences</w:t>
            </w:r>
          </w:p>
        </w:tc>
        <w:tc>
          <w:tcPr>
            <w:tcW w:w="720" w:type="dxa"/>
            <w:shd w:val="clear" w:color="auto" w:fill="FFFFFF"/>
            <w:tcMar>
              <w:top w:w="0" w:type="dxa"/>
              <w:left w:w="0" w:type="dxa"/>
              <w:bottom w:w="0" w:type="dxa"/>
              <w:right w:w="0" w:type="dxa"/>
            </w:tcMar>
            <w:vAlign w:val="center"/>
          </w:tcPr>
          <w:p w14:paraId="6791806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-0.36</w:t>
            </w:r>
          </w:p>
        </w:tc>
        <w:tc>
          <w:tcPr>
            <w:tcW w:w="720" w:type="dxa"/>
            <w:shd w:val="clear" w:color="auto" w:fill="FFFFFF"/>
            <w:tcMar>
              <w:top w:w="0" w:type="dxa"/>
              <w:left w:w="0" w:type="dxa"/>
              <w:bottom w:w="0" w:type="dxa"/>
              <w:right w:w="0" w:type="dxa"/>
            </w:tcMar>
            <w:vAlign w:val="center"/>
          </w:tcPr>
          <w:p w14:paraId="53F81A6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0.75</w:t>
            </w:r>
          </w:p>
        </w:tc>
        <w:tc>
          <w:tcPr>
            <w:tcW w:w="720" w:type="dxa"/>
            <w:shd w:val="clear" w:color="auto" w:fill="FFFFFF"/>
            <w:tcMar>
              <w:top w:w="0" w:type="dxa"/>
              <w:left w:w="0" w:type="dxa"/>
              <w:bottom w:w="0" w:type="dxa"/>
              <w:right w:w="0" w:type="dxa"/>
            </w:tcMar>
            <w:vAlign w:val="center"/>
          </w:tcPr>
          <w:p w14:paraId="7019CE9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1.66</w:t>
            </w:r>
          </w:p>
        </w:tc>
        <w:tc>
          <w:tcPr>
            <w:tcW w:w="720" w:type="dxa"/>
            <w:shd w:val="clear" w:color="auto" w:fill="FFFFFF"/>
            <w:tcMar>
              <w:top w:w="0" w:type="dxa"/>
              <w:left w:w="0" w:type="dxa"/>
              <w:bottom w:w="0" w:type="dxa"/>
              <w:right w:w="0" w:type="dxa"/>
            </w:tcMar>
            <w:vAlign w:val="center"/>
          </w:tcPr>
          <w:p w14:paraId="2917434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2.58</w:t>
            </w:r>
          </w:p>
        </w:tc>
        <w:tc>
          <w:tcPr>
            <w:tcW w:w="720" w:type="dxa"/>
            <w:shd w:val="clear" w:color="auto" w:fill="FFFFFF"/>
            <w:tcMar>
              <w:top w:w="0" w:type="dxa"/>
              <w:left w:w="0" w:type="dxa"/>
              <w:bottom w:w="0" w:type="dxa"/>
              <w:right w:w="0" w:type="dxa"/>
            </w:tcMar>
            <w:vAlign w:val="center"/>
          </w:tcPr>
          <w:p w14:paraId="7C7D057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2.61</w:t>
            </w:r>
          </w:p>
        </w:tc>
        <w:tc>
          <w:tcPr>
            <w:tcW w:w="864" w:type="dxa"/>
            <w:shd w:val="clear" w:color="auto" w:fill="FFFFFF"/>
            <w:tcMar>
              <w:top w:w="0" w:type="dxa"/>
              <w:left w:w="0" w:type="dxa"/>
              <w:bottom w:w="0" w:type="dxa"/>
              <w:right w:w="0" w:type="dxa"/>
            </w:tcMar>
            <w:vAlign w:val="center"/>
          </w:tcPr>
          <w:p w14:paraId="63484833"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706CAE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F22BB82"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4F3C6D52" w14:textId="77777777" w:rsidR="0097247D" w:rsidRPr="00DF6FAC" w:rsidRDefault="0097247D" w:rsidP="005920AB">
            <w:pPr>
              <w:spacing w:before="40" w:after="40" w:line="360" w:lineRule="auto"/>
              <w:ind w:left="100" w:right="100"/>
            </w:pPr>
            <w:r w:rsidRPr="00DF6FAC">
              <w:rPr>
                <w:rFonts w:eastAsia="Arial"/>
                <w:color w:val="111111"/>
                <w:sz w:val="22"/>
                <w:szCs w:val="22"/>
              </w:rPr>
              <w:t>impu_2m</w:t>
            </w:r>
          </w:p>
        </w:tc>
        <w:tc>
          <w:tcPr>
            <w:tcW w:w="4896" w:type="dxa"/>
            <w:shd w:val="clear" w:color="auto" w:fill="FFFFFF"/>
            <w:tcMar>
              <w:top w:w="0" w:type="dxa"/>
              <w:left w:w="0" w:type="dxa"/>
              <w:bottom w:w="0" w:type="dxa"/>
              <w:right w:w="0" w:type="dxa"/>
            </w:tcMar>
            <w:vAlign w:val="center"/>
          </w:tcPr>
          <w:p w14:paraId="5C3ACE62" w14:textId="77777777" w:rsidR="0097247D" w:rsidRPr="00DF6FAC" w:rsidRDefault="0097247D" w:rsidP="005920AB">
            <w:pPr>
              <w:spacing w:before="40" w:after="40" w:line="360" w:lineRule="auto"/>
              <w:ind w:left="100" w:right="100"/>
            </w:pPr>
            <w:r w:rsidRPr="00DF6FAC">
              <w:rPr>
                <w:rFonts w:eastAsia="Arial"/>
                <w:color w:val="111111"/>
                <w:sz w:val="22"/>
                <w:szCs w:val="22"/>
              </w:rPr>
              <w:t>Often reacts impulsively</w:t>
            </w:r>
          </w:p>
        </w:tc>
        <w:tc>
          <w:tcPr>
            <w:tcW w:w="720" w:type="dxa"/>
            <w:shd w:val="clear" w:color="auto" w:fill="FFFFFF"/>
            <w:tcMar>
              <w:top w:w="0" w:type="dxa"/>
              <w:left w:w="0" w:type="dxa"/>
              <w:bottom w:w="0" w:type="dxa"/>
              <w:right w:w="0" w:type="dxa"/>
            </w:tcMar>
            <w:vAlign w:val="center"/>
          </w:tcPr>
          <w:p w14:paraId="570C7F8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-0.62</w:t>
            </w:r>
          </w:p>
        </w:tc>
        <w:tc>
          <w:tcPr>
            <w:tcW w:w="720" w:type="dxa"/>
            <w:shd w:val="clear" w:color="auto" w:fill="FFFFFF"/>
            <w:tcMar>
              <w:top w:w="0" w:type="dxa"/>
              <w:left w:w="0" w:type="dxa"/>
              <w:bottom w:w="0" w:type="dxa"/>
              <w:right w:w="0" w:type="dxa"/>
            </w:tcMar>
            <w:vAlign w:val="center"/>
          </w:tcPr>
          <w:p w14:paraId="15848C6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0.57</w:t>
            </w:r>
          </w:p>
        </w:tc>
        <w:tc>
          <w:tcPr>
            <w:tcW w:w="720" w:type="dxa"/>
            <w:shd w:val="clear" w:color="auto" w:fill="FFFFFF"/>
            <w:tcMar>
              <w:top w:w="0" w:type="dxa"/>
              <w:left w:w="0" w:type="dxa"/>
              <w:bottom w:w="0" w:type="dxa"/>
              <w:right w:w="0" w:type="dxa"/>
            </w:tcMar>
            <w:vAlign w:val="center"/>
          </w:tcPr>
          <w:p w14:paraId="1909F2C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1.36</w:t>
            </w:r>
          </w:p>
        </w:tc>
        <w:tc>
          <w:tcPr>
            <w:tcW w:w="720" w:type="dxa"/>
            <w:shd w:val="clear" w:color="auto" w:fill="FFFFFF"/>
            <w:tcMar>
              <w:top w:w="0" w:type="dxa"/>
              <w:left w:w="0" w:type="dxa"/>
              <w:bottom w:w="0" w:type="dxa"/>
              <w:right w:w="0" w:type="dxa"/>
            </w:tcMar>
            <w:vAlign w:val="center"/>
          </w:tcPr>
          <w:p w14:paraId="2DB4779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2.27</w:t>
            </w:r>
          </w:p>
        </w:tc>
        <w:tc>
          <w:tcPr>
            <w:tcW w:w="720" w:type="dxa"/>
            <w:shd w:val="clear" w:color="auto" w:fill="FFFFFF"/>
            <w:tcMar>
              <w:top w:w="0" w:type="dxa"/>
              <w:left w:w="0" w:type="dxa"/>
              <w:bottom w:w="0" w:type="dxa"/>
              <w:right w:w="0" w:type="dxa"/>
            </w:tcMar>
            <w:vAlign w:val="center"/>
          </w:tcPr>
          <w:p w14:paraId="7F5CC2E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2.15</w:t>
            </w:r>
          </w:p>
        </w:tc>
        <w:tc>
          <w:tcPr>
            <w:tcW w:w="864" w:type="dxa"/>
            <w:shd w:val="clear" w:color="auto" w:fill="FFFFFF"/>
            <w:tcMar>
              <w:top w:w="0" w:type="dxa"/>
              <w:left w:w="0" w:type="dxa"/>
              <w:bottom w:w="0" w:type="dxa"/>
              <w:right w:w="0" w:type="dxa"/>
            </w:tcMar>
            <w:vAlign w:val="center"/>
          </w:tcPr>
          <w:p w14:paraId="24AD2894"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1FA6C8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5B994A4"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128027BF" w14:textId="77777777" w:rsidR="0097247D" w:rsidRPr="00DF6FAC" w:rsidRDefault="0097247D" w:rsidP="005920AB">
            <w:pPr>
              <w:spacing w:before="40" w:after="40" w:line="360" w:lineRule="auto"/>
              <w:ind w:left="100" w:right="100"/>
            </w:pPr>
            <w:r w:rsidRPr="00DF6FAC">
              <w:rPr>
                <w:rFonts w:eastAsia="Arial"/>
                <w:color w:val="111111"/>
                <w:sz w:val="22"/>
                <w:szCs w:val="22"/>
              </w:rPr>
              <w:t>impu_4m</w:t>
            </w:r>
          </w:p>
        </w:tc>
        <w:tc>
          <w:tcPr>
            <w:tcW w:w="4896" w:type="dxa"/>
            <w:shd w:val="clear" w:color="auto" w:fill="FFFFFF"/>
            <w:tcMar>
              <w:top w:w="0" w:type="dxa"/>
              <w:left w:w="0" w:type="dxa"/>
              <w:bottom w:w="0" w:type="dxa"/>
              <w:right w:w="0" w:type="dxa"/>
            </w:tcMar>
            <w:vAlign w:val="center"/>
          </w:tcPr>
          <w:p w14:paraId="598182BB" w14:textId="77777777" w:rsidR="0097247D" w:rsidRPr="00DF6FAC" w:rsidRDefault="0097247D" w:rsidP="005920AB">
            <w:pPr>
              <w:spacing w:before="40" w:after="40" w:line="360" w:lineRule="auto"/>
              <w:ind w:left="100" w:right="100"/>
            </w:pPr>
            <w:r w:rsidRPr="00DF6FAC">
              <w:rPr>
                <w:rFonts w:eastAsia="Arial"/>
                <w:color w:val="111111"/>
                <w:sz w:val="22"/>
                <w:szCs w:val="22"/>
              </w:rPr>
              <w:t>Always makes decisions in a very inconsiderate way</w:t>
            </w:r>
          </w:p>
        </w:tc>
        <w:tc>
          <w:tcPr>
            <w:tcW w:w="720" w:type="dxa"/>
            <w:shd w:val="clear" w:color="auto" w:fill="FFFFFF"/>
            <w:tcMar>
              <w:top w:w="0" w:type="dxa"/>
              <w:left w:w="0" w:type="dxa"/>
              <w:bottom w:w="0" w:type="dxa"/>
              <w:right w:w="0" w:type="dxa"/>
            </w:tcMar>
            <w:vAlign w:val="center"/>
          </w:tcPr>
          <w:p w14:paraId="5881308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0.08</w:t>
            </w:r>
          </w:p>
        </w:tc>
        <w:tc>
          <w:tcPr>
            <w:tcW w:w="720" w:type="dxa"/>
            <w:shd w:val="clear" w:color="auto" w:fill="FFFFFF"/>
            <w:tcMar>
              <w:top w:w="0" w:type="dxa"/>
              <w:left w:w="0" w:type="dxa"/>
              <w:bottom w:w="0" w:type="dxa"/>
              <w:right w:w="0" w:type="dxa"/>
            </w:tcMar>
            <w:vAlign w:val="center"/>
          </w:tcPr>
          <w:p w14:paraId="6F306B4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1.18</w:t>
            </w:r>
          </w:p>
        </w:tc>
        <w:tc>
          <w:tcPr>
            <w:tcW w:w="720" w:type="dxa"/>
            <w:shd w:val="clear" w:color="auto" w:fill="FFFFFF"/>
            <w:tcMar>
              <w:top w:w="0" w:type="dxa"/>
              <w:left w:w="0" w:type="dxa"/>
              <w:bottom w:w="0" w:type="dxa"/>
              <w:right w:w="0" w:type="dxa"/>
            </w:tcMar>
            <w:vAlign w:val="center"/>
          </w:tcPr>
          <w:p w14:paraId="2F90B61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1.99</w:t>
            </w:r>
          </w:p>
        </w:tc>
        <w:tc>
          <w:tcPr>
            <w:tcW w:w="720" w:type="dxa"/>
            <w:shd w:val="clear" w:color="auto" w:fill="FFFFFF"/>
            <w:tcMar>
              <w:top w:w="0" w:type="dxa"/>
              <w:left w:w="0" w:type="dxa"/>
              <w:bottom w:w="0" w:type="dxa"/>
              <w:right w:w="0" w:type="dxa"/>
            </w:tcMar>
            <w:vAlign w:val="center"/>
          </w:tcPr>
          <w:p w14:paraId="5DA6AA2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2.98</w:t>
            </w:r>
          </w:p>
        </w:tc>
        <w:tc>
          <w:tcPr>
            <w:tcW w:w="720" w:type="dxa"/>
            <w:shd w:val="clear" w:color="auto" w:fill="FFFFFF"/>
            <w:tcMar>
              <w:top w:w="0" w:type="dxa"/>
              <w:left w:w="0" w:type="dxa"/>
              <w:bottom w:w="0" w:type="dxa"/>
              <w:right w:w="0" w:type="dxa"/>
            </w:tcMar>
            <w:vAlign w:val="center"/>
          </w:tcPr>
          <w:p w14:paraId="5DDBA36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3.32</w:t>
            </w:r>
          </w:p>
        </w:tc>
        <w:tc>
          <w:tcPr>
            <w:tcW w:w="864" w:type="dxa"/>
            <w:shd w:val="clear" w:color="auto" w:fill="FFFFFF"/>
            <w:tcMar>
              <w:top w:w="0" w:type="dxa"/>
              <w:left w:w="0" w:type="dxa"/>
              <w:bottom w:w="0" w:type="dxa"/>
              <w:right w:w="0" w:type="dxa"/>
            </w:tcMar>
            <w:vAlign w:val="center"/>
          </w:tcPr>
          <w:p w14:paraId="4E1816C2"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D2DEBB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7A06D17"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2B882F65" w14:textId="77777777" w:rsidR="0097247D" w:rsidRPr="00DF6FAC" w:rsidRDefault="0097247D" w:rsidP="005920AB">
            <w:pPr>
              <w:spacing w:before="40" w:after="40" w:line="360" w:lineRule="auto"/>
              <w:ind w:left="100" w:right="100"/>
            </w:pPr>
            <w:r w:rsidRPr="00DF6FAC">
              <w:rPr>
                <w:rFonts w:eastAsia="Arial"/>
                <w:color w:val="111111"/>
                <w:sz w:val="22"/>
                <w:szCs w:val="22"/>
              </w:rPr>
              <w:t>impu_5m</w:t>
            </w:r>
          </w:p>
        </w:tc>
        <w:tc>
          <w:tcPr>
            <w:tcW w:w="4896" w:type="dxa"/>
            <w:shd w:val="clear" w:color="auto" w:fill="FFFFFF"/>
            <w:tcMar>
              <w:top w:w="0" w:type="dxa"/>
              <w:left w:w="0" w:type="dxa"/>
              <w:bottom w:w="0" w:type="dxa"/>
              <w:right w:w="0" w:type="dxa"/>
            </w:tcMar>
            <w:vAlign w:val="center"/>
          </w:tcPr>
          <w:p w14:paraId="228F0B09" w14:textId="77777777" w:rsidR="0097247D" w:rsidRPr="00DF6FAC" w:rsidRDefault="0097247D" w:rsidP="005920AB">
            <w:pPr>
              <w:spacing w:before="40" w:after="40" w:line="360" w:lineRule="auto"/>
              <w:ind w:left="100" w:right="100"/>
            </w:pPr>
            <w:r w:rsidRPr="00DF6FAC">
              <w:rPr>
                <w:rFonts w:eastAsia="Arial"/>
                <w:color w:val="111111"/>
                <w:sz w:val="22"/>
                <w:szCs w:val="22"/>
              </w:rPr>
              <w:t>Often acts without thinking</w:t>
            </w:r>
          </w:p>
        </w:tc>
        <w:tc>
          <w:tcPr>
            <w:tcW w:w="720" w:type="dxa"/>
            <w:shd w:val="clear" w:color="auto" w:fill="FFFFFF"/>
            <w:tcMar>
              <w:top w:w="0" w:type="dxa"/>
              <w:left w:w="0" w:type="dxa"/>
              <w:bottom w:w="0" w:type="dxa"/>
              <w:right w:w="0" w:type="dxa"/>
            </w:tcMar>
            <w:vAlign w:val="center"/>
          </w:tcPr>
          <w:p w14:paraId="64A72DD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-0.14</w:t>
            </w:r>
          </w:p>
        </w:tc>
        <w:tc>
          <w:tcPr>
            <w:tcW w:w="720" w:type="dxa"/>
            <w:shd w:val="clear" w:color="auto" w:fill="FFFFFF"/>
            <w:tcMar>
              <w:top w:w="0" w:type="dxa"/>
              <w:left w:w="0" w:type="dxa"/>
              <w:bottom w:w="0" w:type="dxa"/>
              <w:right w:w="0" w:type="dxa"/>
            </w:tcMar>
            <w:vAlign w:val="center"/>
          </w:tcPr>
          <w:p w14:paraId="7C96553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0.84</w:t>
            </w:r>
          </w:p>
        </w:tc>
        <w:tc>
          <w:tcPr>
            <w:tcW w:w="720" w:type="dxa"/>
            <w:shd w:val="clear" w:color="auto" w:fill="FFFFFF"/>
            <w:tcMar>
              <w:top w:w="0" w:type="dxa"/>
              <w:left w:w="0" w:type="dxa"/>
              <w:bottom w:w="0" w:type="dxa"/>
              <w:right w:w="0" w:type="dxa"/>
            </w:tcMar>
            <w:vAlign w:val="center"/>
          </w:tcPr>
          <w:p w14:paraId="2E4FFD1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1.63</w:t>
            </w:r>
          </w:p>
        </w:tc>
        <w:tc>
          <w:tcPr>
            <w:tcW w:w="720" w:type="dxa"/>
            <w:shd w:val="clear" w:color="auto" w:fill="FFFFFF"/>
            <w:tcMar>
              <w:top w:w="0" w:type="dxa"/>
              <w:left w:w="0" w:type="dxa"/>
              <w:bottom w:w="0" w:type="dxa"/>
              <w:right w:w="0" w:type="dxa"/>
            </w:tcMar>
            <w:vAlign w:val="center"/>
          </w:tcPr>
          <w:p w14:paraId="4DAD3A9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2.62</w:t>
            </w:r>
          </w:p>
        </w:tc>
        <w:tc>
          <w:tcPr>
            <w:tcW w:w="720" w:type="dxa"/>
            <w:shd w:val="clear" w:color="auto" w:fill="FFFFFF"/>
            <w:tcMar>
              <w:top w:w="0" w:type="dxa"/>
              <w:left w:w="0" w:type="dxa"/>
              <w:bottom w:w="0" w:type="dxa"/>
              <w:right w:w="0" w:type="dxa"/>
            </w:tcMar>
            <w:vAlign w:val="center"/>
          </w:tcPr>
          <w:p w14:paraId="09AD878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3.44</w:t>
            </w:r>
          </w:p>
        </w:tc>
        <w:tc>
          <w:tcPr>
            <w:tcW w:w="864" w:type="dxa"/>
            <w:shd w:val="clear" w:color="auto" w:fill="FFFFFF"/>
            <w:tcMar>
              <w:top w:w="0" w:type="dxa"/>
              <w:left w:w="0" w:type="dxa"/>
              <w:bottom w:w="0" w:type="dxa"/>
              <w:right w:w="0" w:type="dxa"/>
            </w:tcMar>
            <w:vAlign w:val="center"/>
          </w:tcPr>
          <w:p w14:paraId="61350342"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9CAE42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0615A149"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6C2D13C0" w14:textId="185BA550" w:rsidR="005920AB" w:rsidRPr="00DF6FAC" w:rsidRDefault="005920AB" w:rsidP="005920AB">
            <w:pPr>
              <w:spacing w:before="40" w:after="40" w:line="360" w:lineRule="auto"/>
              <w:ind w:left="100" w:right="100"/>
              <w:jc w:val="center"/>
            </w:pPr>
          </w:p>
          <w:p w14:paraId="776F40BD" w14:textId="3E7D0E82" w:rsidR="005920AB" w:rsidRPr="00B434D4" w:rsidRDefault="005920AB" w:rsidP="005920AB">
            <w:pPr>
              <w:spacing w:before="40" w:after="40" w:line="360" w:lineRule="auto"/>
              <w:ind w:left="100" w:right="100"/>
              <w:jc w:val="center"/>
              <w:rPr>
                <w:b/>
                <w:bCs/>
              </w:rPr>
            </w:pPr>
            <w:r w:rsidRPr="00B434D4">
              <w:rPr>
                <w:rFonts w:eastAsia="Arial"/>
                <w:b/>
                <w:bCs/>
                <w:color w:val="111111"/>
                <w:sz w:val="22"/>
                <w:szCs w:val="22"/>
              </w:rPr>
              <w:t>Irritable–Aggressive Traits</w:t>
            </w:r>
          </w:p>
        </w:tc>
        <w:tc>
          <w:tcPr>
            <w:tcW w:w="720" w:type="dxa"/>
            <w:shd w:val="clear" w:color="auto" w:fill="FFFFFF"/>
            <w:tcMar>
              <w:top w:w="0" w:type="dxa"/>
              <w:left w:w="0" w:type="dxa"/>
              <w:bottom w:w="0" w:type="dxa"/>
              <w:right w:w="0" w:type="dxa"/>
            </w:tcMar>
            <w:vAlign w:val="center"/>
          </w:tcPr>
          <w:p w14:paraId="021393B1"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441598AF"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0B8F51F0"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14471EEF"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077A79E4"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00A2C2C0"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F15E596" w14:textId="77777777" w:rsidR="005920AB" w:rsidRPr="00DF6FAC" w:rsidRDefault="005920AB" w:rsidP="00691648">
            <w:pPr>
              <w:spacing w:before="40" w:after="40" w:line="360" w:lineRule="auto"/>
              <w:ind w:left="100" w:right="100"/>
              <w:jc w:val="right"/>
            </w:pPr>
          </w:p>
        </w:tc>
      </w:tr>
      <w:tr w:rsidR="0097247D" w:rsidRPr="00DF6FAC" w14:paraId="66885A34"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06D91ADB" w14:textId="77777777" w:rsidR="0097247D" w:rsidRPr="00DF6FAC" w:rsidRDefault="0097247D" w:rsidP="005920AB">
            <w:pPr>
              <w:spacing w:before="40" w:after="40" w:line="360" w:lineRule="auto"/>
              <w:ind w:left="100" w:right="100"/>
            </w:pPr>
            <w:r w:rsidRPr="00DF6FAC">
              <w:rPr>
                <w:rFonts w:eastAsia="Arial"/>
                <w:color w:val="111111"/>
                <w:sz w:val="22"/>
                <w:szCs w:val="22"/>
              </w:rPr>
              <w:t>irri_1m</w:t>
            </w:r>
          </w:p>
        </w:tc>
        <w:tc>
          <w:tcPr>
            <w:tcW w:w="4896" w:type="dxa"/>
            <w:shd w:val="clear" w:color="auto" w:fill="FFFFFF"/>
            <w:tcMar>
              <w:top w:w="0" w:type="dxa"/>
              <w:left w:w="0" w:type="dxa"/>
              <w:bottom w:w="0" w:type="dxa"/>
              <w:right w:w="0" w:type="dxa"/>
            </w:tcMar>
            <w:vAlign w:val="center"/>
          </w:tcPr>
          <w:p w14:paraId="51E7F2EA" w14:textId="77777777" w:rsidR="0097247D" w:rsidRPr="00DF6FAC" w:rsidRDefault="0097247D" w:rsidP="005920AB">
            <w:pPr>
              <w:spacing w:before="40" w:after="40" w:line="360" w:lineRule="auto"/>
              <w:ind w:left="100" w:right="100"/>
            </w:pPr>
            <w:r w:rsidRPr="00DF6FAC">
              <w:rPr>
                <w:rFonts w:eastAsia="Arial"/>
                <w:color w:val="111111"/>
                <w:sz w:val="22"/>
                <w:szCs w:val="22"/>
              </w:rPr>
              <w:t>Is extremely touchy</w:t>
            </w:r>
          </w:p>
        </w:tc>
        <w:tc>
          <w:tcPr>
            <w:tcW w:w="720" w:type="dxa"/>
            <w:shd w:val="clear" w:color="auto" w:fill="FFFFFF"/>
            <w:tcMar>
              <w:top w:w="0" w:type="dxa"/>
              <w:left w:w="0" w:type="dxa"/>
              <w:bottom w:w="0" w:type="dxa"/>
              <w:right w:w="0" w:type="dxa"/>
            </w:tcMar>
            <w:vAlign w:val="center"/>
          </w:tcPr>
          <w:p w14:paraId="4A5ECD0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-1.29</w:t>
            </w:r>
          </w:p>
        </w:tc>
        <w:tc>
          <w:tcPr>
            <w:tcW w:w="720" w:type="dxa"/>
            <w:shd w:val="clear" w:color="auto" w:fill="FFFFFF"/>
            <w:tcMar>
              <w:top w:w="0" w:type="dxa"/>
              <w:left w:w="0" w:type="dxa"/>
              <w:bottom w:w="0" w:type="dxa"/>
              <w:right w:w="0" w:type="dxa"/>
            </w:tcMar>
            <w:vAlign w:val="center"/>
          </w:tcPr>
          <w:p w14:paraId="31ED67F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0.13</w:t>
            </w:r>
          </w:p>
        </w:tc>
        <w:tc>
          <w:tcPr>
            <w:tcW w:w="720" w:type="dxa"/>
            <w:shd w:val="clear" w:color="auto" w:fill="FFFFFF"/>
            <w:tcMar>
              <w:top w:w="0" w:type="dxa"/>
              <w:left w:w="0" w:type="dxa"/>
              <w:bottom w:w="0" w:type="dxa"/>
              <w:right w:w="0" w:type="dxa"/>
            </w:tcMar>
            <w:vAlign w:val="center"/>
          </w:tcPr>
          <w:p w14:paraId="7BB9DB9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1.44</w:t>
            </w:r>
          </w:p>
        </w:tc>
        <w:tc>
          <w:tcPr>
            <w:tcW w:w="720" w:type="dxa"/>
            <w:shd w:val="clear" w:color="auto" w:fill="FFFFFF"/>
            <w:tcMar>
              <w:top w:w="0" w:type="dxa"/>
              <w:left w:w="0" w:type="dxa"/>
              <w:bottom w:w="0" w:type="dxa"/>
              <w:right w:w="0" w:type="dxa"/>
            </w:tcMar>
            <w:vAlign w:val="center"/>
          </w:tcPr>
          <w:p w14:paraId="242B56C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2.83</w:t>
            </w:r>
          </w:p>
        </w:tc>
        <w:tc>
          <w:tcPr>
            <w:tcW w:w="720" w:type="dxa"/>
            <w:shd w:val="clear" w:color="auto" w:fill="FFFFFF"/>
            <w:tcMar>
              <w:top w:w="0" w:type="dxa"/>
              <w:left w:w="0" w:type="dxa"/>
              <w:bottom w:w="0" w:type="dxa"/>
              <w:right w:w="0" w:type="dxa"/>
            </w:tcMar>
            <w:vAlign w:val="center"/>
          </w:tcPr>
          <w:p w14:paraId="2DABE47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1.61</w:t>
            </w:r>
          </w:p>
        </w:tc>
        <w:tc>
          <w:tcPr>
            <w:tcW w:w="864" w:type="dxa"/>
            <w:shd w:val="clear" w:color="auto" w:fill="FFFFFF"/>
            <w:tcMar>
              <w:top w:w="0" w:type="dxa"/>
              <w:left w:w="0" w:type="dxa"/>
              <w:bottom w:w="0" w:type="dxa"/>
              <w:right w:w="0" w:type="dxa"/>
            </w:tcMar>
            <w:vAlign w:val="center"/>
          </w:tcPr>
          <w:p w14:paraId="36692FA1"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C55115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A1263A0"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17F95DED" w14:textId="77777777" w:rsidR="0097247D" w:rsidRPr="00DF6FAC" w:rsidRDefault="0097247D" w:rsidP="005920AB">
            <w:pPr>
              <w:spacing w:before="40" w:after="40" w:line="360" w:lineRule="auto"/>
              <w:ind w:left="100" w:right="100"/>
            </w:pPr>
            <w:r w:rsidRPr="00DF6FAC">
              <w:rPr>
                <w:rFonts w:eastAsia="Arial"/>
                <w:color w:val="111111"/>
                <w:sz w:val="22"/>
                <w:szCs w:val="22"/>
              </w:rPr>
              <w:t>irri_2m</w:t>
            </w:r>
          </w:p>
        </w:tc>
        <w:tc>
          <w:tcPr>
            <w:tcW w:w="4896" w:type="dxa"/>
            <w:shd w:val="clear" w:color="auto" w:fill="FFFFFF"/>
            <w:tcMar>
              <w:top w:w="0" w:type="dxa"/>
              <w:left w:w="0" w:type="dxa"/>
              <w:bottom w:w="0" w:type="dxa"/>
              <w:right w:w="0" w:type="dxa"/>
            </w:tcMar>
            <w:vAlign w:val="center"/>
          </w:tcPr>
          <w:p w14:paraId="54950930" w14:textId="77777777" w:rsidR="0097247D" w:rsidRPr="00DF6FAC" w:rsidRDefault="0097247D" w:rsidP="005920AB">
            <w:pPr>
              <w:spacing w:before="40" w:after="40" w:line="360" w:lineRule="auto"/>
              <w:ind w:left="100" w:right="100"/>
            </w:pPr>
            <w:r w:rsidRPr="00DF6FAC">
              <w:rPr>
                <w:rFonts w:eastAsia="Arial"/>
                <w:color w:val="111111"/>
                <w:sz w:val="22"/>
                <w:szCs w:val="22"/>
              </w:rPr>
              <w:t>Gets easily irritated</w:t>
            </w:r>
          </w:p>
        </w:tc>
        <w:tc>
          <w:tcPr>
            <w:tcW w:w="720" w:type="dxa"/>
            <w:shd w:val="clear" w:color="auto" w:fill="FFFFFF"/>
            <w:tcMar>
              <w:top w:w="0" w:type="dxa"/>
              <w:left w:w="0" w:type="dxa"/>
              <w:bottom w:w="0" w:type="dxa"/>
              <w:right w:w="0" w:type="dxa"/>
            </w:tcMar>
            <w:vAlign w:val="center"/>
          </w:tcPr>
          <w:p w14:paraId="748E6A3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-0.35</w:t>
            </w:r>
          </w:p>
        </w:tc>
        <w:tc>
          <w:tcPr>
            <w:tcW w:w="720" w:type="dxa"/>
            <w:shd w:val="clear" w:color="auto" w:fill="FFFFFF"/>
            <w:tcMar>
              <w:top w:w="0" w:type="dxa"/>
              <w:left w:w="0" w:type="dxa"/>
              <w:bottom w:w="0" w:type="dxa"/>
              <w:right w:w="0" w:type="dxa"/>
            </w:tcMar>
            <w:vAlign w:val="center"/>
          </w:tcPr>
          <w:p w14:paraId="168D18B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0.66</w:t>
            </w:r>
          </w:p>
        </w:tc>
        <w:tc>
          <w:tcPr>
            <w:tcW w:w="720" w:type="dxa"/>
            <w:shd w:val="clear" w:color="auto" w:fill="FFFFFF"/>
            <w:tcMar>
              <w:top w:w="0" w:type="dxa"/>
              <w:left w:w="0" w:type="dxa"/>
              <w:bottom w:w="0" w:type="dxa"/>
              <w:right w:w="0" w:type="dxa"/>
            </w:tcMar>
            <w:vAlign w:val="center"/>
          </w:tcPr>
          <w:p w14:paraId="3DFA1DC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w:t>
            </w:r>
          </w:p>
        </w:tc>
        <w:tc>
          <w:tcPr>
            <w:tcW w:w="720" w:type="dxa"/>
            <w:shd w:val="clear" w:color="auto" w:fill="FFFFFF"/>
            <w:tcMar>
              <w:top w:w="0" w:type="dxa"/>
              <w:left w:w="0" w:type="dxa"/>
              <w:bottom w:w="0" w:type="dxa"/>
              <w:right w:w="0" w:type="dxa"/>
            </w:tcMar>
            <w:vAlign w:val="center"/>
          </w:tcPr>
          <w:p w14:paraId="3F55AB2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w:t>
            </w:r>
          </w:p>
        </w:tc>
        <w:tc>
          <w:tcPr>
            <w:tcW w:w="720" w:type="dxa"/>
            <w:shd w:val="clear" w:color="auto" w:fill="FFFFFF"/>
            <w:tcMar>
              <w:top w:w="0" w:type="dxa"/>
              <w:left w:w="0" w:type="dxa"/>
              <w:bottom w:w="0" w:type="dxa"/>
              <w:right w:w="0" w:type="dxa"/>
            </w:tcMar>
            <w:vAlign w:val="center"/>
          </w:tcPr>
          <w:p w14:paraId="54937F5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2.44</w:t>
            </w:r>
          </w:p>
        </w:tc>
        <w:tc>
          <w:tcPr>
            <w:tcW w:w="864" w:type="dxa"/>
            <w:shd w:val="clear" w:color="auto" w:fill="FFFFFF"/>
            <w:tcMar>
              <w:top w:w="0" w:type="dxa"/>
              <w:left w:w="0" w:type="dxa"/>
              <w:bottom w:w="0" w:type="dxa"/>
              <w:right w:w="0" w:type="dxa"/>
            </w:tcMar>
            <w:vAlign w:val="center"/>
          </w:tcPr>
          <w:p w14:paraId="3988D85D"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1E1449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CB2A3E8"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3E84BF20" w14:textId="77777777" w:rsidR="0097247D" w:rsidRPr="00DF6FAC" w:rsidRDefault="0097247D" w:rsidP="005920AB">
            <w:pPr>
              <w:spacing w:before="40" w:after="40" w:line="360" w:lineRule="auto"/>
              <w:ind w:left="100" w:right="100"/>
            </w:pPr>
            <w:r w:rsidRPr="00DF6FAC">
              <w:rPr>
                <w:rFonts w:eastAsia="Arial"/>
                <w:color w:val="111111"/>
                <w:sz w:val="22"/>
                <w:szCs w:val="22"/>
              </w:rPr>
              <w:t>aggr_2m</w:t>
            </w:r>
          </w:p>
        </w:tc>
        <w:tc>
          <w:tcPr>
            <w:tcW w:w="4896" w:type="dxa"/>
            <w:shd w:val="clear" w:color="auto" w:fill="FFFFFF"/>
            <w:tcMar>
              <w:top w:w="0" w:type="dxa"/>
              <w:left w:w="0" w:type="dxa"/>
              <w:bottom w:w="0" w:type="dxa"/>
              <w:right w:w="0" w:type="dxa"/>
            </w:tcMar>
            <w:vAlign w:val="center"/>
          </w:tcPr>
          <w:p w14:paraId="05A50BD7" w14:textId="77777777" w:rsidR="0097247D" w:rsidRPr="00DF6FAC" w:rsidRDefault="0097247D" w:rsidP="005920AB">
            <w:pPr>
              <w:spacing w:before="40" w:after="40" w:line="360" w:lineRule="auto"/>
              <w:ind w:left="100" w:right="100"/>
            </w:pPr>
            <w:r w:rsidRPr="00DF6FAC">
              <w:rPr>
                <w:rFonts w:eastAsia="Arial"/>
                <w:color w:val="111111"/>
                <w:sz w:val="22"/>
                <w:szCs w:val="22"/>
              </w:rPr>
              <w:t>Destroys things out of anger</w:t>
            </w:r>
          </w:p>
        </w:tc>
        <w:tc>
          <w:tcPr>
            <w:tcW w:w="720" w:type="dxa"/>
            <w:shd w:val="clear" w:color="auto" w:fill="FFFFFF"/>
            <w:tcMar>
              <w:top w:w="0" w:type="dxa"/>
              <w:left w:w="0" w:type="dxa"/>
              <w:bottom w:w="0" w:type="dxa"/>
              <w:right w:w="0" w:type="dxa"/>
            </w:tcMar>
            <w:vAlign w:val="center"/>
          </w:tcPr>
          <w:p w14:paraId="27C3E91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1.33</w:t>
            </w:r>
          </w:p>
        </w:tc>
        <w:tc>
          <w:tcPr>
            <w:tcW w:w="720" w:type="dxa"/>
            <w:shd w:val="clear" w:color="auto" w:fill="FFFFFF"/>
            <w:tcMar>
              <w:top w:w="0" w:type="dxa"/>
              <w:left w:w="0" w:type="dxa"/>
              <w:bottom w:w="0" w:type="dxa"/>
              <w:right w:w="0" w:type="dxa"/>
            </w:tcMar>
            <w:vAlign w:val="center"/>
          </w:tcPr>
          <w:p w14:paraId="21D1AA6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2.34</w:t>
            </w:r>
          </w:p>
        </w:tc>
        <w:tc>
          <w:tcPr>
            <w:tcW w:w="720" w:type="dxa"/>
            <w:shd w:val="clear" w:color="auto" w:fill="FFFFFF"/>
            <w:tcMar>
              <w:top w:w="0" w:type="dxa"/>
              <w:left w:w="0" w:type="dxa"/>
              <w:bottom w:w="0" w:type="dxa"/>
              <w:right w:w="0" w:type="dxa"/>
            </w:tcMar>
            <w:vAlign w:val="center"/>
          </w:tcPr>
          <w:p w14:paraId="0382770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3.07</w:t>
            </w:r>
          </w:p>
        </w:tc>
        <w:tc>
          <w:tcPr>
            <w:tcW w:w="720" w:type="dxa"/>
            <w:shd w:val="clear" w:color="auto" w:fill="FFFFFF"/>
            <w:tcMar>
              <w:top w:w="0" w:type="dxa"/>
              <w:left w:w="0" w:type="dxa"/>
              <w:bottom w:w="0" w:type="dxa"/>
              <w:right w:w="0" w:type="dxa"/>
            </w:tcMar>
            <w:vAlign w:val="center"/>
          </w:tcPr>
          <w:p w14:paraId="3F1DF47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4.41</w:t>
            </w:r>
          </w:p>
        </w:tc>
        <w:tc>
          <w:tcPr>
            <w:tcW w:w="720" w:type="dxa"/>
            <w:shd w:val="clear" w:color="auto" w:fill="FFFFFF"/>
            <w:tcMar>
              <w:top w:w="0" w:type="dxa"/>
              <w:left w:w="0" w:type="dxa"/>
              <w:bottom w:w="0" w:type="dxa"/>
              <w:right w:w="0" w:type="dxa"/>
            </w:tcMar>
            <w:vAlign w:val="center"/>
          </w:tcPr>
          <w:p w14:paraId="7B37F1F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1.55</w:t>
            </w:r>
          </w:p>
        </w:tc>
        <w:tc>
          <w:tcPr>
            <w:tcW w:w="864" w:type="dxa"/>
            <w:shd w:val="clear" w:color="auto" w:fill="FFFFFF"/>
            <w:tcMar>
              <w:top w:w="0" w:type="dxa"/>
              <w:left w:w="0" w:type="dxa"/>
              <w:bottom w:w="0" w:type="dxa"/>
              <w:right w:w="0" w:type="dxa"/>
            </w:tcMar>
            <w:vAlign w:val="center"/>
          </w:tcPr>
          <w:p w14:paraId="2C4A52D2"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A57FDD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EA078C2"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4C46E3F5" w14:textId="77777777" w:rsidR="0097247D" w:rsidRPr="00DF6FAC" w:rsidRDefault="0097247D" w:rsidP="005920AB">
            <w:pPr>
              <w:spacing w:before="40" w:after="40" w:line="360" w:lineRule="auto"/>
              <w:ind w:left="100" w:right="100"/>
            </w:pPr>
            <w:r w:rsidRPr="00DF6FAC">
              <w:rPr>
                <w:rFonts w:eastAsia="Arial"/>
                <w:color w:val="111111"/>
                <w:sz w:val="22"/>
                <w:szCs w:val="22"/>
              </w:rPr>
              <w:t>irri_3m</w:t>
            </w:r>
          </w:p>
        </w:tc>
        <w:tc>
          <w:tcPr>
            <w:tcW w:w="4896" w:type="dxa"/>
            <w:shd w:val="clear" w:color="auto" w:fill="FFFFFF"/>
            <w:tcMar>
              <w:top w:w="0" w:type="dxa"/>
              <w:left w:w="0" w:type="dxa"/>
              <w:bottom w:w="0" w:type="dxa"/>
              <w:right w:w="0" w:type="dxa"/>
            </w:tcMar>
            <w:vAlign w:val="center"/>
          </w:tcPr>
          <w:p w14:paraId="56A3FE53" w14:textId="77777777" w:rsidR="0097247D" w:rsidRPr="00DF6FAC" w:rsidRDefault="0097247D" w:rsidP="005920AB">
            <w:pPr>
              <w:spacing w:before="40" w:after="40" w:line="360" w:lineRule="auto"/>
              <w:ind w:left="100" w:right="100"/>
            </w:pPr>
            <w:r w:rsidRPr="00DF6FAC">
              <w:rPr>
                <w:rFonts w:eastAsia="Arial"/>
                <w:color w:val="111111"/>
                <w:sz w:val="22"/>
                <w:szCs w:val="22"/>
              </w:rPr>
              <w:t>Explodes at any little thing</w:t>
            </w:r>
          </w:p>
        </w:tc>
        <w:tc>
          <w:tcPr>
            <w:tcW w:w="720" w:type="dxa"/>
            <w:shd w:val="clear" w:color="auto" w:fill="FFFFFF"/>
            <w:tcMar>
              <w:top w:w="0" w:type="dxa"/>
              <w:left w:w="0" w:type="dxa"/>
              <w:bottom w:w="0" w:type="dxa"/>
              <w:right w:w="0" w:type="dxa"/>
            </w:tcMar>
            <w:vAlign w:val="center"/>
          </w:tcPr>
          <w:p w14:paraId="6C60AB9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-0.26</w:t>
            </w:r>
          </w:p>
        </w:tc>
        <w:tc>
          <w:tcPr>
            <w:tcW w:w="720" w:type="dxa"/>
            <w:shd w:val="clear" w:color="auto" w:fill="FFFFFF"/>
            <w:tcMar>
              <w:top w:w="0" w:type="dxa"/>
              <w:left w:w="0" w:type="dxa"/>
              <w:bottom w:w="0" w:type="dxa"/>
              <w:right w:w="0" w:type="dxa"/>
            </w:tcMar>
            <w:vAlign w:val="center"/>
          </w:tcPr>
          <w:p w14:paraId="53A2A55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0.65</w:t>
            </w:r>
          </w:p>
        </w:tc>
        <w:tc>
          <w:tcPr>
            <w:tcW w:w="720" w:type="dxa"/>
            <w:shd w:val="clear" w:color="auto" w:fill="FFFFFF"/>
            <w:tcMar>
              <w:top w:w="0" w:type="dxa"/>
              <w:left w:w="0" w:type="dxa"/>
              <w:bottom w:w="0" w:type="dxa"/>
              <w:right w:w="0" w:type="dxa"/>
            </w:tcMar>
            <w:vAlign w:val="center"/>
          </w:tcPr>
          <w:p w14:paraId="21AE593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1.45</w:t>
            </w:r>
          </w:p>
        </w:tc>
        <w:tc>
          <w:tcPr>
            <w:tcW w:w="720" w:type="dxa"/>
            <w:shd w:val="clear" w:color="auto" w:fill="FFFFFF"/>
            <w:tcMar>
              <w:top w:w="0" w:type="dxa"/>
              <w:left w:w="0" w:type="dxa"/>
              <w:bottom w:w="0" w:type="dxa"/>
              <w:right w:w="0" w:type="dxa"/>
            </w:tcMar>
            <w:vAlign w:val="center"/>
          </w:tcPr>
          <w:p w14:paraId="38A185E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2.46</w:t>
            </w:r>
          </w:p>
        </w:tc>
        <w:tc>
          <w:tcPr>
            <w:tcW w:w="720" w:type="dxa"/>
            <w:shd w:val="clear" w:color="auto" w:fill="FFFFFF"/>
            <w:tcMar>
              <w:top w:w="0" w:type="dxa"/>
              <w:left w:w="0" w:type="dxa"/>
              <w:bottom w:w="0" w:type="dxa"/>
              <w:right w:w="0" w:type="dxa"/>
            </w:tcMar>
            <w:vAlign w:val="center"/>
          </w:tcPr>
          <w:p w14:paraId="279B7AA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2.95</w:t>
            </w:r>
          </w:p>
        </w:tc>
        <w:tc>
          <w:tcPr>
            <w:tcW w:w="864" w:type="dxa"/>
            <w:shd w:val="clear" w:color="auto" w:fill="FFFFFF"/>
            <w:tcMar>
              <w:top w:w="0" w:type="dxa"/>
              <w:left w:w="0" w:type="dxa"/>
              <w:bottom w:w="0" w:type="dxa"/>
              <w:right w:w="0" w:type="dxa"/>
            </w:tcMar>
            <w:vAlign w:val="center"/>
          </w:tcPr>
          <w:p w14:paraId="12BC9922"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84B5FA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216F8A7"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5D457913" w14:textId="77777777" w:rsidR="0097247D" w:rsidRPr="00DF6FAC" w:rsidRDefault="0097247D" w:rsidP="005920AB">
            <w:pPr>
              <w:spacing w:before="40" w:after="40" w:line="360" w:lineRule="auto"/>
              <w:ind w:left="100" w:right="100"/>
            </w:pPr>
            <w:r w:rsidRPr="00DF6FAC">
              <w:rPr>
                <w:rFonts w:eastAsia="Arial"/>
                <w:color w:val="111111"/>
                <w:sz w:val="22"/>
                <w:szCs w:val="22"/>
              </w:rPr>
              <w:t>aggr_3m</w:t>
            </w:r>
          </w:p>
        </w:tc>
        <w:tc>
          <w:tcPr>
            <w:tcW w:w="4896" w:type="dxa"/>
            <w:shd w:val="clear" w:color="auto" w:fill="FFFFFF"/>
            <w:tcMar>
              <w:top w:w="0" w:type="dxa"/>
              <w:left w:w="0" w:type="dxa"/>
              <w:bottom w:w="0" w:type="dxa"/>
              <w:right w:w="0" w:type="dxa"/>
            </w:tcMar>
            <w:vAlign w:val="center"/>
          </w:tcPr>
          <w:p w14:paraId="4D42BC7F" w14:textId="77777777" w:rsidR="0097247D" w:rsidRPr="00DF6FAC" w:rsidRDefault="0097247D" w:rsidP="005920AB">
            <w:pPr>
              <w:spacing w:before="40" w:after="40" w:line="360" w:lineRule="auto"/>
              <w:ind w:left="100" w:right="100"/>
            </w:pPr>
            <w:r w:rsidRPr="00DF6FAC">
              <w:rPr>
                <w:rFonts w:eastAsia="Arial"/>
                <w:color w:val="111111"/>
                <w:sz w:val="22"/>
                <w:szCs w:val="22"/>
              </w:rPr>
              <w:t>Gets frequently out of control when he/she is angry</w:t>
            </w:r>
          </w:p>
        </w:tc>
        <w:tc>
          <w:tcPr>
            <w:tcW w:w="720" w:type="dxa"/>
            <w:shd w:val="clear" w:color="auto" w:fill="FFFFFF"/>
            <w:tcMar>
              <w:top w:w="0" w:type="dxa"/>
              <w:left w:w="0" w:type="dxa"/>
              <w:bottom w:w="0" w:type="dxa"/>
              <w:right w:w="0" w:type="dxa"/>
            </w:tcMar>
            <w:vAlign w:val="center"/>
          </w:tcPr>
          <w:p w14:paraId="144631E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0.02</w:t>
            </w:r>
          </w:p>
        </w:tc>
        <w:tc>
          <w:tcPr>
            <w:tcW w:w="720" w:type="dxa"/>
            <w:shd w:val="clear" w:color="auto" w:fill="FFFFFF"/>
            <w:tcMar>
              <w:top w:w="0" w:type="dxa"/>
              <w:left w:w="0" w:type="dxa"/>
              <w:bottom w:w="0" w:type="dxa"/>
              <w:right w:w="0" w:type="dxa"/>
            </w:tcMar>
            <w:vAlign w:val="center"/>
          </w:tcPr>
          <w:p w14:paraId="63F41AC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w:t>
            </w:r>
          </w:p>
        </w:tc>
        <w:tc>
          <w:tcPr>
            <w:tcW w:w="720" w:type="dxa"/>
            <w:shd w:val="clear" w:color="auto" w:fill="FFFFFF"/>
            <w:tcMar>
              <w:top w:w="0" w:type="dxa"/>
              <w:left w:w="0" w:type="dxa"/>
              <w:bottom w:w="0" w:type="dxa"/>
              <w:right w:w="0" w:type="dxa"/>
            </w:tcMar>
            <w:vAlign w:val="center"/>
          </w:tcPr>
          <w:p w14:paraId="26B3BA7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1.81</w:t>
            </w:r>
          </w:p>
        </w:tc>
        <w:tc>
          <w:tcPr>
            <w:tcW w:w="720" w:type="dxa"/>
            <w:shd w:val="clear" w:color="auto" w:fill="FFFFFF"/>
            <w:tcMar>
              <w:top w:w="0" w:type="dxa"/>
              <w:left w:w="0" w:type="dxa"/>
              <w:bottom w:w="0" w:type="dxa"/>
              <w:right w:w="0" w:type="dxa"/>
            </w:tcMar>
            <w:vAlign w:val="center"/>
          </w:tcPr>
          <w:p w14:paraId="5805BC0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w:t>
            </w:r>
          </w:p>
        </w:tc>
        <w:tc>
          <w:tcPr>
            <w:tcW w:w="720" w:type="dxa"/>
            <w:shd w:val="clear" w:color="auto" w:fill="FFFFFF"/>
            <w:tcMar>
              <w:top w:w="0" w:type="dxa"/>
              <w:left w:w="0" w:type="dxa"/>
              <w:bottom w:w="0" w:type="dxa"/>
              <w:right w:w="0" w:type="dxa"/>
            </w:tcMar>
            <w:vAlign w:val="center"/>
          </w:tcPr>
          <w:p w14:paraId="6F0B2CF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2.65</w:t>
            </w:r>
          </w:p>
        </w:tc>
        <w:tc>
          <w:tcPr>
            <w:tcW w:w="864" w:type="dxa"/>
            <w:shd w:val="clear" w:color="auto" w:fill="FFFFFF"/>
            <w:tcMar>
              <w:top w:w="0" w:type="dxa"/>
              <w:left w:w="0" w:type="dxa"/>
              <w:bottom w:w="0" w:type="dxa"/>
              <w:right w:w="0" w:type="dxa"/>
            </w:tcMar>
            <w:vAlign w:val="center"/>
          </w:tcPr>
          <w:p w14:paraId="1AC9B496"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721ADD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FDE90F0"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764E1FEB" w14:textId="77777777" w:rsidR="0097247D" w:rsidRPr="00DF6FAC" w:rsidRDefault="0097247D" w:rsidP="005920AB">
            <w:pPr>
              <w:spacing w:before="40" w:after="40" w:line="360" w:lineRule="auto"/>
              <w:ind w:left="100" w:right="100"/>
            </w:pPr>
            <w:r w:rsidRPr="00DF6FAC">
              <w:rPr>
                <w:rFonts w:eastAsia="Arial"/>
                <w:color w:val="111111"/>
                <w:sz w:val="22"/>
                <w:szCs w:val="22"/>
              </w:rPr>
              <w:t>irri_5m</w:t>
            </w:r>
          </w:p>
        </w:tc>
        <w:tc>
          <w:tcPr>
            <w:tcW w:w="4896" w:type="dxa"/>
            <w:shd w:val="clear" w:color="auto" w:fill="FFFFFF"/>
            <w:tcMar>
              <w:top w:w="0" w:type="dxa"/>
              <w:left w:w="0" w:type="dxa"/>
              <w:bottom w:w="0" w:type="dxa"/>
              <w:right w:w="0" w:type="dxa"/>
            </w:tcMar>
            <w:vAlign w:val="center"/>
          </w:tcPr>
          <w:p w14:paraId="2E2B60F3" w14:textId="77777777" w:rsidR="0097247D" w:rsidRPr="00DF6FAC" w:rsidRDefault="0097247D" w:rsidP="005920AB">
            <w:pPr>
              <w:spacing w:before="40" w:after="40" w:line="360" w:lineRule="auto"/>
              <w:ind w:left="100" w:right="100"/>
            </w:pPr>
            <w:r w:rsidRPr="00DF6FAC">
              <w:rPr>
                <w:rFonts w:eastAsia="Arial"/>
                <w:color w:val="111111"/>
                <w:sz w:val="22"/>
                <w:szCs w:val="22"/>
              </w:rPr>
              <w:t>Is easily bothered</w:t>
            </w:r>
          </w:p>
        </w:tc>
        <w:tc>
          <w:tcPr>
            <w:tcW w:w="720" w:type="dxa"/>
            <w:shd w:val="clear" w:color="auto" w:fill="FFFFFF"/>
            <w:tcMar>
              <w:top w:w="0" w:type="dxa"/>
              <w:left w:w="0" w:type="dxa"/>
              <w:bottom w:w="0" w:type="dxa"/>
              <w:right w:w="0" w:type="dxa"/>
            </w:tcMar>
            <w:vAlign w:val="center"/>
          </w:tcPr>
          <w:p w14:paraId="5133176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-0.03</w:t>
            </w:r>
          </w:p>
        </w:tc>
        <w:tc>
          <w:tcPr>
            <w:tcW w:w="720" w:type="dxa"/>
            <w:shd w:val="clear" w:color="auto" w:fill="FFFFFF"/>
            <w:tcMar>
              <w:top w:w="0" w:type="dxa"/>
              <w:left w:w="0" w:type="dxa"/>
              <w:bottom w:w="0" w:type="dxa"/>
              <w:right w:w="0" w:type="dxa"/>
            </w:tcMar>
            <w:vAlign w:val="center"/>
          </w:tcPr>
          <w:p w14:paraId="3014BA8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1.21</w:t>
            </w:r>
          </w:p>
        </w:tc>
        <w:tc>
          <w:tcPr>
            <w:tcW w:w="720" w:type="dxa"/>
            <w:shd w:val="clear" w:color="auto" w:fill="FFFFFF"/>
            <w:tcMar>
              <w:top w:w="0" w:type="dxa"/>
              <w:left w:w="0" w:type="dxa"/>
              <w:bottom w:w="0" w:type="dxa"/>
              <w:right w:w="0" w:type="dxa"/>
            </w:tcMar>
            <w:vAlign w:val="center"/>
          </w:tcPr>
          <w:p w14:paraId="2645BD0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2.14</w:t>
            </w:r>
          </w:p>
        </w:tc>
        <w:tc>
          <w:tcPr>
            <w:tcW w:w="720" w:type="dxa"/>
            <w:shd w:val="clear" w:color="auto" w:fill="FFFFFF"/>
            <w:tcMar>
              <w:top w:w="0" w:type="dxa"/>
              <w:left w:w="0" w:type="dxa"/>
              <w:bottom w:w="0" w:type="dxa"/>
              <w:right w:w="0" w:type="dxa"/>
            </w:tcMar>
            <w:vAlign w:val="center"/>
          </w:tcPr>
          <w:p w14:paraId="5C711DB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3.72</w:t>
            </w:r>
          </w:p>
        </w:tc>
        <w:tc>
          <w:tcPr>
            <w:tcW w:w="720" w:type="dxa"/>
            <w:shd w:val="clear" w:color="auto" w:fill="FFFFFF"/>
            <w:tcMar>
              <w:top w:w="0" w:type="dxa"/>
              <w:left w:w="0" w:type="dxa"/>
              <w:bottom w:w="0" w:type="dxa"/>
              <w:right w:w="0" w:type="dxa"/>
            </w:tcMar>
            <w:vAlign w:val="center"/>
          </w:tcPr>
          <w:p w14:paraId="7A8DD87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2.29</w:t>
            </w:r>
          </w:p>
        </w:tc>
        <w:tc>
          <w:tcPr>
            <w:tcW w:w="864" w:type="dxa"/>
            <w:shd w:val="clear" w:color="auto" w:fill="FFFFFF"/>
            <w:tcMar>
              <w:top w:w="0" w:type="dxa"/>
              <w:left w:w="0" w:type="dxa"/>
              <w:bottom w:w="0" w:type="dxa"/>
              <w:right w:w="0" w:type="dxa"/>
            </w:tcMar>
            <w:vAlign w:val="center"/>
          </w:tcPr>
          <w:p w14:paraId="2EB5FEAF"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6F854E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C7858AD" w14:textId="77777777" w:rsidTr="005920AB">
        <w:trPr>
          <w:cantSplit/>
          <w:trHeight w:val="452"/>
          <w:jc w:val="center"/>
        </w:trPr>
        <w:tc>
          <w:tcPr>
            <w:tcW w:w="1440" w:type="dxa"/>
            <w:shd w:val="clear" w:color="auto" w:fill="FFFFFF"/>
            <w:tcMar>
              <w:top w:w="0" w:type="dxa"/>
              <w:left w:w="0" w:type="dxa"/>
              <w:bottom w:w="0" w:type="dxa"/>
              <w:right w:w="0" w:type="dxa"/>
            </w:tcMar>
            <w:vAlign w:val="center"/>
          </w:tcPr>
          <w:p w14:paraId="286B31AA" w14:textId="77777777" w:rsidR="0097247D" w:rsidRPr="00DF6FAC" w:rsidRDefault="0097247D" w:rsidP="005920AB">
            <w:pPr>
              <w:spacing w:before="40" w:after="40" w:line="360" w:lineRule="auto"/>
              <w:ind w:left="100" w:right="100"/>
            </w:pPr>
            <w:r w:rsidRPr="00DF6FAC">
              <w:rPr>
                <w:rFonts w:eastAsia="Arial"/>
                <w:color w:val="111111"/>
                <w:sz w:val="22"/>
                <w:szCs w:val="22"/>
              </w:rPr>
              <w:t>aggr_5m</w:t>
            </w:r>
          </w:p>
        </w:tc>
        <w:tc>
          <w:tcPr>
            <w:tcW w:w="4896" w:type="dxa"/>
            <w:shd w:val="clear" w:color="auto" w:fill="FFFFFF"/>
            <w:tcMar>
              <w:top w:w="0" w:type="dxa"/>
              <w:left w:w="0" w:type="dxa"/>
              <w:bottom w:w="0" w:type="dxa"/>
              <w:right w:w="0" w:type="dxa"/>
            </w:tcMar>
            <w:vAlign w:val="center"/>
          </w:tcPr>
          <w:p w14:paraId="335CFE81" w14:textId="77777777" w:rsidR="0097247D" w:rsidRPr="00DF6FAC" w:rsidRDefault="0097247D" w:rsidP="005920AB">
            <w:pPr>
              <w:spacing w:before="40" w:after="40" w:line="360" w:lineRule="auto"/>
              <w:ind w:left="100" w:right="100"/>
            </w:pPr>
            <w:r w:rsidRPr="00DF6FAC">
              <w:rPr>
                <w:rFonts w:eastAsia="Arial"/>
                <w:color w:val="111111"/>
                <w:sz w:val="22"/>
                <w:szCs w:val="22"/>
              </w:rPr>
              <w:t>Loses his/her self-control too often</w:t>
            </w:r>
          </w:p>
        </w:tc>
        <w:tc>
          <w:tcPr>
            <w:tcW w:w="720" w:type="dxa"/>
            <w:shd w:val="clear" w:color="auto" w:fill="FFFFFF"/>
            <w:tcMar>
              <w:top w:w="0" w:type="dxa"/>
              <w:left w:w="0" w:type="dxa"/>
              <w:bottom w:w="0" w:type="dxa"/>
              <w:right w:w="0" w:type="dxa"/>
            </w:tcMar>
            <w:vAlign w:val="center"/>
          </w:tcPr>
          <w:p w14:paraId="119C7A1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0.16</w:t>
            </w:r>
          </w:p>
        </w:tc>
        <w:tc>
          <w:tcPr>
            <w:tcW w:w="720" w:type="dxa"/>
            <w:shd w:val="clear" w:color="auto" w:fill="FFFFFF"/>
            <w:tcMar>
              <w:top w:w="0" w:type="dxa"/>
              <w:left w:w="0" w:type="dxa"/>
              <w:bottom w:w="0" w:type="dxa"/>
              <w:right w:w="0" w:type="dxa"/>
            </w:tcMar>
            <w:vAlign w:val="center"/>
          </w:tcPr>
          <w:p w14:paraId="3B04E5C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1.17</w:t>
            </w:r>
          </w:p>
        </w:tc>
        <w:tc>
          <w:tcPr>
            <w:tcW w:w="720" w:type="dxa"/>
            <w:shd w:val="clear" w:color="auto" w:fill="FFFFFF"/>
            <w:tcMar>
              <w:top w:w="0" w:type="dxa"/>
              <w:left w:w="0" w:type="dxa"/>
              <w:bottom w:w="0" w:type="dxa"/>
              <w:right w:w="0" w:type="dxa"/>
            </w:tcMar>
            <w:vAlign w:val="center"/>
          </w:tcPr>
          <w:p w14:paraId="45EEDA5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1.95</w:t>
            </w:r>
          </w:p>
        </w:tc>
        <w:tc>
          <w:tcPr>
            <w:tcW w:w="720" w:type="dxa"/>
            <w:shd w:val="clear" w:color="auto" w:fill="FFFFFF"/>
            <w:tcMar>
              <w:top w:w="0" w:type="dxa"/>
              <w:left w:w="0" w:type="dxa"/>
              <w:bottom w:w="0" w:type="dxa"/>
              <w:right w:w="0" w:type="dxa"/>
            </w:tcMar>
            <w:vAlign w:val="center"/>
          </w:tcPr>
          <w:p w14:paraId="773AB1B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3.23</w:t>
            </w:r>
          </w:p>
        </w:tc>
        <w:tc>
          <w:tcPr>
            <w:tcW w:w="720" w:type="dxa"/>
            <w:shd w:val="clear" w:color="auto" w:fill="FFFFFF"/>
            <w:tcMar>
              <w:top w:w="0" w:type="dxa"/>
              <w:left w:w="0" w:type="dxa"/>
              <w:bottom w:w="0" w:type="dxa"/>
              <w:right w:w="0" w:type="dxa"/>
            </w:tcMar>
            <w:vAlign w:val="center"/>
          </w:tcPr>
          <w:p w14:paraId="21C0943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3.31</w:t>
            </w:r>
          </w:p>
        </w:tc>
        <w:tc>
          <w:tcPr>
            <w:tcW w:w="864" w:type="dxa"/>
            <w:shd w:val="clear" w:color="auto" w:fill="FFFFFF"/>
            <w:tcMar>
              <w:top w:w="0" w:type="dxa"/>
              <w:left w:w="0" w:type="dxa"/>
              <w:bottom w:w="0" w:type="dxa"/>
              <w:right w:w="0" w:type="dxa"/>
            </w:tcMar>
            <w:vAlign w:val="center"/>
          </w:tcPr>
          <w:p w14:paraId="740300FB"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24998D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F67CD78"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3FEEBB04" w14:textId="77777777" w:rsidR="0097247D" w:rsidRPr="00DF6FAC" w:rsidRDefault="0097247D" w:rsidP="005920AB">
            <w:pPr>
              <w:spacing w:before="40" w:after="40" w:line="360" w:lineRule="auto"/>
              <w:ind w:left="100" w:right="100"/>
            </w:pPr>
            <w:r w:rsidRPr="00DF6FAC">
              <w:rPr>
                <w:rFonts w:eastAsia="Arial"/>
                <w:color w:val="111111"/>
                <w:sz w:val="22"/>
                <w:szCs w:val="22"/>
              </w:rPr>
              <w:t>irri_6m</w:t>
            </w:r>
          </w:p>
        </w:tc>
        <w:tc>
          <w:tcPr>
            <w:tcW w:w="4896" w:type="dxa"/>
            <w:shd w:val="clear" w:color="auto" w:fill="FFFFFF"/>
            <w:tcMar>
              <w:top w:w="0" w:type="dxa"/>
              <w:left w:w="0" w:type="dxa"/>
              <w:bottom w:w="0" w:type="dxa"/>
              <w:right w:w="0" w:type="dxa"/>
            </w:tcMar>
            <w:vAlign w:val="center"/>
          </w:tcPr>
          <w:p w14:paraId="44895DF2" w14:textId="77777777" w:rsidR="0097247D" w:rsidRPr="00DF6FAC" w:rsidRDefault="0097247D" w:rsidP="005920AB">
            <w:pPr>
              <w:spacing w:before="40" w:after="40" w:line="360" w:lineRule="auto"/>
              <w:ind w:left="100" w:right="100"/>
            </w:pPr>
            <w:r w:rsidRPr="00DF6FAC">
              <w:rPr>
                <w:rFonts w:eastAsia="Arial"/>
                <w:color w:val="111111"/>
                <w:sz w:val="22"/>
                <w:szCs w:val="22"/>
              </w:rPr>
              <w:t>Is extremely quick to take offence</w:t>
            </w:r>
          </w:p>
        </w:tc>
        <w:tc>
          <w:tcPr>
            <w:tcW w:w="720" w:type="dxa"/>
            <w:shd w:val="clear" w:color="auto" w:fill="FFFFFF"/>
            <w:tcMar>
              <w:top w:w="0" w:type="dxa"/>
              <w:left w:w="0" w:type="dxa"/>
              <w:bottom w:w="0" w:type="dxa"/>
              <w:right w:w="0" w:type="dxa"/>
            </w:tcMar>
            <w:vAlign w:val="center"/>
          </w:tcPr>
          <w:p w14:paraId="64E5F06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-0.19</w:t>
            </w:r>
          </w:p>
        </w:tc>
        <w:tc>
          <w:tcPr>
            <w:tcW w:w="720" w:type="dxa"/>
            <w:shd w:val="clear" w:color="auto" w:fill="FFFFFF"/>
            <w:tcMar>
              <w:top w:w="0" w:type="dxa"/>
              <w:left w:w="0" w:type="dxa"/>
              <w:bottom w:w="0" w:type="dxa"/>
              <w:right w:w="0" w:type="dxa"/>
            </w:tcMar>
            <w:vAlign w:val="center"/>
          </w:tcPr>
          <w:p w14:paraId="64451B1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0.99</w:t>
            </w:r>
          </w:p>
        </w:tc>
        <w:tc>
          <w:tcPr>
            <w:tcW w:w="720" w:type="dxa"/>
            <w:shd w:val="clear" w:color="auto" w:fill="FFFFFF"/>
            <w:tcMar>
              <w:top w:w="0" w:type="dxa"/>
              <w:left w:w="0" w:type="dxa"/>
              <w:bottom w:w="0" w:type="dxa"/>
              <w:right w:w="0" w:type="dxa"/>
            </w:tcMar>
            <w:vAlign w:val="center"/>
          </w:tcPr>
          <w:p w14:paraId="4A2D934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1.82</w:t>
            </w:r>
          </w:p>
        </w:tc>
        <w:tc>
          <w:tcPr>
            <w:tcW w:w="720" w:type="dxa"/>
            <w:shd w:val="clear" w:color="auto" w:fill="FFFFFF"/>
            <w:tcMar>
              <w:top w:w="0" w:type="dxa"/>
              <w:left w:w="0" w:type="dxa"/>
              <w:bottom w:w="0" w:type="dxa"/>
              <w:right w:w="0" w:type="dxa"/>
            </w:tcMar>
            <w:vAlign w:val="center"/>
          </w:tcPr>
          <w:p w14:paraId="5178EF8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3.31</w:t>
            </w:r>
          </w:p>
        </w:tc>
        <w:tc>
          <w:tcPr>
            <w:tcW w:w="720" w:type="dxa"/>
            <w:shd w:val="clear" w:color="auto" w:fill="FFFFFF"/>
            <w:tcMar>
              <w:top w:w="0" w:type="dxa"/>
              <w:left w:w="0" w:type="dxa"/>
              <w:bottom w:w="0" w:type="dxa"/>
              <w:right w:w="0" w:type="dxa"/>
            </w:tcMar>
            <w:vAlign w:val="center"/>
          </w:tcPr>
          <w:p w14:paraId="2789DFD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1.69</w:t>
            </w:r>
          </w:p>
        </w:tc>
        <w:tc>
          <w:tcPr>
            <w:tcW w:w="864" w:type="dxa"/>
            <w:shd w:val="clear" w:color="auto" w:fill="FFFFFF"/>
            <w:tcMar>
              <w:top w:w="0" w:type="dxa"/>
              <w:left w:w="0" w:type="dxa"/>
              <w:bottom w:w="0" w:type="dxa"/>
              <w:right w:w="0" w:type="dxa"/>
            </w:tcMar>
            <w:vAlign w:val="center"/>
          </w:tcPr>
          <w:p w14:paraId="6F5E089C"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57D350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880CF45"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3C424777" w14:textId="77777777" w:rsidR="0097247D" w:rsidRPr="00DF6FAC" w:rsidRDefault="0097247D" w:rsidP="005920AB">
            <w:pPr>
              <w:spacing w:before="40" w:after="40" w:line="360" w:lineRule="auto"/>
              <w:ind w:left="100" w:right="100"/>
            </w:pPr>
            <w:r w:rsidRPr="00DF6FAC">
              <w:rPr>
                <w:rFonts w:eastAsia="Arial"/>
                <w:color w:val="111111"/>
                <w:sz w:val="22"/>
                <w:szCs w:val="22"/>
              </w:rPr>
              <w:t>aggr_6m</w:t>
            </w:r>
          </w:p>
        </w:tc>
        <w:tc>
          <w:tcPr>
            <w:tcW w:w="4896" w:type="dxa"/>
            <w:shd w:val="clear" w:color="auto" w:fill="FFFFFF"/>
            <w:tcMar>
              <w:top w:w="0" w:type="dxa"/>
              <w:left w:w="0" w:type="dxa"/>
              <w:bottom w:w="0" w:type="dxa"/>
              <w:right w:w="0" w:type="dxa"/>
            </w:tcMar>
            <w:vAlign w:val="center"/>
          </w:tcPr>
          <w:p w14:paraId="55BC7606" w14:textId="77777777" w:rsidR="0097247D" w:rsidRPr="00DF6FAC" w:rsidRDefault="0097247D" w:rsidP="005920AB">
            <w:pPr>
              <w:spacing w:before="40" w:after="40" w:line="360" w:lineRule="auto"/>
              <w:ind w:left="100" w:right="100"/>
            </w:pPr>
            <w:r w:rsidRPr="00DF6FAC">
              <w:rPr>
                <w:rFonts w:eastAsia="Arial"/>
                <w:color w:val="111111"/>
                <w:sz w:val="22"/>
                <w:szCs w:val="22"/>
              </w:rPr>
              <w:t>Often has excessive tempers</w:t>
            </w:r>
          </w:p>
        </w:tc>
        <w:tc>
          <w:tcPr>
            <w:tcW w:w="720" w:type="dxa"/>
            <w:shd w:val="clear" w:color="auto" w:fill="FFFFFF"/>
            <w:tcMar>
              <w:top w:w="0" w:type="dxa"/>
              <w:left w:w="0" w:type="dxa"/>
              <w:bottom w:w="0" w:type="dxa"/>
              <w:right w:w="0" w:type="dxa"/>
            </w:tcMar>
            <w:vAlign w:val="center"/>
          </w:tcPr>
          <w:p w14:paraId="3A089D3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0.49</w:t>
            </w:r>
          </w:p>
        </w:tc>
        <w:tc>
          <w:tcPr>
            <w:tcW w:w="720" w:type="dxa"/>
            <w:shd w:val="clear" w:color="auto" w:fill="FFFFFF"/>
            <w:tcMar>
              <w:top w:w="0" w:type="dxa"/>
              <w:left w:w="0" w:type="dxa"/>
              <w:bottom w:w="0" w:type="dxa"/>
              <w:right w:w="0" w:type="dxa"/>
            </w:tcMar>
            <w:vAlign w:val="center"/>
          </w:tcPr>
          <w:p w14:paraId="778358E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1.41</w:t>
            </w:r>
          </w:p>
        </w:tc>
        <w:tc>
          <w:tcPr>
            <w:tcW w:w="720" w:type="dxa"/>
            <w:shd w:val="clear" w:color="auto" w:fill="FFFFFF"/>
            <w:tcMar>
              <w:top w:w="0" w:type="dxa"/>
              <w:left w:w="0" w:type="dxa"/>
              <w:bottom w:w="0" w:type="dxa"/>
              <w:right w:w="0" w:type="dxa"/>
            </w:tcMar>
            <w:vAlign w:val="center"/>
          </w:tcPr>
          <w:p w14:paraId="04F6C30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2.05</w:t>
            </w:r>
          </w:p>
        </w:tc>
        <w:tc>
          <w:tcPr>
            <w:tcW w:w="720" w:type="dxa"/>
            <w:shd w:val="clear" w:color="auto" w:fill="FFFFFF"/>
            <w:tcMar>
              <w:top w:w="0" w:type="dxa"/>
              <w:left w:w="0" w:type="dxa"/>
              <w:bottom w:w="0" w:type="dxa"/>
              <w:right w:w="0" w:type="dxa"/>
            </w:tcMar>
            <w:vAlign w:val="center"/>
          </w:tcPr>
          <w:p w14:paraId="09A3C79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3.26</w:t>
            </w:r>
          </w:p>
        </w:tc>
        <w:tc>
          <w:tcPr>
            <w:tcW w:w="720" w:type="dxa"/>
            <w:shd w:val="clear" w:color="auto" w:fill="FFFFFF"/>
            <w:tcMar>
              <w:top w:w="0" w:type="dxa"/>
              <w:left w:w="0" w:type="dxa"/>
              <w:bottom w:w="0" w:type="dxa"/>
              <w:right w:w="0" w:type="dxa"/>
            </w:tcMar>
            <w:vAlign w:val="center"/>
          </w:tcPr>
          <w:p w14:paraId="6B2DD27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w:t>
            </w:r>
          </w:p>
        </w:tc>
        <w:tc>
          <w:tcPr>
            <w:tcW w:w="864" w:type="dxa"/>
            <w:shd w:val="clear" w:color="auto" w:fill="FFFFFF"/>
            <w:tcMar>
              <w:top w:w="0" w:type="dxa"/>
              <w:left w:w="0" w:type="dxa"/>
              <w:bottom w:w="0" w:type="dxa"/>
              <w:right w:w="0" w:type="dxa"/>
            </w:tcMar>
            <w:vAlign w:val="center"/>
          </w:tcPr>
          <w:p w14:paraId="57EFDF71"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85BE58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41B69AF4" w14:textId="77777777" w:rsidTr="005920AB">
        <w:trPr>
          <w:cantSplit/>
          <w:trHeight w:val="413"/>
          <w:jc w:val="center"/>
        </w:trPr>
        <w:tc>
          <w:tcPr>
            <w:tcW w:w="6336" w:type="dxa"/>
            <w:gridSpan w:val="2"/>
            <w:shd w:val="clear" w:color="auto" w:fill="FFFFFF"/>
            <w:tcMar>
              <w:top w:w="0" w:type="dxa"/>
              <w:left w:w="0" w:type="dxa"/>
              <w:bottom w:w="0" w:type="dxa"/>
              <w:right w:w="0" w:type="dxa"/>
            </w:tcMar>
            <w:vAlign w:val="center"/>
          </w:tcPr>
          <w:p w14:paraId="15A4FB83" w14:textId="75519EBD" w:rsidR="005920AB" w:rsidRPr="00DF6FAC" w:rsidRDefault="005920AB" w:rsidP="005920AB">
            <w:pPr>
              <w:spacing w:before="40" w:after="40" w:line="360" w:lineRule="auto"/>
              <w:ind w:left="100" w:right="100"/>
              <w:jc w:val="center"/>
            </w:pPr>
          </w:p>
          <w:p w14:paraId="49B68A4A" w14:textId="7D4EC825" w:rsidR="005920AB" w:rsidRPr="00B434D4" w:rsidRDefault="005920AB" w:rsidP="005920AB">
            <w:pPr>
              <w:spacing w:before="40" w:after="40" w:line="360" w:lineRule="auto"/>
              <w:ind w:left="100" w:right="100"/>
              <w:jc w:val="center"/>
              <w:rPr>
                <w:b/>
                <w:bCs/>
              </w:rPr>
            </w:pPr>
            <w:r w:rsidRPr="00B434D4">
              <w:rPr>
                <w:rFonts w:eastAsia="Arial"/>
                <w:b/>
                <w:bCs/>
                <w:color w:val="111111"/>
                <w:sz w:val="22"/>
                <w:szCs w:val="22"/>
              </w:rPr>
              <w:t>Disorderliness</w:t>
            </w:r>
          </w:p>
        </w:tc>
        <w:tc>
          <w:tcPr>
            <w:tcW w:w="720" w:type="dxa"/>
            <w:shd w:val="clear" w:color="auto" w:fill="FFFFFF"/>
            <w:tcMar>
              <w:top w:w="0" w:type="dxa"/>
              <w:left w:w="0" w:type="dxa"/>
              <w:bottom w:w="0" w:type="dxa"/>
              <w:right w:w="0" w:type="dxa"/>
            </w:tcMar>
            <w:vAlign w:val="center"/>
          </w:tcPr>
          <w:p w14:paraId="7AE41CFC"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1C38E32A"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4D6F8039"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4996ECDD"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3E09B22D"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150544AA"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627D8D8" w14:textId="77777777" w:rsidR="005920AB" w:rsidRPr="00DF6FAC" w:rsidRDefault="005920AB" w:rsidP="00691648">
            <w:pPr>
              <w:spacing w:before="40" w:after="40" w:line="360" w:lineRule="auto"/>
              <w:ind w:left="100" w:right="100"/>
              <w:jc w:val="right"/>
            </w:pPr>
          </w:p>
        </w:tc>
      </w:tr>
      <w:tr w:rsidR="0097247D" w:rsidRPr="00DF6FAC" w14:paraId="444B58DC"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15635D3B" w14:textId="77777777" w:rsidR="0097247D" w:rsidRPr="00DF6FAC" w:rsidRDefault="0097247D" w:rsidP="005920AB">
            <w:pPr>
              <w:spacing w:before="40" w:after="40" w:line="360" w:lineRule="auto"/>
              <w:ind w:left="100" w:right="100"/>
            </w:pPr>
            <w:r w:rsidRPr="00DF6FAC">
              <w:rPr>
                <w:rFonts w:eastAsia="Arial"/>
                <w:color w:val="111111"/>
                <w:sz w:val="22"/>
                <w:szCs w:val="22"/>
              </w:rPr>
              <w:t>diso_1m</w:t>
            </w:r>
          </w:p>
        </w:tc>
        <w:tc>
          <w:tcPr>
            <w:tcW w:w="4896" w:type="dxa"/>
            <w:shd w:val="clear" w:color="auto" w:fill="FFFFFF"/>
            <w:tcMar>
              <w:top w:w="0" w:type="dxa"/>
              <w:left w:w="0" w:type="dxa"/>
              <w:bottom w:w="0" w:type="dxa"/>
              <w:right w:w="0" w:type="dxa"/>
            </w:tcMar>
            <w:vAlign w:val="center"/>
          </w:tcPr>
          <w:p w14:paraId="1FFC6B11" w14:textId="77777777" w:rsidR="0097247D" w:rsidRPr="00DF6FAC" w:rsidRDefault="0097247D" w:rsidP="005920AB">
            <w:pPr>
              <w:spacing w:before="40" w:after="40" w:line="360" w:lineRule="auto"/>
              <w:ind w:left="100" w:right="100"/>
            </w:pPr>
            <w:r w:rsidRPr="00DF6FAC">
              <w:rPr>
                <w:rFonts w:eastAsia="Arial"/>
                <w:color w:val="111111"/>
                <w:sz w:val="22"/>
                <w:szCs w:val="22"/>
              </w:rPr>
              <w:t>Always leaves belongings lying around</w:t>
            </w:r>
          </w:p>
        </w:tc>
        <w:tc>
          <w:tcPr>
            <w:tcW w:w="720" w:type="dxa"/>
            <w:shd w:val="clear" w:color="auto" w:fill="FFFFFF"/>
            <w:tcMar>
              <w:top w:w="0" w:type="dxa"/>
              <w:left w:w="0" w:type="dxa"/>
              <w:bottom w:w="0" w:type="dxa"/>
              <w:right w:w="0" w:type="dxa"/>
            </w:tcMar>
            <w:vAlign w:val="center"/>
          </w:tcPr>
          <w:p w14:paraId="31A41B5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-1.28</w:t>
            </w:r>
          </w:p>
        </w:tc>
        <w:tc>
          <w:tcPr>
            <w:tcW w:w="720" w:type="dxa"/>
            <w:shd w:val="clear" w:color="auto" w:fill="FFFFFF"/>
            <w:tcMar>
              <w:top w:w="0" w:type="dxa"/>
              <w:left w:w="0" w:type="dxa"/>
              <w:bottom w:w="0" w:type="dxa"/>
              <w:right w:w="0" w:type="dxa"/>
            </w:tcMar>
            <w:vAlign w:val="center"/>
          </w:tcPr>
          <w:p w14:paraId="7FBA440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-0.41</w:t>
            </w:r>
          </w:p>
        </w:tc>
        <w:tc>
          <w:tcPr>
            <w:tcW w:w="720" w:type="dxa"/>
            <w:shd w:val="clear" w:color="auto" w:fill="FFFFFF"/>
            <w:tcMar>
              <w:top w:w="0" w:type="dxa"/>
              <w:left w:w="0" w:type="dxa"/>
              <w:bottom w:w="0" w:type="dxa"/>
              <w:right w:w="0" w:type="dxa"/>
            </w:tcMar>
            <w:vAlign w:val="center"/>
          </w:tcPr>
          <w:p w14:paraId="27D0B5C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0.39</w:t>
            </w:r>
          </w:p>
        </w:tc>
        <w:tc>
          <w:tcPr>
            <w:tcW w:w="720" w:type="dxa"/>
            <w:shd w:val="clear" w:color="auto" w:fill="FFFFFF"/>
            <w:tcMar>
              <w:top w:w="0" w:type="dxa"/>
              <w:left w:w="0" w:type="dxa"/>
              <w:bottom w:w="0" w:type="dxa"/>
              <w:right w:w="0" w:type="dxa"/>
            </w:tcMar>
            <w:vAlign w:val="center"/>
          </w:tcPr>
          <w:p w14:paraId="0CDB840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1.16</w:t>
            </w:r>
          </w:p>
        </w:tc>
        <w:tc>
          <w:tcPr>
            <w:tcW w:w="720" w:type="dxa"/>
            <w:shd w:val="clear" w:color="auto" w:fill="FFFFFF"/>
            <w:tcMar>
              <w:top w:w="0" w:type="dxa"/>
              <w:left w:w="0" w:type="dxa"/>
              <w:bottom w:w="0" w:type="dxa"/>
              <w:right w:w="0" w:type="dxa"/>
            </w:tcMar>
            <w:vAlign w:val="center"/>
          </w:tcPr>
          <w:p w14:paraId="5C6461A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2.55</w:t>
            </w:r>
          </w:p>
        </w:tc>
        <w:tc>
          <w:tcPr>
            <w:tcW w:w="864" w:type="dxa"/>
            <w:shd w:val="clear" w:color="auto" w:fill="FFFFFF"/>
            <w:tcMar>
              <w:top w:w="0" w:type="dxa"/>
              <w:left w:w="0" w:type="dxa"/>
              <w:bottom w:w="0" w:type="dxa"/>
              <w:right w:w="0" w:type="dxa"/>
            </w:tcMar>
            <w:vAlign w:val="center"/>
          </w:tcPr>
          <w:p w14:paraId="1203E39F"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A3FFFF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A7973C8"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199CB742" w14:textId="77777777" w:rsidR="0097247D" w:rsidRPr="00DF6FAC" w:rsidRDefault="0097247D" w:rsidP="005920AB">
            <w:pPr>
              <w:spacing w:before="40" w:after="40" w:line="360" w:lineRule="auto"/>
              <w:ind w:left="100" w:right="100"/>
            </w:pPr>
            <w:r w:rsidRPr="00DF6FAC">
              <w:rPr>
                <w:rFonts w:eastAsia="Arial"/>
                <w:color w:val="111111"/>
                <w:sz w:val="22"/>
                <w:szCs w:val="22"/>
              </w:rPr>
              <w:t>diso_2m</w:t>
            </w:r>
          </w:p>
        </w:tc>
        <w:tc>
          <w:tcPr>
            <w:tcW w:w="4896" w:type="dxa"/>
            <w:shd w:val="clear" w:color="auto" w:fill="FFFFFF"/>
            <w:tcMar>
              <w:top w:w="0" w:type="dxa"/>
              <w:left w:w="0" w:type="dxa"/>
              <w:bottom w:w="0" w:type="dxa"/>
              <w:right w:w="0" w:type="dxa"/>
            </w:tcMar>
            <w:vAlign w:val="center"/>
          </w:tcPr>
          <w:p w14:paraId="2C2F0F75" w14:textId="77777777" w:rsidR="0097247D" w:rsidRPr="00DF6FAC" w:rsidRDefault="0097247D" w:rsidP="005920AB">
            <w:pPr>
              <w:spacing w:before="40" w:after="40" w:line="360" w:lineRule="auto"/>
              <w:ind w:left="100" w:right="100"/>
            </w:pPr>
            <w:r w:rsidRPr="00DF6FAC">
              <w:rPr>
                <w:rFonts w:eastAsia="Arial"/>
                <w:color w:val="111111"/>
                <w:sz w:val="22"/>
                <w:szCs w:val="22"/>
              </w:rPr>
              <w:t>Has no sense of order</w:t>
            </w:r>
          </w:p>
        </w:tc>
        <w:tc>
          <w:tcPr>
            <w:tcW w:w="720" w:type="dxa"/>
            <w:shd w:val="clear" w:color="auto" w:fill="FFFFFF"/>
            <w:tcMar>
              <w:top w:w="0" w:type="dxa"/>
              <w:left w:w="0" w:type="dxa"/>
              <w:bottom w:w="0" w:type="dxa"/>
              <w:right w:w="0" w:type="dxa"/>
            </w:tcMar>
            <w:vAlign w:val="center"/>
          </w:tcPr>
          <w:p w14:paraId="2470C2F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-0.55</w:t>
            </w:r>
          </w:p>
        </w:tc>
        <w:tc>
          <w:tcPr>
            <w:tcW w:w="720" w:type="dxa"/>
            <w:shd w:val="clear" w:color="auto" w:fill="FFFFFF"/>
            <w:tcMar>
              <w:top w:w="0" w:type="dxa"/>
              <w:left w:w="0" w:type="dxa"/>
              <w:bottom w:w="0" w:type="dxa"/>
              <w:right w:w="0" w:type="dxa"/>
            </w:tcMar>
            <w:vAlign w:val="center"/>
          </w:tcPr>
          <w:p w14:paraId="14F5225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0.28</w:t>
            </w:r>
          </w:p>
        </w:tc>
        <w:tc>
          <w:tcPr>
            <w:tcW w:w="720" w:type="dxa"/>
            <w:shd w:val="clear" w:color="auto" w:fill="FFFFFF"/>
            <w:tcMar>
              <w:top w:w="0" w:type="dxa"/>
              <w:left w:w="0" w:type="dxa"/>
              <w:bottom w:w="0" w:type="dxa"/>
              <w:right w:w="0" w:type="dxa"/>
            </w:tcMar>
            <w:vAlign w:val="center"/>
          </w:tcPr>
          <w:p w14:paraId="1B32AFC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1.01</w:t>
            </w:r>
          </w:p>
        </w:tc>
        <w:tc>
          <w:tcPr>
            <w:tcW w:w="720" w:type="dxa"/>
            <w:shd w:val="clear" w:color="auto" w:fill="FFFFFF"/>
            <w:tcMar>
              <w:top w:w="0" w:type="dxa"/>
              <w:left w:w="0" w:type="dxa"/>
              <w:bottom w:w="0" w:type="dxa"/>
              <w:right w:w="0" w:type="dxa"/>
            </w:tcMar>
            <w:vAlign w:val="center"/>
          </w:tcPr>
          <w:p w14:paraId="028D64A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1.75</w:t>
            </w:r>
          </w:p>
        </w:tc>
        <w:tc>
          <w:tcPr>
            <w:tcW w:w="720" w:type="dxa"/>
            <w:shd w:val="clear" w:color="auto" w:fill="FFFFFF"/>
            <w:tcMar>
              <w:top w:w="0" w:type="dxa"/>
              <w:left w:w="0" w:type="dxa"/>
              <w:bottom w:w="0" w:type="dxa"/>
              <w:right w:w="0" w:type="dxa"/>
            </w:tcMar>
            <w:vAlign w:val="center"/>
          </w:tcPr>
          <w:p w14:paraId="055AC62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3.58</w:t>
            </w:r>
          </w:p>
        </w:tc>
        <w:tc>
          <w:tcPr>
            <w:tcW w:w="864" w:type="dxa"/>
            <w:shd w:val="clear" w:color="auto" w:fill="FFFFFF"/>
            <w:tcMar>
              <w:top w:w="0" w:type="dxa"/>
              <w:left w:w="0" w:type="dxa"/>
              <w:bottom w:w="0" w:type="dxa"/>
              <w:right w:w="0" w:type="dxa"/>
            </w:tcMar>
            <w:vAlign w:val="center"/>
          </w:tcPr>
          <w:p w14:paraId="06700F67"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40B8EF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862BAA7"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405B7382" w14:textId="77777777" w:rsidR="0097247D" w:rsidRPr="00DF6FAC" w:rsidRDefault="0097247D" w:rsidP="005920AB">
            <w:pPr>
              <w:spacing w:before="40" w:after="40" w:line="360" w:lineRule="auto"/>
              <w:ind w:left="100" w:right="100"/>
            </w:pPr>
            <w:r w:rsidRPr="00DF6FAC">
              <w:rPr>
                <w:rFonts w:eastAsia="Arial"/>
                <w:color w:val="111111"/>
                <w:sz w:val="22"/>
                <w:szCs w:val="22"/>
              </w:rPr>
              <w:t>pers_2m</w:t>
            </w:r>
          </w:p>
        </w:tc>
        <w:tc>
          <w:tcPr>
            <w:tcW w:w="4896" w:type="dxa"/>
            <w:shd w:val="clear" w:color="auto" w:fill="FFFFFF"/>
            <w:tcMar>
              <w:top w:w="0" w:type="dxa"/>
              <w:left w:w="0" w:type="dxa"/>
              <w:bottom w:w="0" w:type="dxa"/>
              <w:right w:w="0" w:type="dxa"/>
            </w:tcMar>
            <w:vAlign w:val="center"/>
          </w:tcPr>
          <w:p w14:paraId="0F6B1061" w14:textId="77777777" w:rsidR="0097247D" w:rsidRPr="00DF6FAC" w:rsidRDefault="0097247D" w:rsidP="005920AB">
            <w:pPr>
              <w:spacing w:before="40" w:after="40" w:line="360" w:lineRule="auto"/>
              <w:ind w:left="100" w:right="100"/>
            </w:pPr>
            <w:r w:rsidRPr="00DF6FAC">
              <w:rPr>
                <w:rFonts w:eastAsia="Arial"/>
                <w:color w:val="111111"/>
                <w:sz w:val="22"/>
                <w:szCs w:val="22"/>
              </w:rPr>
              <w:t>Always chooses the easy way</w:t>
            </w:r>
          </w:p>
        </w:tc>
        <w:tc>
          <w:tcPr>
            <w:tcW w:w="720" w:type="dxa"/>
            <w:shd w:val="clear" w:color="auto" w:fill="FFFFFF"/>
            <w:tcMar>
              <w:top w:w="0" w:type="dxa"/>
              <w:left w:w="0" w:type="dxa"/>
              <w:bottom w:w="0" w:type="dxa"/>
              <w:right w:w="0" w:type="dxa"/>
            </w:tcMar>
            <w:vAlign w:val="center"/>
          </w:tcPr>
          <w:p w14:paraId="19601E0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-1.01</w:t>
            </w:r>
          </w:p>
        </w:tc>
        <w:tc>
          <w:tcPr>
            <w:tcW w:w="720" w:type="dxa"/>
            <w:shd w:val="clear" w:color="auto" w:fill="FFFFFF"/>
            <w:tcMar>
              <w:top w:w="0" w:type="dxa"/>
              <w:left w:w="0" w:type="dxa"/>
              <w:bottom w:w="0" w:type="dxa"/>
              <w:right w:w="0" w:type="dxa"/>
            </w:tcMar>
            <w:vAlign w:val="center"/>
          </w:tcPr>
          <w:p w14:paraId="176C9C4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0.23</w:t>
            </w:r>
          </w:p>
        </w:tc>
        <w:tc>
          <w:tcPr>
            <w:tcW w:w="720" w:type="dxa"/>
            <w:shd w:val="clear" w:color="auto" w:fill="FFFFFF"/>
            <w:tcMar>
              <w:top w:w="0" w:type="dxa"/>
              <w:left w:w="0" w:type="dxa"/>
              <w:bottom w:w="0" w:type="dxa"/>
              <w:right w:w="0" w:type="dxa"/>
            </w:tcMar>
            <w:vAlign w:val="center"/>
          </w:tcPr>
          <w:p w14:paraId="3CB4304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1.33</w:t>
            </w:r>
          </w:p>
        </w:tc>
        <w:tc>
          <w:tcPr>
            <w:tcW w:w="720" w:type="dxa"/>
            <w:shd w:val="clear" w:color="auto" w:fill="FFFFFF"/>
            <w:tcMar>
              <w:top w:w="0" w:type="dxa"/>
              <w:left w:w="0" w:type="dxa"/>
              <w:bottom w:w="0" w:type="dxa"/>
              <w:right w:w="0" w:type="dxa"/>
            </w:tcMar>
            <w:vAlign w:val="center"/>
          </w:tcPr>
          <w:p w14:paraId="67ADD20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2.43</w:t>
            </w:r>
          </w:p>
        </w:tc>
        <w:tc>
          <w:tcPr>
            <w:tcW w:w="720" w:type="dxa"/>
            <w:shd w:val="clear" w:color="auto" w:fill="FFFFFF"/>
            <w:tcMar>
              <w:top w:w="0" w:type="dxa"/>
              <w:left w:w="0" w:type="dxa"/>
              <w:bottom w:w="0" w:type="dxa"/>
              <w:right w:w="0" w:type="dxa"/>
            </w:tcMar>
            <w:vAlign w:val="center"/>
          </w:tcPr>
          <w:p w14:paraId="125EA75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1.59</w:t>
            </w:r>
          </w:p>
        </w:tc>
        <w:tc>
          <w:tcPr>
            <w:tcW w:w="864" w:type="dxa"/>
            <w:shd w:val="clear" w:color="auto" w:fill="FFFFFF"/>
            <w:tcMar>
              <w:top w:w="0" w:type="dxa"/>
              <w:left w:w="0" w:type="dxa"/>
              <w:bottom w:w="0" w:type="dxa"/>
              <w:right w:w="0" w:type="dxa"/>
            </w:tcMar>
            <w:vAlign w:val="center"/>
          </w:tcPr>
          <w:p w14:paraId="54467DCF"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F5559C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E835B81"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7E9F86CF" w14:textId="77777777" w:rsidR="0097247D" w:rsidRPr="00DF6FAC" w:rsidRDefault="0097247D" w:rsidP="005920AB">
            <w:pPr>
              <w:spacing w:before="40" w:after="40" w:line="360" w:lineRule="auto"/>
              <w:ind w:left="100" w:right="100"/>
            </w:pPr>
            <w:r w:rsidRPr="00DF6FAC">
              <w:rPr>
                <w:rFonts w:eastAsia="Arial"/>
                <w:color w:val="111111"/>
                <w:sz w:val="22"/>
                <w:szCs w:val="22"/>
              </w:rPr>
              <w:t>diso_3m</w:t>
            </w:r>
          </w:p>
        </w:tc>
        <w:tc>
          <w:tcPr>
            <w:tcW w:w="4896" w:type="dxa"/>
            <w:shd w:val="clear" w:color="auto" w:fill="FFFFFF"/>
            <w:tcMar>
              <w:top w:w="0" w:type="dxa"/>
              <w:left w:w="0" w:type="dxa"/>
              <w:bottom w:w="0" w:type="dxa"/>
              <w:right w:w="0" w:type="dxa"/>
            </w:tcMar>
            <w:vAlign w:val="center"/>
          </w:tcPr>
          <w:p w14:paraId="4903B400" w14:textId="77777777" w:rsidR="0097247D" w:rsidRPr="00DF6FAC" w:rsidRDefault="0097247D" w:rsidP="005920AB">
            <w:pPr>
              <w:spacing w:before="40" w:after="40" w:line="360" w:lineRule="auto"/>
              <w:ind w:left="100" w:right="100"/>
            </w:pPr>
            <w:r w:rsidRPr="00DF6FAC">
              <w:rPr>
                <w:rFonts w:eastAsia="Arial"/>
                <w:color w:val="111111"/>
                <w:sz w:val="22"/>
                <w:szCs w:val="22"/>
              </w:rPr>
              <w:t>Is constantly leaving big messes</w:t>
            </w:r>
          </w:p>
        </w:tc>
        <w:tc>
          <w:tcPr>
            <w:tcW w:w="720" w:type="dxa"/>
            <w:shd w:val="clear" w:color="auto" w:fill="FFFFFF"/>
            <w:tcMar>
              <w:top w:w="0" w:type="dxa"/>
              <w:left w:w="0" w:type="dxa"/>
              <w:bottom w:w="0" w:type="dxa"/>
              <w:right w:w="0" w:type="dxa"/>
            </w:tcMar>
            <w:vAlign w:val="center"/>
          </w:tcPr>
          <w:p w14:paraId="2E1D472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-0.28</w:t>
            </w:r>
          </w:p>
        </w:tc>
        <w:tc>
          <w:tcPr>
            <w:tcW w:w="720" w:type="dxa"/>
            <w:shd w:val="clear" w:color="auto" w:fill="FFFFFF"/>
            <w:tcMar>
              <w:top w:w="0" w:type="dxa"/>
              <w:left w:w="0" w:type="dxa"/>
              <w:bottom w:w="0" w:type="dxa"/>
              <w:right w:w="0" w:type="dxa"/>
            </w:tcMar>
            <w:vAlign w:val="center"/>
          </w:tcPr>
          <w:p w14:paraId="343EA2B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0.58</w:t>
            </w:r>
          </w:p>
        </w:tc>
        <w:tc>
          <w:tcPr>
            <w:tcW w:w="720" w:type="dxa"/>
            <w:shd w:val="clear" w:color="auto" w:fill="FFFFFF"/>
            <w:tcMar>
              <w:top w:w="0" w:type="dxa"/>
              <w:left w:w="0" w:type="dxa"/>
              <w:bottom w:w="0" w:type="dxa"/>
              <w:right w:w="0" w:type="dxa"/>
            </w:tcMar>
            <w:vAlign w:val="center"/>
          </w:tcPr>
          <w:p w14:paraId="61F6201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1.34</w:t>
            </w:r>
          </w:p>
        </w:tc>
        <w:tc>
          <w:tcPr>
            <w:tcW w:w="720" w:type="dxa"/>
            <w:shd w:val="clear" w:color="auto" w:fill="FFFFFF"/>
            <w:tcMar>
              <w:top w:w="0" w:type="dxa"/>
              <w:left w:w="0" w:type="dxa"/>
              <w:bottom w:w="0" w:type="dxa"/>
              <w:right w:w="0" w:type="dxa"/>
            </w:tcMar>
            <w:vAlign w:val="center"/>
          </w:tcPr>
          <w:p w14:paraId="3A3B41F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2.03</w:t>
            </w:r>
          </w:p>
        </w:tc>
        <w:tc>
          <w:tcPr>
            <w:tcW w:w="720" w:type="dxa"/>
            <w:shd w:val="clear" w:color="auto" w:fill="FFFFFF"/>
            <w:tcMar>
              <w:top w:w="0" w:type="dxa"/>
              <w:left w:w="0" w:type="dxa"/>
              <w:bottom w:w="0" w:type="dxa"/>
              <w:right w:w="0" w:type="dxa"/>
            </w:tcMar>
            <w:vAlign w:val="center"/>
          </w:tcPr>
          <w:p w14:paraId="0E5D9DF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3.28</w:t>
            </w:r>
          </w:p>
        </w:tc>
        <w:tc>
          <w:tcPr>
            <w:tcW w:w="864" w:type="dxa"/>
            <w:shd w:val="clear" w:color="auto" w:fill="FFFFFF"/>
            <w:tcMar>
              <w:top w:w="0" w:type="dxa"/>
              <w:left w:w="0" w:type="dxa"/>
              <w:bottom w:w="0" w:type="dxa"/>
              <w:right w:w="0" w:type="dxa"/>
            </w:tcMar>
            <w:vAlign w:val="center"/>
          </w:tcPr>
          <w:p w14:paraId="38828172"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1ACD56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3199D4F"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05A5F92" w14:textId="77777777" w:rsidR="0097247D" w:rsidRPr="00DF6FAC" w:rsidRDefault="0097247D" w:rsidP="005920AB">
            <w:pPr>
              <w:spacing w:before="40" w:after="40" w:line="360" w:lineRule="auto"/>
              <w:ind w:left="100" w:right="100"/>
            </w:pPr>
            <w:r w:rsidRPr="00DF6FAC">
              <w:rPr>
                <w:rFonts w:eastAsia="Arial"/>
                <w:color w:val="111111"/>
                <w:sz w:val="22"/>
                <w:szCs w:val="22"/>
              </w:rPr>
              <w:t>diso_4m</w:t>
            </w:r>
          </w:p>
        </w:tc>
        <w:tc>
          <w:tcPr>
            <w:tcW w:w="4896" w:type="dxa"/>
            <w:shd w:val="clear" w:color="auto" w:fill="FFFFFF"/>
            <w:tcMar>
              <w:top w:w="0" w:type="dxa"/>
              <w:left w:w="0" w:type="dxa"/>
              <w:bottom w:w="0" w:type="dxa"/>
              <w:right w:w="0" w:type="dxa"/>
            </w:tcMar>
            <w:vAlign w:val="center"/>
          </w:tcPr>
          <w:p w14:paraId="5611509C" w14:textId="77777777" w:rsidR="0097247D" w:rsidRPr="00DF6FAC" w:rsidRDefault="0097247D" w:rsidP="005920AB">
            <w:pPr>
              <w:spacing w:before="40" w:after="40" w:line="360" w:lineRule="auto"/>
              <w:ind w:left="100" w:right="100"/>
            </w:pPr>
            <w:r w:rsidRPr="00DF6FAC">
              <w:rPr>
                <w:rFonts w:eastAsia="Arial"/>
                <w:color w:val="111111"/>
                <w:sz w:val="22"/>
                <w:szCs w:val="22"/>
              </w:rPr>
              <w:t>Never takes care of his/her belongings</w:t>
            </w:r>
          </w:p>
        </w:tc>
        <w:tc>
          <w:tcPr>
            <w:tcW w:w="720" w:type="dxa"/>
            <w:shd w:val="clear" w:color="auto" w:fill="FFFFFF"/>
            <w:tcMar>
              <w:top w:w="0" w:type="dxa"/>
              <w:left w:w="0" w:type="dxa"/>
              <w:bottom w:w="0" w:type="dxa"/>
              <w:right w:w="0" w:type="dxa"/>
            </w:tcMar>
            <w:vAlign w:val="center"/>
          </w:tcPr>
          <w:p w14:paraId="714E522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-0.11</w:t>
            </w:r>
          </w:p>
        </w:tc>
        <w:tc>
          <w:tcPr>
            <w:tcW w:w="720" w:type="dxa"/>
            <w:shd w:val="clear" w:color="auto" w:fill="FFFFFF"/>
            <w:tcMar>
              <w:top w:w="0" w:type="dxa"/>
              <w:left w:w="0" w:type="dxa"/>
              <w:bottom w:w="0" w:type="dxa"/>
              <w:right w:w="0" w:type="dxa"/>
            </w:tcMar>
            <w:vAlign w:val="center"/>
          </w:tcPr>
          <w:p w14:paraId="64B2881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0.79</w:t>
            </w:r>
          </w:p>
        </w:tc>
        <w:tc>
          <w:tcPr>
            <w:tcW w:w="720" w:type="dxa"/>
            <w:shd w:val="clear" w:color="auto" w:fill="FFFFFF"/>
            <w:tcMar>
              <w:top w:w="0" w:type="dxa"/>
              <w:left w:w="0" w:type="dxa"/>
              <w:bottom w:w="0" w:type="dxa"/>
              <w:right w:w="0" w:type="dxa"/>
            </w:tcMar>
            <w:vAlign w:val="center"/>
          </w:tcPr>
          <w:p w14:paraId="301AF59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1.51</w:t>
            </w:r>
          </w:p>
        </w:tc>
        <w:tc>
          <w:tcPr>
            <w:tcW w:w="720" w:type="dxa"/>
            <w:shd w:val="clear" w:color="auto" w:fill="FFFFFF"/>
            <w:tcMar>
              <w:top w:w="0" w:type="dxa"/>
              <w:left w:w="0" w:type="dxa"/>
              <w:bottom w:w="0" w:type="dxa"/>
              <w:right w:w="0" w:type="dxa"/>
            </w:tcMar>
            <w:vAlign w:val="center"/>
          </w:tcPr>
          <w:p w14:paraId="154BFCD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2.35</w:t>
            </w:r>
          </w:p>
        </w:tc>
        <w:tc>
          <w:tcPr>
            <w:tcW w:w="720" w:type="dxa"/>
            <w:shd w:val="clear" w:color="auto" w:fill="FFFFFF"/>
            <w:tcMar>
              <w:top w:w="0" w:type="dxa"/>
              <w:left w:w="0" w:type="dxa"/>
              <w:bottom w:w="0" w:type="dxa"/>
              <w:right w:w="0" w:type="dxa"/>
            </w:tcMar>
            <w:vAlign w:val="center"/>
          </w:tcPr>
          <w:p w14:paraId="1F2FA84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2.63</w:t>
            </w:r>
          </w:p>
        </w:tc>
        <w:tc>
          <w:tcPr>
            <w:tcW w:w="864" w:type="dxa"/>
            <w:shd w:val="clear" w:color="auto" w:fill="FFFFFF"/>
            <w:tcMar>
              <w:top w:w="0" w:type="dxa"/>
              <w:left w:w="0" w:type="dxa"/>
              <w:bottom w:w="0" w:type="dxa"/>
              <w:right w:w="0" w:type="dxa"/>
            </w:tcMar>
            <w:vAlign w:val="center"/>
          </w:tcPr>
          <w:p w14:paraId="0257CCBE"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D564EC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E4F64BA"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38B4CF45" w14:textId="77777777" w:rsidR="0097247D" w:rsidRPr="00DF6FAC" w:rsidRDefault="0097247D" w:rsidP="005920AB">
            <w:pPr>
              <w:spacing w:before="40" w:after="40" w:line="360" w:lineRule="auto"/>
              <w:ind w:left="100" w:right="100"/>
            </w:pPr>
            <w:r w:rsidRPr="00DF6FAC">
              <w:rPr>
                <w:rFonts w:eastAsia="Arial"/>
                <w:color w:val="111111"/>
                <w:sz w:val="22"/>
                <w:szCs w:val="22"/>
              </w:rPr>
              <w:t>pers_5m</w:t>
            </w:r>
          </w:p>
        </w:tc>
        <w:tc>
          <w:tcPr>
            <w:tcW w:w="4896" w:type="dxa"/>
            <w:shd w:val="clear" w:color="auto" w:fill="FFFFFF"/>
            <w:tcMar>
              <w:top w:w="0" w:type="dxa"/>
              <w:left w:w="0" w:type="dxa"/>
              <w:bottom w:w="0" w:type="dxa"/>
              <w:right w:w="0" w:type="dxa"/>
            </w:tcMar>
            <w:vAlign w:val="center"/>
          </w:tcPr>
          <w:p w14:paraId="0B804F61" w14:textId="77777777" w:rsidR="0097247D" w:rsidRPr="00DF6FAC" w:rsidRDefault="0097247D" w:rsidP="005920AB">
            <w:pPr>
              <w:spacing w:before="40" w:after="40" w:line="360" w:lineRule="auto"/>
              <w:ind w:left="100" w:right="100"/>
            </w:pPr>
            <w:r w:rsidRPr="00DF6FAC">
              <w:rPr>
                <w:rFonts w:eastAsia="Arial"/>
                <w:color w:val="111111"/>
                <w:sz w:val="22"/>
                <w:szCs w:val="22"/>
              </w:rPr>
              <w:t>Frequently postpones hard things</w:t>
            </w:r>
          </w:p>
        </w:tc>
        <w:tc>
          <w:tcPr>
            <w:tcW w:w="720" w:type="dxa"/>
            <w:shd w:val="clear" w:color="auto" w:fill="FFFFFF"/>
            <w:tcMar>
              <w:top w:w="0" w:type="dxa"/>
              <w:left w:w="0" w:type="dxa"/>
              <w:bottom w:w="0" w:type="dxa"/>
              <w:right w:w="0" w:type="dxa"/>
            </w:tcMar>
            <w:vAlign w:val="center"/>
          </w:tcPr>
          <w:p w14:paraId="5471F06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-0.98</w:t>
            </w:r>
          </w:p>
        </w:tc>
        <w:tc>
          <w:tcPr>
            <w:tcW w:w="720" w:type="dxa"/>
            <w:shd w:val="clear" w:color="auto" w:fill="FFFFFF"/>
            <w:tcMar>
              <w:top w:w="0" w:type="dxa"/>
              <w:left w:w="0" w:type="dxa"/>
              <w:bottom w:w="0" w:type="dxa"/>
              <w:right w:w="0" w:type="dxa"/>
            </w:tcMar>
            <w:vAlign w:val="center"/>
          </w:tcPr>
          <w:p w14:paraId="321FEFF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0.35</w:t>
            </w:r>
          </w:p>
        </w:tc>
        <w:tc>
          <w:tcPr>
            <w:tcW w:w="720" w:type="dxa"/>
            <w:shd w:val="clear" w:color="auto" w:fill="FFFFFF"/>
            <w:tcMar>
              <w:top w:w="0" w:type="dxa"/>
              <w:left w:w="0" w:type="dxa"/>
              <w:bottom w:w="0" w:type="dxa"/>
              <w:right w:w="0" w:type="dxa"/>
            </w:tcMar>
            <w:vAlign w:val="center"/>
          </w:tcPr>
          <w:p w14:paraId="0E46979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1.48</w:t>
            </w:r>
          </w:p>
        </w:tc>
        <w:tc>
          <w:tcPr>
            <w:tcW w:w="720" w:type="dxa"/>
            <w:shd w:val="clear" w:color="auto" w:fill="FFFFFF"/>
            <w:tcMar>
              <w:top w:w="0" w:type="dxa"/>
              <w:left w:w="0" w:type="dxa"/>
              <w:bottom w:w="0" w:type="dxa"/>
              <w:right w:w="0" w:type="dxa"/>
            </w:tcMar>
            <w:vAlign w:val="center"/>
          </w:tcPr>
          <w:p w14:paraId="4531B40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2.73</w:t>
            </w:r>
          </w:p>
        </w:tc>
        <w:tc>
          <w:tcPr>
            <w:tcW w:w="720" w:type="dxa"/>
            <w:shd w:val="clear" w:color="auto" w:fill="FFFFFF"/>
            <w:tcMar>
              <w:top w:w="0" w:type="dxa"/>
              <w:left w:w="0" w:type="dxa"/>
              <w:bottom w:w="0" w:type="dxa"/>
              <w:right w:w="0" w:type="dxa"/>
            </w:tcMar>
            <w:vAlign w:val="center"/>
          </w:tcPr>
          <w:p w14:paraId="1ED3366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w:t>
            </w:r>
          </w:p>
        </w:tc>
        <w:tc>
          <w:tcPr>
            <w:tcW w:w="864" w:type="dxa"/>
            <w:shd w:val="clear" w:color="auto" w:fill="FFFFFF"/>
            <w:tcMar>
              <w:top w:w="0" w:type="dxa"/>
              <w:left w:w="0" w:type="dxa"/>
              <w:bottom w:w="0" w:type="dxa"/>
              <w:right w:w="0" w:type="dxa"/>
            </w:tcMar>
            <w:vAlign w:val="center"/>
          </w:tcPr>
          <w:p w14:paraId="27DB9F95"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F85E28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90F00F6"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06D802B3" w14:textId="77777777" w:rsidR="0097247D" w:rsidRPr="00DF6FAC" w:rsidRDefault="0097247D" w:rsidP="005920AB">
            <w:pPr>
              <w:spacing w:before="40" w:after="40" w:line="360" w:lineRule="auto"/>
              <w:ind w:left="100" w:right="100"/>
            </w:pPr>
            <w:r w:rsidRPr="00DF6FAC">
              <w:rPr>
                <w:rFonts w:eastAsia="Arial"/>
                <w:color w:val="111111"/>
                <w:sz w:val="22"/>
                <w:szCs w:val="22"/>
              </w:rPr>
              <w:t>diso_6m</w:t>
            </w:r>
          </w:p>
        </w:tc>
        <w:tc>
          <w:tcPr>
            <w:tcW w:w="4896" w:type="dxa"/>
            <w:shd w:val="clear" w:color="auto" w:fill="FFFFFF"/>
            <w:tcMar>
              <w:top w:w="0" w:type="dxa"/>
              <w:left w:w="0" w:type="dxa"/>
              <w:bottom w:w="0" w:type="dxa"/>
              <w:right w:w="0" w:type="dxa"/>
            </w:tcMar>
            <w:vAlign w:val="center"/>
          </w:tcPr>
          <w:p w14:paraId="27EC3950" w14:textId="77777777" w:rsidR="0097247D" w:rsidRPr="00DF6FAC" w:rsidRDefault="0097247D" w:rsidP="005920AB">
            <w:pPr>
              <w:spacing w:before="40" w:after="40" w:line="360" w:lineRule="auto"/>
              <w:ind w:left="100" w:right="100"/>
            </w:pPr>
            <w:r w:rsidRPr="00DF6FAC">
              <w:rPr>
                <w:rFonts w:eastAsia="Arial"/>
                <w:color w:val="111111"/>
                <w:sz w:val="22"/>
                <w:szCs w:val="22"/>
              </w:rPr>
              <w:t>Is often unable to find his/her belongings</w:t>
            </w:r>
          </w:p>
        </w:tc>
        <w:tc>
          <w:tcPr>
            <w:tcW w:w="720" w:type="dxa"/>
            <w:shd w:val="clear" w:color="auto" w:fill="FFFFFF"/>
            <w:tcMar>
              <w:top w:w="0" w:type="dxa"/>
              <w:left w:w="0" w:type="dxa"/>
              <w:bottom w:w="0" w:type="dxa"/>
              <w:right w:w="0" w:type="dxa"/>
            </w:tcMar>
            <w:vAlign w:val="center"/>
          </w:tcPr>
          <w:p w14:paraId="2C5F72F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-0.58</w:t>
            </w:r>
          </w:p>
        </w:tc>
        <w:tc>
          <w:tcPr>
            <w:tcW w:w="720" w:type="dxa"/>
            <w:shd w:val="clear" w:color="auto" w:fill="FFFFFF"/>
            <w:tcMar>
              <w:top w:w="0" w:type="dxa"/>
              <w:left w:w="0" w:type="dxa"/>
              <w:bottom w:w="0" w:type="dxa"/>
              <w:right w:w="0" w:type="dxa"/>
            </w:tcMar>
            <w:vAlign w:val="center"/>
          </w:tcPr>
          <w:p w14:paraId="64C9B9A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0.44</w:t>
            </w:r>
          </w:p>
        </w:tc>
        <w:tc>
          <w:tcPr>
            <w:tcW w:w="720" w:type="dxa"/>
            <w:shd w:val="clear" w:color="auto" w:fill="FFFFFF"/>
            <w:tcMar>
              <w:top w:w="0" w:type="dxa"/>
              <w:left w:w="0" w:type="dxa"/>
              <w:bottom w:w="0" w:type="dxa"/>
              <w:right w:w="0" w:type="dxa"/>
            </w:tcMar>
            <w:vAlign w:val="center"/>
          </w:tcPr>
          <w:p w14:paraId="29E432A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1.35</w:t>
            </w:r>
          </w:p>
        </w:tc>
        <w:tc>
          <w:tcPr>
            <w:tcW w:w="720" w:type="dxa"/>
            <w:shd w:val="clear" w:color="auto" w:fill="FFFFFF"/>
            <w:tcMar>
              <w:top w:w="0" w:type="dxa"/>
              <w:left w:w="0" w:type="dxa"/>
              <w:bottom w:w="0" w:type="dxa"/>
              <w:right w:w="0" w:type="dxa"/>
            </w:tcMar>
            <w:vAlign w:val="center"/>
          </w:tcPr>
          <w:p w14:paraId="32781B9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2.24</w:t>
            </w:r>
          </w:p>
        </w:tc>
        <w:tc>
          <w:tcPr>
            <w:tcW w:w="720" w:type="dxa"/>
            <w:shd w:val="clear" w:color="auto" w:fill="FFFFFF"/>
            <w:tcMar>
              <w:top w:w="0" w:type="dxa"/>
              <w:left w:w="0" w:type="dxa"/>
              <w:bottom w:w="0" w:type="dxa"/>
              <w:right w:w="0" w:type="dxa"/>
            </w:tcMar>
            <w:vAlign w:val="center"/>
          </w:tcPr>
          <w:p w14:paraId="44C7516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2.66</w:t>
            </w:r>
          </w:p>
        </w:tc>
        <w:tc>
          <w:tcPr>
            <w:tcW w:w="864" w:type="dxa"/>
            <w:shd w:val="clear" w:color="auto" w:fill="FFFFFF"/>
            <w:tcMar>
              <w:top w:w="0" w:type="dxa"/>
              <w:left w:w="0" w:type="dxa"/>
              <w:bottom w:w="0" w:type="dxa"/>
              <w:right w:w="0" w:type="dxa"/>
            </w:tcMar>
            <w:vAlign w:val="center"/>
          </w:tcPr>
          <w:p w14:paraId="2D8B1604"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BD86E5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9E233B9"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5FA4BE06" w14:textId="77777777" w:rsidR="0097247D" w:rsidRPr="00DF6FAC" w:rsidRDefault="0097247D" w:rsidP="005920AB">
            <w:pPr>
              <w:spacing w:before="40" w:after="40" w:line="360" w:lineRule="auto"/>
              <w:ind w:left="100" w:right="100"/>
            </w:pPr>
            <w:r w:rsidRPr="00DF6FAC">
              <w:rPr>
                <w:rFonts w:eastAsia="Arial"/>
                <w:color w:val="111111"/>
                <w:sz w:val="22"/>
                <w:szCs w:val="22"/>
              </w:rPr>
              <w:t>pers_6m</w:t>
            </w:r>
          </w:p>
        </w:tc>
        <w:tc>
          <w:tcPr>
            <w:tcW w:w="4896" w:type="dxa"/>
            <w:shd w:val="clear" w:color="auto" w:fill="FFFFFF"/>
            <w:tcMar>
              <w:top w:w="0" w:type="dxa"/>
              <w:left w:w="0" w:type="dxa"/>
              <w:bottom w:w="0" w:type="dxa"/>
              <w:right w:w="0" w:type="dxa"/>
            </w:tcMar>
            <w:vAlign w:val="center"/>
          </w:tcPr>
          <w:p w14:paraId="4E1AD228" w14:textId="77777777" w:rsidR="0097247D" w:rsidRPr="00DF6FAC" w:rsidRDefault="0097247D" w:rsidP="005920AB">
            <w:pPr>
              <w:spacing w:before="40" w:after="40" w:line="360" w:lineRule="auto"/>
              <w:ind w:left="100" w:right="100"/>
            </w:pPr>
            <w:r w:rsidRPr="00DF6FAC">
              <w:rPr>
                <w:rFonts w:eastAsia="Arial"/>
                <w:color w:val="111111"/>
                <w:sz w:val="22"/>
                <w:szCs w:val="22"/>
              </w:rPr>
              <w:t>Puts things off until the last moment</w:t>
            </w:r>
          </w:p>
        </w:tc>
        <w:tc>
          <w:tcPr>
            <w:tcW w:w="720" w:type="dxa"/>
            <w:shd w:val="clear" w:color="auto" w:fill="FFFFFF"/>
            <w:tcMar>
              <w:top w:w="0" w:type="dxa"/>
              <w:left w:w="0" w:type="dxa"/>
              <w:bottom w:w="0" w:type="dxa"/>
              <w:right w:w="0" w:type="dxa"/>
            </w:tcMar>
            <w:vAlign w:val="center"/>
          </w:tcPr>
          <w:p w14:paraId="75FD2A8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-0.68</w:t>
            </w:r>
          </w:p>
        </w:tc>
        <w:tc>
          <w:tcPr>
            <w:tcW w:w="720" w:type="dxa"/>
            <w:shd w:val="clear" w:color="auto" w:fill="FFFFFF"/>
            <w:tcMar>
              <w:top w:w="0" w:type="dxa"/>
              <w:left w:w="0" w:type="dxa"/>
              <w:bottom w:w="0" w:type="dxa"/>
              <w:right w:w="0" w:type="dxa"/>
            </w:tcMar>
            <w:vAlign w:val="center"/>
          </w:tcPr>
          <w:p w14:paraId="0C55BA1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0.34</w:t>
            </w:r>
          </w:p>
        </w:tc>
        <w:tc>
          <w:tcPr>
            <w:tcW w:w="720" w:type="dxa"/>
            <w:shd w:val="clear" w:color="auto" w:fill="FFFFFF"/>
            <w:tcMar>
              <w:top w:w="0" w:type="dxa"/>
              <w:left w:w="0" w:type="dxa"/>
              <w:bottom w:w="0" w:type="dxa"/>
              <w:right w:w="0" w:type="dxa"/>
            </w:tcMar>
            <w:vAlign w:val="center"/>
          </w:tcPr>
          <w:p w14:paraId="4FD0C29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1.29</w:t>
            </w:r>
          </w:p>
        </w:tc>
        <w:tc>
          <w:tcPr>
            <w:tcW w:w="720" w:type="dxa"/>
            <w:shd w:val="clear" w:color="auto" w:fill="FFFFFF"/>
            <w:tcMar>
              <w:top w:w="0" w:type="dxa"/>
              <w:left w:w="0" w:type="dxa"/>
              <w:bottom w:w="0" w:type="dxa"/>
              <w:right w:w="0" w:type="dxa"/>
            </w:tcMar>
            <w:vAlign w:val="center"/>
          </w:tcPr>
          <w:p w14:paraId="16C7256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2.28</w:t>
            </w:r>
          </w:p>
        </w:tc>
        <w:tc>
          <w:tcPr>
            <w:tcW w:w="720" w:type="dxa"/>
            <w:shd w:val="clear" w:color="auto" w:fill="FFFFFF"/>
            <w:tcMar>
              <w:top w:w="0" w:type="dxa"/>
              <w:left w:w="0" w:type="dxa"/>
              <w:bottom w:w="0" w:type="dxa"/>
              <w:right w:w="0" w:type="dxa"/>
            </w:tcMar>
            <w:vAlign w:val="center"/>
          </w:tcPr>
          <w:p w14:paraId="70F3B45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1.84</w:t>
            </w:r>
          </w:p>
        </w:tc>
        <w:tc>
          <w:tcPr>
            <w:tcW w:w="864" w:type="dxa"/>
            <w:shd w:val="clear" w:color="auto" w:fill="FFFFFF"/>
            <w:tcMar>
              <w:top w:w="0" w:type="dxa"/>
              <w:left w:w="0" w:type="dxa"/>
              <w:bottom w:w="0" w:type="dxa"/>
              <w:right w:w="0" w:type="dxa"/>
            </w:tcMar>
            <w:vAlign w:val="center"/>
          </w:tcPr>
          <w:p w14:paraId="505B57F5"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B4A3BB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2CEFAC13" w14:textId="77777777" w:rsidTr="005920AB">
        <w:trPr>
          <w:cantSplit/>
          <w:trHeight w:val="413"/>
          <w:jc w:val="center"/>
        </w:trPr>
        <w:tc>
          <w:tcPr>
            <w:tcW w:w="6336" w:type="dxa"/>
            <w:gridSpan w:val="2"/>
            <w:shd w:val="clear" w:color="auto" w:fill="FFFFFF"/>
            <w:tcMar>
              <w:top w:w="0" w:type="dxa"/>
              <w:left w:w="0" w:type="dxa"/>
              <w:bottom w:w="0" w:type="dxa"/>
              <w:right w:w="0" w:type="dxa"/>
            </w:tcMar>
            <w:vAlign w:val="center"/>
          </w:tcPr>
          <w:p w14:paraId="3B08A3A2" w14:textId="557A403D" w:rsidR="005920AB" w:rsidRPr="00DF6FAC" w:rsidRDefault="005920AB" w:rsidP="005920AB">
            <w:pPr>
              <w:spacing w:before="40" w:after="40" w:line="360" w:lineRule="auto"/>
              <w:ind w:left="100" w:right="100"/>
              <w:jc w:val="center"/>
            </w:pPr>
          </w:p>
          <w:p w14:paraId="591D3C57" w14:textId="7A28AC99" w:rsidR="005920AB" w:rsidRPr="00B434D4" w:rsidRDefault="005920AB" w:rsidP="005920AB">
            <w:pPr>
              <w:spacing w:before="40" w:after="40" w:line="360" w:lineRule="auto"/>
              <w:ind w:left="100" w:right="100"/>
              <w:jc w:val="center"/>
              <w:rPr>
                <w:b/>
                <w:bCs/>
              </w:rPr>
            </w:pPr>
            <w:r w:rsidRPr="00B434D4">
              <w:rPr>
                <w:rFonts w:eastAsia="Arial"/>
                <w:b/>
                <w:bCs/>
                <w:color w:val="111111"/>
                <w:sz w:val="22"/>
                <w:szCs w:val="22"/>
              </w:rPr>
              <w:t>Distraction</w:t>
            </w:r>
          </w:p>
        </w:tc>
        <w:tc>
          <w:tcPr>
            <w:tcW w:w="720" w:type="dxa"/>
            <w:shd w:val="clear" w:color="auto" w:fill="FFFFFF"/>
            <w:tcMar>
              <w:top w:w="0" w:type="dxa"/>
              <w:left w:w="0" w:type="dxa"/>
              <w:bottom w:w="0" w:type="dxa"/>
              <w:right w:w="0" w:type="dxa"/>
            </w:tcMar>
            <w:vAlign w:val="center"/>
          </w:tcPr>
          <w:p w14:paraId="51A0C2A0"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1F5758FB"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74FD5B63"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36A7ECBC"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6331C73B"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07B50199"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60AF1EB" w14:textId="77777777" w:rsidR="005920AB" w:rsidRPr="00DF6FAC" w:rsidRDefault="005920AB" w:rsidP="00691648">
            <w:pPr>
              <w:spacing w:before="40" w:after="40" w:line="360" w:lineRule="auto"/>
              <w:ind w:left="100" w:right="100"/>
              <w:jc w:val="right"/>
            </w:pPr>
          </w:p>
        </w:tc>
      </w:tr>
      <w:tr w:rsidR="0097247D" w:rsidRPr="00DF6FAC" w14:paraId="6A1B9742"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01A9175E" w14:textId="77777777" w:rsidR="0097247D" w:rsidRPr="00DF6FAC" w:rsidRDefault="0097247D" w:rsidP="005920AB">
            <w:pPr>
              <w:spacing w:before="40" w:after="40" w:line="360" w:lineRule="auto"/>
              <w:ind w:left="100" w:right="100"/>
            </w:pPr>
            <w:r w:rsidRPr="00DF6FAC">
              <w:rPr>
                <w:rFonts w:eastAsia="Arial"/>
                <w:color w:val="111111"/>
                <w:sz w:val="22"/>
                <w:szCs w:val="22"/>
              </w:rPr>
              <w:t>dist_1m</w:t>
            </w:r>
          </w:p>
        </w:tc>
        <w:tc>
          <w:tcPr>
            <w:tcW w:w="4896" w:type="dxa"/>
            <w:shd w:val="clear" w:color="auto" w:fill="FFFFFF"/>
            <w:tcMar>
              <w:top w:w="0" w:type="dxa"/>
              <w:left w:w="0" w:type="dxa"/>
              <w:bottom w:w="0" w:type="dxa"/>
              <w:right w:w="0" w:type="dxa"/>
            </w:tcMar>
            <w:vAlign w:val="center"/>
          </w:tcPr>
          <w:p w14:paraId="4EF2290B" w14:textId="77777777" w:rsidR="0097247D" w:rsidRPr="00DF6FAC" w:rsidRDefault="0097247D" w:rsidP="005920AB">
            <w:pPr>
              <w:spacing w:before="40" w:after="40" w:line="360" w:lineRule="auto"/>
              <w:ind w:left="100" w:right="100"/>
            </w:pPr>
            <w:r w:rsidRPr="00DF6FAC">
              <w:rPr>
                <w:rFonts w:eastAsia="Arial"/>
                <w:color w:val="111111"/>
                <w:sz w:val="22"/>
                <w:szCs w:val="22"/>
              </w:rPr>
              <w:t>Only can be focused for a few moments</w:t>
            </w:r>
          </w:p>
        </w:tc>
        <w:tc>
          <w:tcPr>
            <w:tcW w:w="720" w:type="dxa"/>
            <w:shd w:val="clear" w:color="auto" w:fill="FFFFFF"/>
            <w:tcMar>
              <w:top w:w="0" w:type="dxa"/>
              <w:left w:w="0" w:type="dxa"/>
              <w:bottom w:w="0" w:type="dxa"/>
              <w:right w:w="0" w:type="dxa"/>
            </w:tcMar>
            <w:vAlign w:val="center"/>
          </w:tcPr>
          <w:p w14:paraId="3B1D782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0.18</w:t>
            </w:r>
          </w:p>
        </w:tc>
        <w:tc>
          <w:tcPr>
            <w:tcW w:w="720" w:type="dxa"/>
            <w:shd w:val="clear" w:color="auto" w:fill="FFFFFF"/>
            <w:tcMar>
              <w:top w:w="0" w:type="dxa"/>
              <w:left w:w="0" w:type="dxa"/>
              <w:bottom w:w="0" w:type="dxa"/>
              <w:right w:w="0" w:type="dxa"/>
            </w:tcMar>
            <w:vAlign w:val="center"/>
          </w:tcPr>
          <w:p w14:paraId="7497E18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w:t>
            </w:r>
          </w:p>
        </w:tc>
        <w:tc>
          <w:tcPr>
            <w:tcW w:w="720" w:type="dxa"/>
            <w:shd w:val="clear" w:color="auto" w:fill="FFFFFF"/>
            <w:tcMar>
              <w:top w:w="0" w:type="dxa"/>
              <w:left w:w="0" w:type="dxa"/>
              <w:bottom w:w="0" w:type="dxa"/>
              <w:right w:w="0" w:type="dxa"/>
            </w:tcMar>
            <w:vAlign w:val="center"/>
          </w:tcPr>
          <w:p w14:paraId="01B33AE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2.03</w:t>
            </w:r>
          </w:p>
        </w:tc>
        <w:tc>
          <w:tcPr>
            <w:tcW w:w="720" w:type="dxa"/>
            <w:shd w:val="clear" w:color="auto" w:fill="FFFFFF"/>
            <w:tcMar>
              <w:top w:w="0" w:type="dxa"/>
              <w:left w:w="0" w:type="dxa"/>
              <w:bottom w:w="0" w:type="dxa"/>
              <w:right w:w="0" w:type="dxa"/>
            </w:tcMar>
            <w:vAlign w:val="center"/>
          </w:tcPr>
          <w:p w14:paraId="53E7815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2.92</w:t>
            </w:r>
          </w:p>
        </w:tc>
        <w:tc>
          <w:tcPr>
            <w:tcW w:w="720" w:type="dxa"/>
            <w:shd w:val="clear" w:color="auto" w:fill="FFFFFF"/>
            <w:tcMar>
              <w:top w:w="0" w:type="dxa"/>
              <w:left w:w="0" w:type="dxa"/>
              <w:bottom w:w="0" w:type="dxa"/>
              <w:right w:w="0" w:type="dxa"/>
            </w:tcMar>
            <w:vAlign w:val="center"/>
          </w:tcPr>
          <w:p w14:paraId="735AB7A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1.97</w:t>
            </w:r>
          </w:p>
        </w:tc>
        <w:tc>
          <w:tcPr>
            <w:tcW w:w="864" w:type="dxa"/>
            <w:shd w:val="clear" w:color="auto" w:fill="FFFFFF"/>
            <w:tcMar>
              <w:top w:w="0" w:type="dxa"/>
              <w:left w:w="0" w:type="dxa"/>
              <w:bottom w:w="0" w:type="dxa"/>
              <w:right w:w="0" w:type="dxa"/>
            </w:tcMar>
            <w:vAlign w:val="center"/>
          </w:tcPr>
          <w:p w14:paraId="7A43B37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0.021</w:t>
            </w:r>
          </w:p>
        </w:tc>
        <w:tc>
          <w:tcPr>
            <w:tcW w:w="648" w:type="dxa"/>
            <w:shd w:val="clear" w:color="auto" w:fill="FFFFFF"/>
            <w:tcMar>
              <w:top w:w="0" w:type="dxa"/>
              <w:left w:w="0" w:type="dxa"/>
              <w:bottom w:w="0" w:type="dxa"/>
              <w:right w:w="0" w:type="dxa"/>
            </w:tcMar>
            <w:vAlign w:val="center"/>
          </w:tcPr>
          <w:p w14:paraId="1247DDF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9BD9BF5"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3F86BE35" w14:textId="77777777" w:rsidR="0097247D" w:rsidRPr="00DF6FAC" w:rsidRDefault="0097247D" w:rsidP="005920AB">
            <w:pPr>
              <w:spacing w:before="40" w:after="40" w:line="360" w:lineRule="auto"/>
              <w:ind w:left="100" w:right="100"/>
            </w:pPr>
            <w:r w:rsidRPr="00DF6FAC">
              <w:rPr>
                <w:rFonts w:eastAsia="Arial"/>
                <w:color w:val="111111"/>
                <w:sz w:val="22"/>
                <w:szCs w:val="22"/>
              </w:rPr>
              <w:t>pers_1m</w:t>
            </w:r>
          </w:p>
        </w:tc>
        <w:tc>
          <w:tcPr>
            <w:tcW w:w="4896" w:type="dxa"/>
            <w:shd w:val="clear" w:color="auto" w:fill="FFFFFF"/>
            <w:tcMar>
              <w:top w:w="0" w:type="dxa"/>
              <w:left w:w="0" w:type="dxa"/>
              <w:bottom w:w="0" w:type="dxa"/>
              <w:right w:w="0" w:type="dxa"/>
            </w:tcMar>
            <w:vAlign w:val="center"/>
          </w:tcPr>
          <w:p w14:paraId="2F3BBB11" w14:textId="77777777" w:rsidR="0097247D" w:rsidRPr="00DF6FAC" w:rsidRDefault="0097247D" w:rsidP="005920AB">
            <w:pPr>
              <w:spacing w:before="40" w:after="40" w:line="360" w:lineRule="auto"/>
              <w:ind w:left="100" w:right="100"/>
            </w:pPr>
            <w:r w:rsidRPr="00DF6FAC">
              <w:rPr>
                <w:rFonts w:eastAsia="Arial"/>
                <w:color w:val="111111"/>
                <w:sz w:val="22"/>
                <w:szCs w:val="22"/>
              </w:rPr>
              <w:t>Never finishes his/her work</w:t>
            </w:r>
          </w:p>
        </w:tc>
        <w:tc>
          <w:tcPr>
            <w:tcW w:w="720" w:type="dxa"/>
            <w:shd w:val="clear" w:color="auto" w:fill="FFFFFF"/>
            <w:tcMar>
              <w:top w:w="0" w:type="dxa"/>
              <w:left w:w="0" w:type="dxa"/>
              <w:bottom w:w="0" w:type="dxa"/>
              <w:right w:w="0" w:type="dxa"/>
            </w:tcMar>
            <w:vAlign w:val="center"/>
          </w:tcPr>
          <w:p w14:paraId="21843D6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0.45</w:t>
            </w:r>
          </w:p>
        </w:tc>
        <w:tc>
          <w:tcPr>
            <w:tcW w:w="720" w:type="dxa"/>
            <w:shd w:val="clear" w:color="auto" w:fill="FFFFFF"/>
            <w:tcMar>
              <w:top w:w="0" w:type="dxa"/>
              <w:left w:w="0" w:type="dxa"/>
              <w:bottom w:w="0" w:type="dxa"/>
              <w:right w:w="0" w:type="dxa"/>
            </w:tcMar>
            <w:vAlign w:val="center"/>
          </w:tcPr>
          <w:p w14:paraId="6934D4D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1.63</w:t>
            </w:r>
          </w:p>
        </w:tc>
        <w:tc>
          <w:tcPr>
            <w:tcW w:w="720" w:type="dxa"/>
            <w:shd w:val="clear" w:color="auto" w:fill="FFFFFF"/>
            <w:tcMar>
              <w:top w:w="0" w:type="dxa"/>
              <w:left w:w="0" w:type="dxa"/>
              <w:bottom w:w="0" w:type="dxa"/>
              <w:right w:w="0" w:type="dxa"/>
            </w:tcMar>
            <w:vAlign w:val="center"/>
          </w:tcPr>
          <w:p w14:paraId="2AD6F57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2.79</w:t>
            </w:r>
          </w:p>
        </w:tc>
        <w:tc>
          <w:tcPr>
            <w:tcW w:w="720" w:type="dxa"/>
            <w:shd w:val="clear" w:color="auto" w:fill="FFFFFF"/>
            <w:tcMar>
              <w:top w:w="0" w:type="dxa"/>
              <w:left w:w="0" w:type="dxa"/>
              <w:bottom w:w="0" w:type="dxa"/>
              <w:right w:w="0" w:type="dxa"/>
            </w:tcMar>
            <w:vAlign w:val="center"/>
          </w:tcPr>
          <w:p w14:paraId="139354C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3.88</w:t>
            </w:r>
          </w:p>
        </w:tc>
        <w:tc>
          <w:tcPr>
            <w:tcW w:w="720" w:type="dxa"/>
            <w:shd w:val="clear" w:color="auto" w:fill="FFFFFF"/>
            <w:tcMar>
              <w:top w:w="0" w:type="dxa"/>
              <w:left w:w="0" w:type="dxa"/>
              <w:bottom w:w="0" w:type="dxa"/>
              <w:right w:w="0" w:type="dxa"/>
            </w:tcMar>
            <w:vAlign w:val="center"/>
          </w:tcPr>
          <w:p w14:paraId="162951B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1.67</w:t>
            </w:r>
          </w:p>
        </w:tc>
        <w:tc>
          <w:tcPr>
            <w:tcW w:w="864" w:type="dxa"/>
            <w:shd w:val="clear" w:color="auto" w:fill="FFFFFF"/>
            <w:tcMar>
              <w:top w:w="0" w:type="dxa"/>
              <w:left w:w="0" w:type="dxa"/>
              <w:bottom w:w="0" w:type="dxa"/>
              <w:right w:w="0" w:type="dxa"/>
            </w:tcMar>
            <w:vAlign w:val="center"/>
          </w:tcPr>
          <w:p w14:paraId="4A31462E"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F5E24F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8CF4FC7"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3A14D9A0" w14:textId="77777777" w:rsidR="0097247D" w:rsidRPr="00DF6FAC" w:rsidRDefault="0097247D" w:rsidP="005920AB">
            <w:pPr>
              <w:spacing w:before="40" w:after="40" w:line="360" w:lineRule="auto"/>
              <w:ind w:left="100" w:right="100"/>
            </w:pPr>
            <w:r w:rsidRPr="00DF6FAC">
              <w:rPr>
                <w:rFonts w:eastAsia="Arial"/>
                <w:color w:val="111111"/>
                <w:sz w:val="22"/>
                <w:szCs w:val="22"/>
              </w:rPr>
              <w:t>dist_2m</w:t>
            </w:r>
          </w:p>
        </w:tc>
        <w:tc>
          <w:tcPr>
            <w:tcW w:w="4896" w:type="dxa"/>
            <w:shd w:val="clear" w:color="auto" w:fill="FFFFFF"/>
            <w:tcMar>
              <w:top w:w="0" w:type="dxa"/>
              <w:left w:w="0" w:type="dxa"/>
              <w:bottom w:w="0" w:type="dxa"/>
              <w:right w:w="0" w:type="dxa"/>
            </w:tcMar>
            <w:vAlign w:val="center"/>
          </w:tcPr>
          <w:p w14:paraId="4CED9DE0" w14:textId="77777777" w:rsidR="0097247D" w:rsidRPr="00DF6FAC" w:rsidRDefault="0097247D" w:rsidP="005920AB">
            <w:pPr>
              <w:spacing w:before="40" w:after="40" w:line="360" w:lineRule="auto"/>
              <w:ind w:left="100" w:right="100"/>
            </w:pPr>
            <w:r w:rsidRPr="00DF6FAC">
              <w:rPr>
                <w:rFonts w:eastAsia="Arial"/>
                <w:color w:val="111111"/>
                <w:sz w:val="22"/>
                <w:szCs w:val="22"/>
              </w:rPr>
              <w:t>Often has problems with focusing attention</w:t>
            </w:r>
          </w:p>
        </w:tc>
        <w:tc>
          <w:tcPr>
            <w:tcW w:w="720" w:type="dxa"/>
            <w:shd w:val="clear" w:color="auto" w:fill="FFFFFF"/>
            <w:tcMar>
              <w:top w:w="0" w:type="dxa"/>
              <w:left w:w="0" w:type="dxa"/>
              <w:bottom w:w="0" w:type="dxa"/>
              <w:right w:w="0" w:type="dxa"/>
            </w:tcMar>
            <w:vAlign w:val="center"/>
          </w:tcPr>
          <w:p w14:paraId="52CE708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-0.07</w:t>
            </w:r>
          </w:p>
        </w:tc>
        <w:tc>
          <w:tcPr>
            <w:tcW w:w="720" w:type="dxa"/>
            <w:shd w:val="clear" w:color="auto" w:fill="FFFFFF"/>
            <w:tcMar>
              <w:top w:w="0" w:type="dxa"/>
              <w:left w:w="0" w:type="dxa"/>
              <w:bottom w:w="0" w:type="dxa"/>
              <w:right w:w="0" w:type="dxa"/>
            </w:tcMar>
            <w:vAlign w:val="center"/>
          </w:tcPr>
          <w:p w14:paraId="54C059F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0.84</w:t>
            </w:r>
          </w:p>
        </w:tc>
        <w:tc>
          <w:tcPr>
            <w:tcW w:w="720" w:type="dxa"/>
            <w:shd w:val="clear" w:color="auto" w:fill="FFFFFF"/>
            <w:tcMar>
              <w:top w:w="0" w:type="dxa"/>
              <w:left w:w="0" w:type="dxa"/>
              <w:bottom w:w="0" w:type="dxa"/>
              <w:right w:w="0" w:type="dxa"/>
            </w:tcMar>
            <w:vAlign w:val="center"/>
          </w:tcPr>
          <w:p w14:paraId="7249226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1.56</w:t>
            </w:r>
          </w:p>
        </w:tc>
        <w:tc>
          <w:tcPr>
            <w:tcW w:w="720" w:type="dxa"/>
            <w:shd w:val="clear" w:color="auto" w:fill="FFFFFF"/>
            <w:tcMar>
              <w:top w:w="0" w:type="dxa"/>
              <w:left w:w="0" w:type="dxa"/>
              <w:bottom w:w="0" w:type="dxa"/>
              <w:right w:w="0" w:type="dxa"/>
            </w:tcMar>
            <w:vAlign w:val="center"/>
          </w:tcPr>
          <w:p w14:paraId="7ABA1EB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2.28</w:t>
            </w:r>
          </w:p>
        </w:tc>
        <w:tc>
          <w:tcPr>
            <w:tcW w:w="720" w:type="dxa"/>
            <w:shd w:val="clear" w:color="auto" w:fill="FFFFFF"/>
            <w:tcMar>
              <w:top w:w="0" w:type="dxa"/>
              <w:left w:w="0" w:type="dxa"/>
              <w:bottom w:w="0" w:type="dxa"/>
              <w:right w:w="0" w:type="dxa"/>
            </w:tcMar>
            <w:vAlign w:val="center"/>
          </w:tcPr>
          <w:p w14:paraId="513A179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2.77</w:t>
            </w:r>
          </w:p>
        </w:tc>
        <w:tc>
          <w:tcPr>
            <w:tcW w:w="864" w:type="dxa"/>
            <w:shd w:val="clear" w:color="auto" w:fill="FFFFFF"/>
            <w:tcMar>
              <w:top w:w="0" w:type="dxa"/>
              <w:left w:w="0" w:type="dxa"/>
              <w:bottom w:w="0" w:type="dxa"/>
              <w:right w:w="0" w:type="dxa"/>
            </w:tcMar>
            <w:vAlign w:val="center"/>
          </w:tcPr>
          <w:p w14:paraId="3CA80174"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44C93D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D25B5BD"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24346E7F" w14:textId="77777777" w:rsidR="0097247D" w:rsidRPr="00DF6FAC" w:rsidRDefault="0097247D" w:rsidP="005920AB">
            <w:pPr>
              <w:spacing w:before="40" w:after="40" w:line="360" w:lineRule="auto"/>
              <w:ind w:left="100" w:right="100"/>
            </w:pPr>
            <w:r w:rsidRPr="00DF6FAC">
              <w:rPr>
                <w:rFonts w:eastAsia="Arial"/>
                <w:color w:val="111111"/>
                <w:sz w:val="22"/>
                <w:szCs w:val="22"/>
              </w:rPr>
              <w:t>dist_3m</w:t>
            </w:r>
          </w:p>
        </w:tc>
        <w:tc>
          <w:tcPr>
            <w:tcW w:w="4896" w:type="dxa"/>
            <w:shd w:val="clear" w:color="auto" w:fill="FFFFFF"/>
            <w:tcMar>
              <w:top w:w="0" w:type="dxa"/>
              <w:left w:w="0" w:type="dxa"/>
              <w:bottom w:w="0" w:type="dxa"/>
              <w:right w:w="0" w:type="dxa"/>
            </w:tcMar>
            <w:vAlign w:val="center"/>
          </w:tcPr>
          <w:p w14:paraId="0A7FB284" w14:textId="77777777" w:rsidR="0097247D" w:rsidRPr="00DF6FAC" w:rsidRDefault="0097247D" w:rsidP="005920AB">
            <w:pPr>
              <w:spacing w:before="40" w:after="40" w:line="360" w:lineRule="auto"/>
              <w:ind w:left="100" w:right="100"/>
            </w:pPr>
            <w:r w:rsidRPr="00DF6FAC">
              <w:rPr>
                <w:rFonts w:eastAsia="Arial"/>
                <w:color w:val="111111"/>
                <w:sz w:val="22"/>
                <w:szCs w:val="22"/>
              </w:rPr>
              <w:t>Can only be focused for a few moments</w:t>
            </w:r>
          </w:p>
        </w:tc>
        <w:tc>
          <w:tcPr>
            <w:tcW w:w="720" w:type="dxa"/>
            <w:shd w:val="clear" w:color="auto" w:fill="FFFFFF"/>
            <w:tcMar>
              <w:top w:w="0" w:type="dxa"/>
              <w:left w:w="0" w:type="dxa"/>
              <w:bottom w:w="0" w:type="dxa"/>
              <w:right w:w="0" w:type="dxa"/>
            </w:tcMar>
            <w:vAlign w:val="center"/>
          </w:tcPr>
          <w:p w14:paraId="5FF0242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0.14</w:t>
            </w:r>
          </w:p>
        </w:tc>
        <w:tc>
          <w:tcPr>
            <w:tcW w:w="720" w:type="dxa"/>
            <w:shd w:val="clear" w:color="auto" w:fill="FFFFFF"/>
            <w:tcMar>
              <w:top w:w="0" w:type="dxa"/>
              <w:left w:w="0" w:type="dxa"/>
              <w:bottom w:w="0" w:type="dxa"/>
              <w:right w:w="0" w:type="dxa"/>
            </w:tcMar>
            <w:vAlign w:val="center"/>
          </w:tcPr>
          <w:p w14:paraId="1AA7E0D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1.04</w:t>
            </w:r>
          </w:p>
        </w:tc>
        <w:tc>
          <w:tcPr>
            <w:tcW w:w="720" w:type="dxa"/>
            <w:shd w:val="clear" w:color="auto" w:fill="FFFFFF"/>
            <w:tcMar>
              <w:top w:w="0" w:type="dxa"/>
              <w:left w:w="0" w:type="dxa"/>
              <w:bottom w:w="0" w:type="dxa"/>
              <w:right w:w="0" w:type="dxa"/>
            </w:tcMar>
            <w:vAlign w:val="center"/>
          </w:tcPr>
          <w:p w14:paraId="35691E1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1.81</w:t>
            </w:r>
          </w:p>
        </w:tc>
        <w:tc>
          <w:tcPr>
            <w:tcW w:w="720" w:type="dxa"/>
            <w:shd w:val="clear" w:color="auto" w:fill="FFFFFF"/>
            <w:tcMar>
              <w:top w:w="0" w:type="dxa"/>
              <w:left w:w="0" w:type="dxa"/>
              <w:bottom w:w="0" w:type="dxa"/>
              <w:right w:w="0" w:type="dxa"/>
            </w:tcMar>
            <w:vAlign w:val="center"/>
          </w:tcPr>
          <w:p w14:paraId="1CB4934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2.47</w:t>
            </w:r>
          </w:p>
        </w:tc>
        <w:tc>
          <w:tcPr>
            <w:tcW w:w="720" w:type="dxa"/>
            <w:shd w:val="clear" w:color="auto" w:fill="FFFFFF"/>
            <w:tcMar>
              <w:top w:w="0" w:type="dxa"/>
              <w:left w:w="0" w:type="dxa"/>
              <w:bottom w:w="0" w:type="dxa"/>
              <w:right w:w="0" w:type="dxa"/>
            </w:tcMar>
            <w:vAlign w:val="center"/>
          </w:tcPr>
          <w:p w14:paraId="5683D23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3.54</w:t>
            </w:r>
          </w:p>
        </w:tc>
        <w:tc>
          <w:tcPr>
            <w:tcW w:w="864" w:type="dxa"/>
            <w:shd w:val="clear" w:color="auto" w:fill="FFFFFF"/>
            <w:tcMar>
              <w:top w:w="0" w:type="dxa"/>
              <w:left w:w="0" w:type="dxa"/>
              <w:bottom w:w="0" w:type="dxa"/>
              <w:right w:w="0" w:type="dxa"/>
            </w:tcMar>
            <w:vAlign w:val="center"/>
          </w:tcPr>
          <w:p w14:paraId="1A24F26F"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6754D5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15E3168"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1AB9DC0B" w14:textId="77777777" w:rsidR="0097247D" w:rsidRPr="00DF6FAC" w:rsidRDefault="0097247D" w:rsidP="005920AB">
            <w:pPr>
              <w:spacing w:before="40" w:after="40" w:line="360" w:lineRule="auto"/>
              <w:ind w:left="100" w:right="100"/>
            </w:pPr>
            <w:r w:rsidRPr="00DF6FAC">
              <w:rPr>
                <w:rFonts w:eastAsia="Arial"/>
                <w:color w:val="111111"/>
                <w:sz w:val="22"/>
                <w:szCs w:val="22"/>
              </w:rPr>
              <w:t>pers_3m</w:t>
            </w:r>
          </w:p>
        </w:tc>
        <w:tc>
          <w:tcPr>
            <w:tcW w:w="4896" w:type="dxa"/>
            <w:shd w:val="clear" w:color="auto" w:fill="FFFFFF"/>
            <w:tcMar>
              <w:top w:w="0" w:type="dxa"/>
              <w:left w:w="0" w:type="dxa"/>
              <w:bottom w:w="0" w:type="dxa"/>
              <w:right w:w="0" w:type="dxa"/>
            </w:tcMar>
            <w:vAlign w:val="center"/>
          </w:tcPr>
          <w:p w14:paraId="673B574D" w14:textId="77777777" w:rsidR="0097247D" w:rsidRPr="00DF6FAC" w:rsidRDefault="0097247D" w:rsidP="005920AB">
            <w:pPr>
              <w:spacing w:before="40" w:after="40" w:line="360" w:lineRule="auto"/>
              <w:ind w:left="100" w:right="100"/>
            </w:pPr>
            <w:r w:rsidRPr="00DF6FAC">
              <w:rPr>
                <w:rFonts w:eastAsia="Arial"/>
                <w:color w:val="111111"/>
                <w:sz w:val="22"/>
                <w:szCs w:val="22"/>
              </w:rPr>
              <w:t>Always quits when things get harder</w:t>
            </w:r>
          </w:p>
        </w:tc>
        <w:tc>
          <w:tcPr>
            <w:tcW w:w="720" w:type="dxa"/>
            <w:shd w:val="clear" w:color="auto" w:fill="FFFFFF"/>
            <w:tcMar>
              <w:top w:w="0" w:type="dxa"/>
              <w:left w:w="0" w:type="dxa"/>
              <w:bottom w:w="0" w:type="dxa"/>
              <w:right w:w="0" w:type="dxa"/>
            </w:tcMar>
            <w:vAlign w:val="center"/>
          </w:tcPr>
          <w:p w14:paraId="6A9125D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-0.66</w:t>
            </w:r>
          </w:p>
        </w:tc>
        <w:tc>
          <w:tcPr>
            <w:tcW w:w="720" w:type="dxa"/>
            <w:shd w:val="clear" w:color="auto" w:fill="FFFFFF"/>
            <w:tcMar>
              <w:top w:w="0" w:type="dxa"/>
              <w:left w:w="0" w:type="dxa"/>
              <w:bottom w:w="0" w:type="dxa"/>
              <w:right w:w="0" w:type="dxa"/>
            </w:tcMar>
            <w:vAlign w:val="center"/>
          </w:tcPr>
          <w:p w14:paraId="5D65DFD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w:t>
            </w:r>
          </w:p>
        </w:tc>
        <w:tc>
          <w:tcPr>
            <w:tcW w:w="720" w:type="dxa"/>
            <w:shd w:val="clear" w:color="auto" w:fill="FFFFFF"/>
            <w:tcMar>
              <w:top w:w="0" w:type="dxa"/>
              <w:left w:w="0" w:type="dxa"/>
              <w:bottom w:w="0" w:type="dxa"/>
              <w:right w:w="0" w:type="dxa"/>
            </w:tcMar>
            <w:vAlign w:val="center"/>
          </w:tcPr>
          <w:p w14:paraId="2849AF3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1.96</w:t>
            </w:r>
          </w:p>
        </w:tc>
        <w:tc>
          <w:tcPr>
            <w:tcW w:w="720" w:type="dxa"/>
            <w:shd w:val="clear" w:color="auto" w:fill="FFFFFF"/>
            <w:tcMar>
              <w:top w:w="0" w:type="dxa"/>
              <w:left w:w="0" w:type="dxa"/>
              <w:bottom w:w="0" w:type="dxa"/>
              <w:right w:w="0" w:type="dxa"/>
            </w:tcMar>
            <w:vAlign w:val="center"/>
          </w:tcPr>
          <w:p w14:paraId="2DD3EF4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3.53</w:t>
            </w:r>
          </w:p>
        </w:tc>
        <w:tc>
          <w:tcPr>
            <w:tcW w:w="720" w:type="dxa"/>
            <w:shd w:val="clear" w:color="auto" w:fill="FFFFFF"/>
            <w:tcMar>
              <w:top w:w="0" w:type="dxa"/>
              <w:left w:w="0" w:type="dxa"/>
              <w:bottom w:w="0" w:type="dxa"/>
              <w:right w:w="0" w:type="dxa"/>
            </w:tcMar>
            <w:vAlign w:val="center"/>
          </w:tcPr>
          <w:p w14:paraId="369055C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1.79</w:t>
            </w:r>
          </w:p>
        </w:tc>
        <w:tc>
          <w:tcPr>
            <w:tcW w:w="864" w:type="dxa"/>
            <w:shd w:val="clear" w:color="auto" w:fill="FFFFFF"/>
            <w:tcMar>
              <w:top w:w="0" w:type="dxa"/>
              <w:left w:w="0" w:type="dxa"/>
              <w:bottom w:w="0" w:type="dxa"/>
              <w:right w:w="0" w:type="dxa"/>
            </w:tcMar>
            <w:vAlign w:val="center"/>
          </w:tcPr>
          <w:p w14:paraId="5A36C5D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0.025</w:t>
            </w:r>
          </w:p>
        </w:tc>
        <w:tc>
          <w:tcPr>
            <w:tcW w:w="648" w:type="dxa"/>
            <w:shd w:val="clear" w:color="auto" w:fill="FFFFFF"/>
            <w:tcMar>
              <w:top w:w="0" w:type="dxa"/>
              <w:left w:w="0" w:type="dxa"/>
              <w:bottom w:w="0" w:type="dxa"/>
              <w:right w:w="0" w:type="dxa"/>
            </w:tcMar>
            <w:vAlign w:val="center"/>
          </w:tcPr>
          <w:p w14:paraId="024FFB0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DC0127C"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259A31E9" w14:textId="77777777" w:rsidR="0097247D" w:rsidRPr="00DF6FAC" w:rsidRDefault="0097247D" w:rsidP="005920AB">
            <w:pPr>
              <w:spacing w:before="40" w:after="40" w:line="360" w:lineRule="auto"/>
              <w:ind w:left="100" w:right="100"/>
            </w:pPr>
            <w:r w:rsidRPr="00DF6FAC">
              <w:rPr>
                <w:rFonts w:eastAsia="Arial"/>
                <w:color w:val="111111"/>
                <w:sz w:val="22"/>
                <w:szCs w:val="22"/>
              </w:rPr>
              <w:t>pers_4m</w:t>
            </w:r>
          </w:p>
        </w:tc>
        <w:tc>
          <w:tcPr>
            <w:tcW w:w="4896" w:type="dxa"/>
            <w:shd w:val="clear" w:color="auto" w:fill="FFFFFF"/>
            <w:tcMar>
              <w:top w:w="0" w:type="dxa"/>
              <w:left w:w="0" w:type="dxa"/>
              <w:bottom w:w="0" w:type="dxa"/>
              <w:right w:w="0" w:type="dxa"/>
            </w:tcMar>
            <w:vAlign w:val="center"/>
          </w:tcPr>
          <w:p w14:paraId="27797AEF" w14:textId="77777777" w:rsidR="0097247D" w:rsidRPr="00DF6FAC" w:rsidRDefault="0097247D" w:rsidP="005920AB">
            <w:pPr>
              <w:spacing w:before="40" w:after="40" w:line="360" w:lineRule="auto"/>
              <w:ind w:left="100" w:right="100"/>
            </w:pPr>
            <w:r w:rsidRPr="00DF6FAC">
              <w:rPr>
                <w:rFonts w:eastAsia="Arial"/>
                <w:color w:val="111111"/>
                <w:sz w:val="22"/>
                <w:szCs w:val="22"/>
              </w:rPr>
              <w:t>Never persists until his/her goals are achieved</w:t>
            </w:r>
          </w:p>
        </w:tc>
        <w:tc>
          <w:tcPr>
            <w:tcW w:w="720" w:type="dxa"/>
            <w:shd w:val="clear" w:color="auto" w:fill="FFFFFF"/>
            <w:tcMar>
              <w:top w:w="0" w:type="dxa"/>
              <w:left w:w="0" w:type="dxa"/>
              <w:bottom w:w="0" w:type="dxa"/>
              <w:right w:w="0" w:type="dxa"/>
            </w:tcMar>
            <w:vAlign w:val="center"/>
          </w:tcPr>
          <w:p w14:paraId="7A6DDAA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-0.04</w:t>
            </w:r>
          </w:p>
        </w:tc>
        <w:tc>
          <w:tcPr>
            <w:tcW w:w="720" w:type="dxa"/>
            <w:shd w:val="clear" w:color="auto" w:fill="FFFFFF"/>
            <w:tcMar>
              <w:top w:w="0" w:type="dxa"/>
              <w:left w:w="0" w:type="dxa"/>
              <w:bottom w:w="0" w:type="dxa"/>
              <w:right w:w="0" w:type="dxa"/>
            </w:tcMar>
            <w:vAlign w:val="center"/>
          </w:tcPr>
          <w:p w14:paraId="6369D22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1.26</w:t>
            </w:r>
          </w:p>
        </w:tc>
        <w:tc>
          <w:tcPr>
            <w:tcW w:w="720" w:type="dxa"/>
            <w:shd w:val="clear" w:color="auto" w:fill="FFFFFF"/>
            <w:tcMar>
              <w:top w:w="0" w:type="dxa"/>
              <w:left w:w="0" w:type="dxa"/>
              <w:bottom w:w="0" w:type="dxa"/>
              <w:right w:w="0" w:type="dxa"/>
            </w:tcMar>
            <w:vAlign w:val="center"/>
          </w:tcPr>
          <w:p w14:paraId="6DAFA5F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2.19</w:t>
            </w:r>
          </w:p>
        </w:tc>
        <w:tc>
          <w:tcPr>
            <w:tcW w:w="720" w:type="dxa"/>
            <w:shd w:val="clear" w:color="auto" w:fill="FFFFFF"/>
            <w:tcMar>
              <w:top w:w="0" w:type="dxa"/>
              <w:left w:w="0" w:type="dxa"/>
              <w:bottom w:w="0" w:type="dxa"/>
              <w:right w:w="0" w:type="dxa"/>
            </w:tcMar>
            <w:vAlign w:val="center"/>
          </w:tcPr>
          <w:p w14:paraId="067FBED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3.46</w:t>
            </w:r>
          </w:p>
        </w:tc>
        <w:tc>
          <w:tcPr>
            <w:tcW w:w="720" w:type="dxa"/>
            <w:shd w:val="clear" w:color="auto" w:fill="FFFFFF"/>
            <w:tcMar>
              <w:top w:w="0" w:type="dxa"/>
              <w:left w:w="0" w:type="dxa"/>
              <w:bottom w:w="0" w:type="dxa"/>
              <w:right w:w="0" w:type="dxa"/>
            </w:tcMar>
            <w:vAlign w:val="center"/>
          </w:tcPr>
          <w:p w14:paraId="6DCA0A1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2.22</w:t>
            </w:r>
          </w:p>
        </w:tc>
        <w:tc>
          <w:tcPr>
            <w:tcW w:w="864" w:type="dxa"/>
            <w:shd w:val="clear" w:color="auto" w:fill="FFFFFF"/>
            <w:tcMar>
              <w:top w:w="0" w:type="dxa"/>
              <w:left w:w="0" w:type="dxa"/>
              <w:bottom w:w="0" w:type="dxa"/>
              <w:right w:w="0" w:type="dxa"/>
            </w:tcMar>
            <w:vAlign w:val="center"/>
          </w:tcPr>
          <w:p w14:paraId="7AF2CE9A"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FECE2A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689B220"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5C91F583" w14:textId="77777777" w:rsidR="0097247D" w:rsidRPr="00DF6FAC" w:rsidRDefault="0097247D" w:rsidP="005920AB">
            <w:pPr>
              <w:spacing w:before="40" w:after="40" w:line="360" w:lineRule="auto"/>
              <w:ind w:left="100" w:right="100"/>
            </w:pPr>
            <w:r w:rsidRPr="00DF6FAC">
              <w:rPr>
                <w:rFonts w:eastAsia="Arial"/>
                <w:color w:val="111111"/>
                <w:sz w:val="22"/>
                <w:szCs w:val="22"/>
              </w:rPr>
              <w:t>dist_6m</w:t>
            </w:r>
          </w:p>
        </w:tc>
        <w:tc>
          <w:tcPr>
            <w:tcW w:w="4896" w:type="dxa"/>
            <w:shd w:val="clear" w:color="auto" w:fill="FFFFFF"/>
            <w:tcMar>
              <w:top w:w="0" w:type="dxa"/>
              <w:left w:w="0" w:type="dxa"/>
              <w:bottom w:w="0" w:type="dxa"/>
              <w:right w:w="0" w:type="dxa"/>
            </w:tcMar>
            <w:vAlign w:val="center"/>
          </w:tcPr>
          <w:p w14:paraId="668493F4" w14:textId="77777777" w:rsidR="0097247D" w:rsidRPr="00DF6FAC" w:rsidRDefault="0097247D" w:rsidP="005920AB">
            <w:pPr>
              <w:spacing w:before="40" w:after="40" w:line="360" w:lineRule="auto"/>
              <w:ind w:left="100" w:right="100"/>
            </w:pPr>
            <w:r w:rsidRPr="00DF6FAC">
              <w:rPr>
                <w:rFonts w:eastAsia="Arial"/>
                <w:color w:val="111111"/>
                <w:sz w:val="22"/>
                <w:szCs w:val="22"/>
              </w:rPr>
              <w:t>Can never concentrate</w:t>
            </w:r>
          </w:p>
        </w:tc>
        <w:tc>
          <w:tcPr>
            <w:tcW w:w="720" w:type="dxa"/>
            <w:shd w:val="clear" w:color="auto" w:fill="FFFFFF"/>
            <w:tcMar>
              <w:top w:w="0" w:type="dxa"/>
              <w:left w:w="0" w:type="dxa"/>
              <w:bottom w:w="0" w:type="dxa"/>
              <w:right w:w="0" w:type="dxa"/>
            </w:tcMar>
            <w:vAlign w:val="center"/>
          </w:tcPr>
          <w:p w14:paraId="072CF10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0.15</w:t>
            </w:r>
          </w:p>
        </w:tc>
        <w:tc>
          <w:tcPr>
            <w:tcW w:w="720" w:type="dxa"/>
            <w:shd w:val="clear" w:color="auto" w:fill="FFFFFF"/>
            <w:tcMar>
              <w:top w:w="0" w:type="dxa"/>
              <w:left w:w="0" w:type="dxa"/>
              <w:bottom w:w="0" w:type="dxa"/>
              <w:right w:w="0" w:type="dxa"/>
            </w:tcMar>
            <w:vAlign w:val="center"/>
          </w:tcPr>
          <w:p w14:paraId="622756E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1.14</w:t>
            </w:r>
          </w:p>
        </w:tc>
        <w:tc>
          <w:tcPr>
            <w:tcW w:w="720" w:type="dxa"/>
            <w:shd w:val="clear" w:color="auto" w:fill="FFFFFF"/>
            <w:tcMar>
              <w:top w:w="0" w:type="dxa"/>
              <w:left w:w="0" w:type="dxa"/>
              <w:bottom w:w="0" w:type="dxa"/>
              <w:right w:w="0" w:type="dxa"/>
            </w:tcMar>
            <w:vAlign w:val="center"/>
          </w:tcPr>
          <w:p w14:paraId="1A3DF96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1.84</w:t>
            </w:r>
          </w:p>
        </w:tc>
        <w:tc>
          <w:tcPr>
            <w:tcW w:w="720" w:type="dxa"/>
            <w:shd w:val="clear" w:color="auto" w:fill="FFFFFF"/>
            <w:tcMar>
              <w:top w:w="0" w:type="dxa"/>
              <w:left w:w="0" w:type="dxa"/>
              <w:bottom w:w="0" w:type="dxa"/>
              <w:right w:w="0" w:type="dxa"/>
            </w:tcMar>
            <w:vAlign w:val="center"/>
          </w:tcPr>
          <w:p w14:paraId="5696505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2.81</w:t>
            </w:r>
          </w:p>
        </w:tc>
        <w:tc>
          <w:tcPr>
            <w:tcW w:w="720" w:type="dxa"/>
            <w:shd w:val="clear" w:color="auto" w:fill="FFFFFF"/>
            <w:tcMar>
              <w:top w:w="0" w:type="dxa"/>
              <w:left w:w="0" w:type="dxa"/>
              <w:bottom w:w="0" w:type="dxa"/>
              <w:right w:w="0" w:type="dxa"/>
            </w:tcMar>
            <w:vAlign w:val="center"/>
          </w:tcPr>
          <w:p w14:paraId="5F95FF7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3.32</w:t>
            </w:r>
          </w:p>
        </w:tc>
        <w:tc>
          <w:tcPr>
            <w:tcW w:w="864" w:type="dxa"/>
            <w:shd w:val="clear" w:color="auto" w:fill="FFFFFF"/>
            <w:tcMar>
              <w:top w:w="0" w:type="dxa"/>
              <w:left w:w="0" w:type="dxa"/>
              <w:bottom w:w="0" w:type="dxa"/>
              <w:right w:w="0" w:type="dxa"/>
            </w:tcMar>
            <w:vAlign w:val="center"/>
          </w:tcPr>
          <w:p w14:paraId="18763F7D"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B6E6E4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62555151"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0A9B7844" w14:textId="096170DE" w:rsidR="005920AB" w:rsidRPr="00DF6FAC" w:rsidRDefault="005920AB" w:rsidP="005920AB">
            <w:pPr>
              <w:spacing w:before="40" w:after="40" w:line="360" w:lineRule="auto"/>
              <w:ind w:left="100" w:right="100"/>
              <w:jc w:val="center"/>
            </w:pPr>
          </w:p>
          <w:p w14:paraId="49081BD8" w14:textId="0CA38534" w:rsidR="005920AB" w:rsidRPr="00B434D4" w:rsidRDefault="005920AB" w:rsidP="005920AB">
            <w:pPr>
              <w:spacing w:before="40" w:after="40" w:line="360" w:lineRule="auto"/>
              <w:ind w:left="100" w:right="100"/>
              <w:jc w:val="center"/>
              <w:rPr>
                <w:b/>
                <w:bCs/>
              </w:rPr>
            </w:pPr>
            <w:r w:rsidRPr="00B434D4">
              <w:rPr>
                <w:rFonts w:eastAsia="Arial"/>
                <w:b/>
                <w:bCs/>
                <w:color w:val="111111"/>
                <w:sz w:val="22"/>
                <w:szCs w:val="22"/>
              </w:rPr>
              <w:t>Risk Taking</w:t>
            </w:r>
          </w:p>
        </w:tc>
        <w:tc>
          <w:tcPr>
            <w:tcW w:w="720" w:type="dxa"/>
            <w:shd w:val="clear" w:color="auto" w:fill="FFFFFF"/>
            <w:tcMar>
              <w:top w:w="0" w:type="dxa"/>
              <w:left w:w="0" w:type="dxa"/>
              <w:bottom w:w="0" w:type="dxa"/>
              <w:right w:w="0" w:type="dxa"/>
            </w:tcMar>
            <w:vAlign w:val="center"/>
          </w:tcPr>
          <w:p w14:paraId="57210330"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28841A7C"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6EF8DCEA"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5C3FDCFD"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190DC9FA"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410A3D28"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0D9105B" w14:textId="77777777" w:rsidR="005920AB" w:rsidRPr="00DF6FAC" w:rsidRDefault="005920AB" w:rsidP="00691648">
            <w:pPr>
              <w:spacing w:before="40" w:after="40" w:line="360" w:lineRule="auto"/>
              <w:ind w:left="100" w:right="100"/>
              <w:jc w:val="right"/>
            </w:pPr>
          </w:p>
        </w:tc>
      </w:tr>
      <w:tr w:rsidR="0097247D" w:rsidRPr="00DF6FAC" w14:paraId="4503AA9C"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E1D7D98" w14:textId="77777777" w:rsidR="0097247D" w:rsidRPr="00DF6FAC" w:rsidRDefault="0097247D" w:rsidP="005920AB">
            <w:pPr>
              <w:spacing w:before="40" w:after="40" w:line="360" w:lineRule="auto"/>
              <w:ind w:left="100" w:right="100"/>
            </w:pPr>
            <w:r w:rsidRPr="00DF6FAC">
              <w:rPr>
                <w:rFonts w:eastAsia="Arial"/>
                <w:color w:val="111111"/>
                <w:sz w:val="22"/>
                <w:szCs w:val="22"/>
              </w:rPr>
              <w:t>risk_1m</w:t>
            </w:r>
          </w:p>
        </w:tc>
        <w:tc>
          <w:tcPr>
            <w:tcW w:w="4896" w:type="dxa"/>
            <w:shd w:val="clear" w:color="auto" w:fill="FFFFFF"/>
            <w:tcMar>
              <w:top w:w="0" w:type="dxa"/>
              <w:left w:w="0" w:type="dxa"/>
              <w:bottom w:w="0" w:type="dxa"/>
              <w:right w:w="0" w:type="dxa"/>
            </w:tcMar>
            <w:vAlign w:val="center"/>
          </w:tcPr>
          <w:p w14:paraId="4C682302" w14:textId="77777777" w:rsidR="0097247D" w:rsidRPr="00DF6FAC" w:rsidRDefault="0097247D" w:rsidP="005920AB">
            <w:pPr>
              <w:spacing w:before="40" w:after="40" w:line="360" w:lineRule="auto"/>
              <w:ind w:left="100" w:right="100"/>
            </w:pPr>
            <w:r w:rsidRPr="00DF6FAC">
              <w:rPr>
                <w:rFonts w:eastAsia="Arial"/>
                <w:color w:val="111111"/>
                <w:sz w:val="22"/>
                <w:szCs w:val="22"/>
              </w:rPr>
              <w:t>Is often attracted to dangerous situations</w:t>
            </w:r>
          </w:p>
        </w:tc>
        <w:tc>
          <w:tcPr>
            <w:tcW w:w="720" w:type="dxa"/>
            <w:shd w:val="clear" w:color="auto" w:fill="FFFFFF"/>
            <w:tcMar>
              <w:top w:w="0" w:type="dxa"/>
              <w:left w:w="0" w:type="dxa"/>
              <w:bottom w:w="0" w:type="dxa"/>
              <w:right w:w="0" w:type="dxa"/>
            </w:tcMar>
            <w:vAlign w:val="center"/>
          </w:tcPr>
          <w:p w14:paraId="5213E80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0.26</w:t>
            </w:r>
          </w:p>
        </w:tc>
        <w:tc>
          <w:tcPr>
            <w:tcW w:w="720" w:type="dxa"/>
            <w:shd w:val="clear" w:color="auto" w:fill="FFFFFF"/>
            <w:tcMar>
              <w:top w:w="0" w:type="dxa"/>
              <w:left w:w="0" w:type="dxa"/>
              <w:bottom w:w="0" w:type="dxa"/>
              <w:right w:w="0" w:type="dxa"/>
            </w:tcMar>
            <w:vAlign w:val="center"/>
          </w:tcPr>
          <w:p w14:paraId="60BA433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1.47</w:t>
            </w:r>
          </w:p>
        </w:tc>
        <w:tc>
          <w:tcPr>
            <w:tcW w:w="720" w:type="dxa"/>
            <w:shd w:val="clear" w:color="auto" w:fill="FFFFFF"/>
            <w:tcMar>
              <w:top w:w="0" w:type="dxa"/>
              <w:left w:w="0" w:type="dxa"/>
              <w:bottom w:w="0" w:type="dxa"/>
              <w:right w:w="0" w:type="dxa"/>
            </w:tcMar>
            <w:vAlign w:val="center"/>
          </w:tcPr>
          <w:p w14:paraId="64B2796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2.08</w:t>
            </w:r>
          </w:p>
        </w:tc>
        <w:tc>
          <w:tcPr>
            <w:tcW w:w="720" w:type="dxa"/>
            <w:shd w:val="clear" w:color="auto" w:fill="FFFFFF"/>
            <w:tcMar>
              <w:top w:w="0" w:type="dxa"/>
              <w:left w:w="0" w:type="dxa"/>
              <w:bottom w:w="0" w:type="dxa"/>
              <w:right w:w="0" w:type="dxa"/>
            </w:tcMar>
            <w:vAlign w:val="center"/>
          </w:tcPr>
          <w:p w14:paraId="2DE8B3D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3.22</w:t>
            </w:r>
          </w:p>
        </w:tc>
        <w:tc>
          <w:tcPr>
            <w:tcW w:w="720" w:type="dxa"/>
            <w:shd w:val="clear" w:color="auto" w:fill="FFFFFF"/>
            <w:tcMar>
              <w:top w:w="0" w:type="dxa"/>
              <w:left w:w="0" w:type="dxa"/>
              <w:bottom w:w="0" w:type="dxa"/>
              <w:right w:w="0" w:type="dxa"/>
            </w:tcMar>
            <w:vAlign w:val="center"/>
          </w:tcPr>
          <w:p w14:paraId="534750B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2.35</w:t>
            </w:r>
          </w:p>
        </w:tc>
        <w:tc>
          <w:tcPr>
            <w:tcW w:w="864" w:type="dxa"/>
            <w:shd w:val="clear" w:color="auto" w:fill="FFFFFF"/>
            <w:tcMar>
              <w:top w:w="0" w:type="dxa"/>
              <w:left w:w="0" w:type="dxa"/>
              <w:bottom w:w="0" w:type="dxa"/>
              <w:right w:w="0" w:type="dxa"/>
            </w:tcMar>
            <w:vAlign w:val="center"/>
          </w:tcPr>
          <w:p w14:paraId="71F12724"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B77910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85E8BF0"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38B5002F" w14:textId="77777777" w:rsidR="0097247D" w:rsidRPr="00DF6FAC" w:rsidRDefault="0097247D" w:rsidP="005920AB">
            <w:pPr>
              <w:spacing w:before="40" w:after="40" w:line="360" w:lineRule="auto"/>
              <w:ind w:left="100" w:right="100"/>
            </w:pPr>
            <w:r w:rsidRPr="00DF6FAC">
              <w:rPr>
                <w:rFonts w:eastAsia="Arial"/>
                <w:color w:val="111111"/>
                <w:sz w:val="22"/>
                <w:szCs w:val="22"/>
              </w:rPr>
              <w:t>risk_2m</w:t>
            </w:r>
          </w:p>
        </w:tc>
        <w:tc>
          <w:tcPr>
            <w:tcW w:w="4896" w:type="dxa"/>
            <w:shd w:val="clear" w:color="auto" w:fill="FFFFFF"/>
            <w:tcMar>
              <w:top w:w="0" w:type="dxa"/>
              <w:left w:w="0" w:type="dxa"/>
              <w:bottom w:w="0" w:type="dxa"/>
              <w:right w:w="0" w:type="dxa"/>
            </w:tcMar>
            <w:vAlign w:val="center"/>
          </w:tcPr>
          <w:p w14:paraId="12D4D8EE" w14:textId="77777777" w:rsidR="0097247D" w:rsidRPr="00DF6FAC" w:rsidRDefault="0097247D" w:rsidP="005920AB">
            <w:pPr>
              <w:spacing w:before="40" w:after="40" w:line="360" w:lineRule="auto"/>
              <w:ind w:left="100" w:right="100"/>
            </w:pPr>
            <w:r w:rsidRPr="00DF6FAC">
              <w:rPr>
                <w:rFonts w:eastAsia="Arial"/>
                <w:color w:val="111111"/>
                <w:sz w:val="22"/>
                <w:szCs w:val="22"/>
              </w:rPr>
              <w:t>Often gets hurt by taking irresponsible risks</w:t>
            </w:r>
          </w:p>
        </w:tc>
        <w:tc>
          <w:tcPr>
            <w:tcW w:w="720" w:type="dxa"/>
            <w:shd w:val="clear" w:color="auto" w:fill="FFFFFF"/>
            <w:tcMar>
              <w:top w:w="0" w:type="dxa"/>
              <w:left w:w="0" w:type="dxa"/>
              <w:bottom w:w="0" w:type="dxa"/>
              <w:right w:w="0" w:type="dxa"/>
            </w:tcMar>
            <w:vAlign w:val="center"/>
          </w:tcPr>
          <w:p w14:paraId="0A92CB6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0.94</w:t>
            </w:r>
          </w:p>
        </w:tc>
        <w:tc>
          <w:tcPr>
            <w:tcW w:w="720" w:type="dxa"/>
            <w:shd w:val="clear" w:color="auto" w:fill="FFFFFF"/>
            <w:tcMar>
              <w:top w:w="0" w:type="dxa"/>
              <w:left w:w="0" w:type="dxa"/>
              <w:bottom w:w="0" w:type="dxa"/>
              <w:right w:w="0" w:type="dxa"/>
            </w:tcMar>
            <w:vAlign w:val="center"/>
          </w:tcPr>
          <w:p w14:paraId="3C90DC1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2.29</w:t>
            </w:r>
          </w:p>
        </w:tc>
        <w:tc>
          <w:tcPr>
            <w:tcW w:w="720" w:type="dxa"/>
            <w:shd w:val="clear" w:color="auto" w:fill="FFFFFF"/>
            <w:tcMar>
              <w:top w:w="0" w:type="dxa"/>
              <w:left w:w="0" w:type="dxa"/>
              <w:bottom w:w="0" w:type="dxa"/>
              <w:right w:w="0" w:type="dxa"/>
            </w:tcMar>
            <w:vAlign w:val="center"/>
          </w:tcPr>
          <w:p w14:paraId="1C5863B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3.06</w:t>
            </w:r>
          </w:p>
        </w:tc>
        <w:tc>
          <w:tcPr>
            <w:tcW w:w="720" w:type="dxa"/>
            <w:shd w:val="clear" w:color="auto" w:fill="FFFFFF"/>
            <w:tcMar>
              <w:top w:w="0" w:type="dxa"/>
              <w:left w:w="0" w:type="dxa"/>
              <w:bottom w:w="0" w:type="dxa"/>
              <w:right w:w="0" w:type="dxa"/>
            </w:tcMar>
            <w:vAlign w:val="center"/>
          </w:tcPr>
          <w:p w14:paraId="05F6BCB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3.69</w:t>
            </w:r>
          </w:p>
        </w:tc>
        <w:tc>
          <w:tcPr>
            <w:tcW w:w="720" w:type="dxa"/>
            <w:shd w:val="clear" w:color="auto" w:fill="FFFFFF"/>
            <w:tcMar>
              <w:top w:w="0" w:type="dxa"/>
              <w:left w:w="0" w:type="dxa"/>
              <w:bottom w:w="0" w:type="dxa"/>
              <w:right w:w="0" w:type="dxa"/>
            </w:tcMar>
            <w:vAlign w:val="center"/>
          </w:tcPr>
          <w:p w14:paraId="65B1E89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w:t>
            </w:r>
          </w:p>
        </w:tc>
        <w:tc>
          <w:tcPr>
            <w:tcW w:w="864" w:type="dxa"/>
            <w:shd w:val="clear" w:color="auto" w:fill="FFFFFF"/>
            <w:tcMar>
              <w:top w:w="0" w:type="dxa"/>
              <w:left w:w="0" w:type="dxa"/>
              <w:bottom w:w="0" w:type="dxa"/>
              <w:right w:w="0" w:type="dxa"/>
            </w:tcMar>
            <w:vAlign w:val="center"/>
          </w:tcPr>
          <w:p w14:paraId="75356A62"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D3F16E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3682B84"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7E2B3EDD" w14:textId="77777777" w:rsidR="0097247D" w:rsidRPr="00DF6FAC" w:rsidRDefault="0097247D" w:rsidP="005920AB">
            <w:pPr>
              <w:spacing w:before="40" w:after="40" w:line="360" w:lineRule="auto"/>
              <w:ind w:left="100" w:right="100"/>
            </w:pPr>
            <w:r w:rsidRPr="00DF6FAC">
              <w:rPr>
                <w:rFonts w:eastAsia="Arial"/>
                <w:color w:val="111111"/>
                <w:sz w:val="22"/>
                <w:szCs w:val="22"/>
              </w:rPr>
              <w:t>risk_3m</w:t>
            </w:r>
          </w:p>
        </w:tc>
        <w:tc>
          <w:tcPr>
            <w:tcW w:w="4896" w:type="dxa"/>
            <w:shd w:val="clear" w:color="auto" w:fill="FFFFFF"/>
            <w:tcMar>
              <w:top w:w="0" w:type="dxa"/>
              <w:left w:w="0" w:type="dxa"/>
              <w:bottom w:w="0" w:type="dxa"/>
              <w:right w:w="0" w:type="dxa"/>
            </w:tcMar>
            <w:vAlign w:val="center"/>
          </w:tcPr>
          <w:p w14:paraId="5C17ABD4" w14:textId="77777777" w:rsidR="0097247D" w:rsidRPr="00DF6FAC" w:rsidRDefault="0097247D" w:rsidP="005920AB">
            <w:pPr>
              <w:spacing w:before="40" w:after="40" w:line="360" w:lineRule="auto"/>
              <w:ind w:left="100" w:right="100"/>
            </w:pPr>
            <w:r w:rsidRPr="00DF6FAC">
              <w:rPr>
                <w:rFonts w:eastAsia="Arial"/>
                <w:color w:val="111111"/>
                <w:sz w:val="22"/>
                <w:szCs w:val="22"/>
              </w:rPr>
              <w:t>Seeks adventure all the time</w:t>
            </w:r>
          </w:p>
        </w:tc>
        <w:tc>
          <w:tcPr>
            <w:tcW w:w="720" w:type="dxa"/>
            <w:shd w:val="clear" w:color="auto" w:fill="FFFFFF"/>
            <w:tcMar>
              <w:top w:w="0" w:type="dxa"/>
              <w:left w:w="0" w:type="dxa"/>
              <w:bottom w:w="0" w:type="dxa"/>
              <w:right w:w="0" w:type="dxa"/>
            </w:tcMar>
            <w:vAlign w:val="center"/>
          </w:tcPr>
          <w:p w14:paraId="1327D47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-0.54</w:t>
            </w:r>
          </w:p>
        </w:tc>
        <w:tc>
          <w:tcPr>
            <w:tcW w:w="720" w:type="dxa"/>
            <w:shd w:val="clear" w:color="auto" w:fill="FFFFFF"/>
            <w:tcMar>
              <w:top w:w="0" w:type="dxa"/>
              <w:left w:w="0" w:type="dxa"/>
              <w:bottom w:w="0" w:type="dxa"/>
              <w:right w:w="0" w:type="dxa"/>
            </w:tcMar>
            <w:vAlign w:val="center"/>
          </w:tcPr>
          <w:p w14:paraId="7A0F652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0.63</w:t>
            </w:r>
          </w:p>
        </w:tc>
        <w:tc>
          <w:tcPr>
            <w:tcW w:w="720" w:type="dxa"/>
            <w:shd w:val="clear" w:color="auto" w:fill="FFFFFF"/>
            <w:tcMar>
              <w:top w:w="0" w:type="dxa"/>
              <w:left w:w="0" w:type="dxa"/>
              <w:bottom w:w="0" w:type="dxa"/>
              <w:right w:w="0" w:type="dxa"/>
            </w:tcMar>
            <w:vAlign w:val="center"/>
          </w:tcPr>
          <w:p w14:paraId="3BA937C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1.62</w:t>
            </w:r>
          </w:p>
        </w:tc>
        <w:tc>
          <w:tcPr>
            <w:tcW w:w="720" w:type="dxa"/>
            <w:shd w:val="clear" w:color="auto" w:fill="FFFFFF"/>
            <w:tcMar>
              <w:top w:w="0" w:type="dxa"/>
              <w:left w:w="0" w:type="dxa"/>
              <w:bottom w:w="0" w:type="dxa"/>
              <w:right w:w="0" w:type="dxa"/>
            </w:tcMar>
            <w:vAlign w:val="center"/>
          </w:tcPr>
          <w:p w14:paraId="65CEA63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2.87</w:t>
            </w:r>
          </w:p>
        </w:tc>
        <w:tc>
          <w:tcPr>
            <w:tcW w:w="720" w:type="dxa"/>
            <w:shd w:val="clear" w:color="auto" w:fill="FFFFFF"/>
            <w:tcMar>
              <w:top w:w="0" w:type="dxa"/>
              <w:left w:w="0" w:type="dxa"/>
              <w:bottom w:w="0" w:type="dxa"/>
              <w:right w:w="0" w:type="dxa"/>
            </w:tcMar>
            <w:vAlign w:val="center"/>
          </w:tcPr>
          <w:p w14:paraId="43CA5CC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2.08</w:t>
            </w:r>
          </w:p>
        </w:tc>
        <w:tc>
          <w:tcPr>
            <w:tcW w:w="864" w:type="dxa"/>
            <w:shd w:val="clear" w:color="auto" w:fill="FFFFFF"/>
            <w:tcMar>
              <w:top w:w="0" w:type="dxa"/>
              <w:left w:w="0" w:type="dxa"/>
              <w:bottom w:w="0" w:type="dxa"/>
              <w:right w:w="0" w:type="dxa"/>
            </w:tcMar>
            <w:vAlign w:val="center"/>
          </w:tcPr>
          <w:p w14:paraId="4556E463"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184817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F94B14A"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0E5A4D02" w14:textId="77777777" w:rsidR="0097247D" w:rsidRPr="00DF6FAC" w:rsidRDefault="0097247D" w:rsidP="005920AB">
            <w:pPr>
              <w:spacing w:before="40" w:after="40" w:line="360" w:lineRule="auto"/>
              <w:ind w:left="100" w:right="100"/>
            </w:pPr>
            <w:r w:rsidRPr="00DF6FAC">
              <w:rPr>
                <w:rFonts w:eastAsia="Arial"/>
                <w:color w:val="111111"/>
                <w:sz w:val="22"/>
                <w:szCs w:val="22"/>
              </w:rPr>
              <w:t>risk_4m</w:t>
            </w:r>
          </w:p>
        </w:tc>
        <w:tc>
          <w:tcPr>
            <w:tcW w:w="4896" w:type="dxa"/>
            <w:shd w:val="clear" w:color="auto" w:fill="FFFFFF"/>
            <w:tcMar>
              <w:top w:w="0" w:type="dxa"/>
              <w:left w:w="0" w:type="dxa"/>
              <w:bottom w:w="0" w:type="dxa"/>
              <w:right w:w="0" w:type="dxa"/>
            </w:tcMar>
            <w:vAlign w:val="center"/>
          </w:tcPr>
          <w:p w14:paraId="39490857" w14:textId="77777777" w:rsidR="0097247D" w:rsidRPr="00DF6FAC" w:rsidRDefault="0097247D" w:rsidP="005920AB">
            <w:pPr>
              <w:spacing w:before="40" w:after="40" w:line="360" w:lineRule="auto"/>
              <w:ind w:left="100" w:right="100"/>
            </w:pPr>
            <w:r w:rsidRPr="00DF6FAC">
              <w:rPr>
                <w:rFonts w:eastAsia="Arial"/>
                <w:color w:val="111111"/>
                <w:sz w:val="22"/>
                <w:szCs w:val="22"/>
              </w:rPr>
              <w:t>Always seeks excitement</w:t>
            </w:r>
          </w:p>
        </w:tc>
        <w:tc>
          <w:tcPr>
            <w:tcW w:w="720" w:type="dxa"/>
            <w:shd w:val="clear" w:color="auto" w:fill="FFFFFF"/>
            <w:tcMar>
              <w:top w:w="0" w:type="dxa"/>
              <w:left w:w="0" w:type="dxa"/>
              <w:bottom w:w="0" w:type="dxa"/>
              <w:right w:w="0" w:type="dxa"/>
            </w:tcMar>
            <w:vAlign w:val="center"/>
          </w:tcPr>
          <w:p w14:paraId="41D1B77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-0.11</w:t>
            </w:r>
          </w:p>
        </w:tc>
        <w:tc>
          <w:tcPr>
            <w:tcW w:w="720" w:type="dxa"/>
            <w:shd w:val="clear" w:color="auto" w:fill="FFFFFF"/>
            <w:tcMar>
              <w:top w:w="0" w:type="dxa"/>
              <w:left w:w="0" w:type="dxa"/>
              <w:bottom w:w="0" w:type="dxa"/>
              <w:right w:w="0" w:type="dxa"/>
            </w:tcMar>
            <w:vAlign w:val="center"/>
          </w:tcPr>
          <w:p w14:paraId="2577289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0.83</w:t>
            </w:r>
          </w:p>
        </w:tc>
        <w:tc>
          <w:tcPr>
            <w:tcW w:w="720" w:type="dxa"/>
            <w:shd w:val="clear" w:color="auto" w:fill="FFFFFF"/>
            <w:tcMar>
              <w:top w:w="0" w:type="dxa"/>
              <w:left w:w="0" w:type="dxa"/>
              <w:bottom w:w="0" w:type="dxa"/>
              <w:right w:w="0" w:type="dxa"/>
            </w:tcMar>
            <w:vAlign w:val="center"/>
          </w:tcPr>
          <w:p w14:paraId="675E029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1.64</w:t>
            </w:r>
          </w:p>
        </w:tc>
        <w:tc>
          <w:tcPr>
            <w:tcW w:w="720" w:type="dxa"/>
            <w:shd w:val="clear" w:color="auto" w:fill="FFFFFF"/>
            <w:tcMar>
              <w:top w:w="0" w:type="dxa"/>
              <w:left w:w="0" w:type="dxa"/>
              <w:bottom w:w="0" w:type="dxa"/>
              <w:right w:w="0" w:type="dxa"/>
            </w:tcMar>
            <w:vAlign w:val="center"/>
          </w:tcPr>
          <w:p w14:paraId="1C959EB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2.64</w:t>
            </w:r>
          </w:p>
        </w:tc>
        <w:tc>
          <w:tcPr>
            <w:tcW w:w="720" w:type="dxa"/>
            <w:shd w:val="clear" w:color="auto" w:fill="FFFFFF"/>
            <w:tcMar>
              <w:top w:w="0" w:type="dxa"/>
              <w:left w:w="0" w:type="dxa"/>
              <w:bottom w:w="0" w:type="dxa"/>
              <w:right w:w="0" w:type="dxa"/>
            </w:tcMar>
            <w:vAlign w:val="center"/>
          </w:tcPr>
          <w:p w14:paraId="32F5A53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3.21</w:t>
            </w:r>
          </w:p>
        </w:tc>
        <w:tc>
          <w:tcPr>
            <w:tcW w:w="864" w:type="dxa"/>
            <w:shd w:val="clear" w:color="auto" w:fill="FFFFFF"/>
            <w:tcMar>
              <w:top w:w="0" w:type="dxa"/>
              <w:left w:w="0" w:type="dxa"/>
              <w:bottom w:w="0" w:type="dxa"/>
              <w:right w:w="0" w:type="dxa"/>
            </w:tcMar>
            <w:vAlign w:val="center"/>
          </w:tcPr>
          <w:p w14:paraId="14D13D87"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A321D2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E12DFA9" w14:textId="77777777" w:rsidTr="005920AB">
        <w:trPr>
          <w:cantSplit/>
          <w:trHeight w:val="452"/>
          <w:jc w:val="center"/>
        </w:trPr>
        <w:tc>
          <w:tcPr>
            <w:tcW w:w="1440" w:type="dxa"/>
            <w:shd w:val="clear" w:color="auto" w:fill="FFFFFF"/>
            <w:tcMar>
              <w:top w:w="0" w:type="dxa"/>
              <w:left w:w="0" w:type="dxa"/>
              <w:bottom w:w="0" w:type="dxa"/>
              <w:right w:w="0" w:type="dxa"/>
            </w:tcMar>
            <w:vAlign w:val="center"/>
          </w:tcPr>
          <w:p w14:paraId="76623B19" w14:textId="77777777" w:rsidR="0097247D" w:rsidRPr="00DF6FAC" w:rsidRDefault="0097247D" w:rsidP="005920AB">
            <w:pPr>
              <w:spacing w:before="40" w:after="40" w:line="360" w:lineRule="auto"/>
              <w:ind w:left="100" w:right="100"/>
            </w:pPr>
            <w:r w:rsidRPr="00DF6FAC">
              <w:rPr>
                <w:rFonts w:eastAsia="Arial"/>
                <w:color w:val="111111"/>
                <w:sz w:val="22"/>
                <w:szCs w:val="22"/>
              </w:rPr>
              <w:t>risk_5m</w:t>
            </w:r>
          </w:p>
        </w:tc>
        <w:tc>
          <w:tcPr>
            <w:tcW w:w="4896" w:type="dxa"/>
            <w:shd w:val="clear" w:color="auto" w:fill="FFFFFF"/>
            <w:tcMar>
              <w:top w:w="0" w:type="dxa"/>
              <w:left w:w="0" w:type="dxa"/>
              <w:bottom w:w="0" w:type="dxa"/>
              <w:right w:w="0" w:type="dxa"/>
            </w:tcMar>
            <w:vAlign w:val="center"/>
          </w:tcPr>
          <w:p w14:paraId="31821868" w14:textId="77777777" w:rsidR="0097247D" w:rsidRPr="00DF6FAC" w:rsidRDefault="0097247D" w:rsidP="005920AB">
            <w:pPr>
              <w:spacing w:before="40" w:after="40" w:line="360" w:lineRule="auto"/>
              <w:ind w:left="100" w:right="100"/>
            </w:pPr>
            <w:r w:rsidRPr="00DF6FAC">
              <w:rPr>
                <w:rFonts w:eastAsia="Arial"/>
                <w:color w:val="111111"/>
                <w:sz w:val="22"/>
                <w:szCs w:val="22"/>
              </w:rPr>
              <w:t>Likes to take risks</w:t>
            </w:r>
          </w:p>
        </w:tc>
        <w:tc>
          <w:tcPr>
            <w:tcW w:w="720" w:type="dxa"/>
            <w:shd w:val="clear" w:color="auto" w:fill="FFFFFF"/>
            <w:tcMar>
              <w:top w:w="0" w:type="dxa"/>
              <w:left w:w="0" w:type="dxa"/>
              <w:bottom w:w="0" w:type="dxa"/>
              <w:right w:w="0" w:type="dxa"/>
            </w:tcMar>
            <w:vAlign w:val="center"/>
          </w:tcPr>
          <w:p w14:paraId="66EF1E0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0.11</w:t>
            </w:r>
          </w:p>
        </w:tc>
        <w:tc>
          <w:tcPr>
            <w:tcW w:w="720" w:type="dxa"/>
            <w:shd w:val="clear" w:color="auto" w:fill="FFFFFF"/>
            <w:tcMar>
              <w:top w:w="0" w:type="dxa"/>
              <w:left w:w="0" w:type="dxa"/>
              <w:bottom w:w="0" w:type="dxa"/>
              <w:right w:w="0" w:type="dxa"/>
            </w:tcMar>
            <w:vAlign w:val="center"/>
          </w:tcPr>
          <w:p w14:paraId="7E5FE0F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1.12</w:t>
            </w:r>
          </w:p>
        </w:tc>
        <w:tc>
          <w:tcPr>
            <w:tcW w:w="720" w:type="dxa"/>
            <w:shd w:val="clear" w:color="auto" w:fill="FFFFFF"/>
            <w:tcMar>
              <w:top w:w="0" w:type="dxa"/>
              <w:left w:w="0" w:type="dxa"/>
              <w:bottom w:w="0" w:type="dxa"/>
              <w:right w:w="0" w:type="dxa"/>
            </w:tcMar>
            <w:vAlign w:val="center"/>
          </w:tcPr>
          <w:p w14:paraId="3F4719B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2.01</w:t>
            </w:r>
          </w:p>
        </w:tc>
        <w:tc>
          <w:tcPr>
            <w:tcW w:w="720" w:type="dxa"/>
            <w:shd w:val="clear" w:color="auto" w:fill="FFFFFF"/>
            <w:tcMar>
              <w:top w:w="0" w:type="dxa"/>
              <w:left w:w="0" w:type="dxa"/>
              <w:bottom w:w="0" w:type="dxa"/>
              <w:right w:w="0" w:type="dxa"/>
            </w:tcMar>
            <w:vAlign w:val="center"/>
          </w:tcPr>
          <w:p w14:paraId="25B21FD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2.93</w:t>
            </w:r>
          </w:p>
        </w:tc>
        <w:tc>
          <w:tcPr>
            <w:tcW w:w="720" w:type="dxa"/>
            <w:shd w:val="clear" w:color="auto" w:fill="FFFFFF"/>
            <w:tcMar>
              <w:top w:w="0" w:type="dxa"/>
              <w:left w:w="0" w:type="dxa"/>
              <w:bottom w:w="0" w:type="dxa"/>
              <w:right w:w="0" w:type="dxa"/>
            </w:tcMar>
            <w:vAlign w:val="center"/>
          </w:tcPr>
          <w:p w14:paraId="3D7BD12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3.41</w:t>
            </w:r>
          </w:p>
        </w:tc>
        <w:tc>
          <w:tcPr>
            <w:tcW w:w="864" w:type="dxa"/>
            <w:shd w:val="clear" w:color="auto" w:fill="FFFFFF"/>
            <w:tcMar>
              <w:top w:w="0" w:type="dxa"/>
              <w:left w:w="0" w:type="dxa"/>
              <w:bottom w:w="0" w:type="dxa"/>
              <w:right w:w="0" w:type="dxa"/>
            </w:tcMar>
            <w:vAlign w:val="center"/>
          </w:tcPr>
          <w:p w14:paraId="52135D12"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BE6533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1841A13"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151B3435" w14:textId="77777777" w:rsidR="0097247D" w:rsidRPr="00DF6FAC" w:rsidRDefault="0097247D" w:rsidP="005920AB">
            <w:pPr>
              <w:spacing w:before="40" w:after="40" w:line="360" w:lineRule="auto"/>
              <w:ind w:left="100" w:right="100"/>
            </w:pPr>
            <w:r w:rsidRPr="00DF6FAC">
              <w:rPr>
                <w:rFonts w:eastAsia="Arial"/>
                <w:color w:val="111111"/>
                <w:sz w:val="22"/>
                <w:szCs w:val="22"/>
              </w:rPr>
              <w:lastRenderedPageBreak/>
              <w:t>risk_6m</w:t>
            </w:r>
          </w:p>
        </w:tc>
        <w:tc>
          <w:tcPr>
            <w:tcW w:w="4896" w:type="dxa"/>
            <w:shd w:val="clear" w:color="auto" w:fill="FFFFFF"/>
            <w:tcMar>
              <w:top w:w="0" w:type="dxa"/>
              <w:left w:w="0" w:type="dxa"/>
              <w:bottom w:w="0" w:type="dxa"/>
              <w:right w:w="0" w:type="dxa"/>
            </w:tcMar>
            <w:vAlign w:val="center"/>
          </w:tcPr>
          <w:p w14:paraId="4FAE989D" w14:textId="77777777" w:rsidR="0097247D" w:rsidRPr="00DF6FAC" w:rsidRDefault="0097247D" w:rsidP="005920AB">
            <w:pPr>
              <w:spacing w:before="40" w:after="40" w:line="360" w:lineRule="auto"/>
              <w:ind w:left="100" w:right="100"/>
            </w:pPr>
            <w:r w:rsidRPr="00DF6FAC">
              <w:rPr>
                <w:rFonts w:eastAsia="Arial"/>
                <w:color w:val="111111"/>
                <w:sz w:val="22"/>
                <w:szCs w:val="22"/>
              </w:rPr>
              <w:t>Always behaves carelessly</w:t>
            </w:r>
          </w:p>
        </w:tc>
        <w:tc>
          <w:tcPr>
            <w:tcW w:w="720" w:type="dxa"/>
            <w:shd w:val="clear" w:color="auto" w:fill="FFFFFF"/>
            <w:tcMar>
              <w:top w:w="0" w:type="dxa"/>
              <w:left w:w="0" w:type="dxa"/>
              <w:bottom w:w="0" w:type="dxa"/>
              <w:right w:w="0" w:type="dxa"/>
            </w:tcMar>
            <w:vAlign w:val="center"/>
          </w:tcPr>
          <w:p w14:paraId="7821A42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0.51</w:t>
            </w:r>
          </w:p>
        </w:tc>
        <w:tc>
          <w:tcPr>
            <w:tcW w:w="720" w:type="dxa"/>
            <w:shd w:val="clear" w:color="auto" w:fill="FFFFFF"/>
            <w:tcMar>
              <w:top w:w="0" w:type="dxa"/>
              <w:left w:w="0" w:type="dxa"/>
              <w:bottom w:w="0" w:type="dxa"/>
              <w:right w:w="0" w:type="dxa"/>
            </w:tcMar>
            <w:vAlign w:val="center"/>
          </w:tcPr>
          <w:p w14:paraId="3DA4A78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1.97</w:t>
            </w:r>
          </w:p>
        </w:tc>
        <w:tc>
          <w:tcPr>
            <w:tcW w:w="720" w:type="dxa"/>
            <w:shd w:val="clear" w:color="auto" w:fill="FFFFFF"/>
            <w:tcMar>
              <w:top w:w="0" w:type="dxa"/>
              <w:left w:w="0" w:type="dxa"/>
              <w:bottom w:w="0" w:type="dxa"/>
              <w:right w:w="0" w:type="dxa"/>
            </w:tcMar>
            <w:vAlign w:val="center"/>
          </w:tcPr>
          <w:p w14:paraId="70BB6A5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2.96</w:t>
            </w:r>
          </w:p>
        </w:tc>
        <w:tc>
          <w:tcPr>
            <w:tcW w:w="720" w:type="dxa"/>
            <w:shd w:val="clear" w:color="auto" w:fill="FFFFFF"/>
            <w:tcMar>
              <w:top w:w="0" w:type="dxa"/>
              <w:left w:w="0" w:type="dxa"/>
              <w:bottom w:w="0" w:type="dxa"/>
              <w:right w:w="0" w:type="dxa"/>
            </w:tcMar>
            <w:vAlign w:val="center"/>
          </w:tcPr>
          <w:p w14:paraId="60EA6676" w14:textId="77777777" w:rsidR="0097247D" w:rsidRPr="00DF6FAC" w:rsidRDefault="0097247D"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1B69B02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2.09</w:t>
            </w:r>
          </w:p>
        </w:tc>
        <w:tc>
          <w:tcPr>
            <w:tcW w:w="864" w:type="dxa"/>
            <w:shd w:val="clear" w:color="auto" w:fill="FFFFFF"/>
            <w:tcMar>
              <w:top w:w="0" w:type="dxa"/>
              <w:left w:w="0" w:type="dxa"/>
              <w:bottom w:w="0" w:type="dxa"/>
              <w:right w:w="0" w:type="dxa"/>
            </w:tcMar>
            <w:vAlign w:val="center"/>
          </w:tcPr>
          <w:p w14:paraId="4098C375"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F8F24D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36DCDD4F" w14:textId="77777777" w:rsidTr="005920AB">
        <w:trPr>
          <w:cantSplit/>
          <w:trHeight w:val="413"/>
          <w:jc w:val="center"/>
        </w:trPr>
        <w:tc>
          <w:tcPr>
            <w:tcW w:w="6336" w:type="dxa"/>
            <w:gridSpan w:val="2"/>
            <w:shd w:val="clear" w:color="auto" w:fill="FFFFFF"/>
            <w:tcMar>
              <w:top w:w="0" w:type="dxa"/>
              <w:left w:w="0" w:type="dxa"/>
              <w:bottom w:w="0" w:type="dxa"/>
              <w:right w:w="0" w:type="dxa"/>
            </w:tcMar>
            <w:vAlign w:val="center"/>
          </w:tcPr>
          <w:p w14:paraId="647ED1D2" w14:textId="70443E87" w:rsidR="005920AB" w:rsidRPr="00DF6FAC" w:rsidRDefault="005920AB" w:rsidP="005920AB">
            <w:pPr>
              <w:spacing w:before="40" w:after="40" w:line="360" w:lineRule="auto"/>
              <w:ind w:left="100" w:right="100"/>
              <w:jc w:val="center"/>
            </w:pPr>
          </w:p>
          <w:p w14:paraId="61B91ED2" w14:textId="73702695" w:rsidR="005920AB" w:rsidRPr="00B434D4" w:rsidRDefault="005920AB" w:rsidP="005920AB">
            <w:pPr>
              <w:spacing w:before="40" w:after="40" w:line="360" w:lineRule="auto"/>
              <w:ind w:left="100" w:right="100"/>
              <w:jc w:val="center"/>
              <w:rPr>
                <w:b/>
                <w:bCs/>
              </w:rPr>
            </w:pPr>
            <w:r w:rsidRPr="00B434D4">
              <w:rPr>
                <w:rFonts w:eastAsia="Arial"/>
                <w:b/>
                <w:bCs/>
                <w:color w:val="111111"/>
                <w:sz w:val="22"/>
                <w:szCs w:val="22"/>
              </w:rPr>
              <w:t>Narcissistic Traits</w:t>
            </w:r>
          </w:p>
        </w:tc>
        <w:tc>
          <w:tcPr>
            <w:tcW w:w="720" w:type="dxa"/>
            <w:shd w:val="clear" w:color="auto" w:fill="FFFFFF"/>
            <w:tcMar>
              <w:top w:w="0" w:type="dxa"/>
              <w:left w:w="0" w:type="dxa"/>
              <w:bottom w:w="0" w:type="dxa"/>
              <w:right w:w="0" w:type="dxa"/>
            </w:tcMar>
            <w:vAlign w:val="center"/>
          </w:tcPr>
          <w:p w14:paraId="15E053DB"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59FDABCF"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73B50754"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02E70746"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740EAF51"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72689AAE"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202F77A" w14:textId="77777777" w:rsidR="005920AB" w:rsidRPr="00DF6FAC" w:rsidRDefault="005920AB" w:rsidP="00691648">
            <w:pPr>
              <w:spacing w:before="40" w:after="40" w:line="360" w:lineRule="auto"/>
              <w:ind w:left="100" w:right="100"/>
              <w:jc w:val="right"/>
            </w:pPr>
          </w:p>
        </w:tc>
      </w:tr>
      <w:tr w:rsidR="0097247D" w:rsidRPr="00DF6FAC" w14:paraId="70E69DAA"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5222FF4F" w14:textId="77777777" w:rsidR="0097247D" w:rsidRPr="00DF6FAC" w:rsidRDefault="0097247D" w:rsidP="005920AB">
            <w:pPr>
              <w:spacing w:before="40" w:after="40" w:line="360" w:lineRule="auto"/>
              <w:ind w:left="100" w:right="100"/>
            </w:pPr>
            <w:r w:rsidRPr="00DF6FAC">
              <w:rPr>
                <w:rFonts w:eastAsia="Arial"/>
                <w:color w:val="111111"/>
                <w:sz w:val="22"/>
                <w:szCs w:val="22"/>
              </w:rPr>
              <w:t>narc_1m</w:t>
            </w:r>
          </w:p>
        </w:tc>
        <w:tc>
          <w:tcPr>
            <w:tcW w:w="4896" w:type="dxa"/>
            <w:shd w:val="clear" w:color="auto" w:fill="FFFFFF"/>
            <w:tcMar>
              <w:top w:w="0" w:type="dxa"/>
              <w:left w:w="0" w:type="dxa"/>
              <w:bottom w:w="0" w:type="dxa"/>
              <w:right w:w="0" w:type="dxa"/>
            </w:tcMar>
            <w:vAlign w:val="center"/>
          </w:tcPr>
          <w:p w14:paraId="23A94AD9" w14:textId="77777777" w:rsidR="0097247D" w:rsidRPr="00DF6FAC" w:rsidRDefault="0097247D" w:rsidP="005920AB">
            <w:pPr>
              <w:spacing w:before="40" w:after="40" w:line="360" w:lineRule="auto"/>
              <w:ind w:left="100" w:right="100"/>
            </w:pPr>
            <w:r w:rsidRPr="00DF6FAC">
              <w:rPr>
                <w:rFonts w:eastAsia="Arial"/>
                <w:color w:val="111111"/>
                <w:sz w:val="22"/>
                <w:szCs w:val="22"/>
              </w:rPr>
              <w:t>Fantasizes all the time about being admired by others</w:t>
            </w:r>
          </w:p>
        </w:tc>
        <w:tc>
          <w:tcPr>
            <w:tcW w:w="720" w:type="dxa"/>
            <w:shd w:val="clear" w:color="auto" w:fill="FFFFFF"/>
            <w:tcMar>
              <w:top w:w="0" w:type="dxa"/>
              <w:left w:w="0" w:type="dxa"/>
              <w:bottom w:w="0" w:type="dxa"/>
              <w:right w:w="0" w:type="dxa"/>
            </w:tcMar>
            <w:vAlign w:val="center"/>
          </w:tcPr>
          <w:p w14:paraId="30A935C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0.14</w:t>
            </w:r>
          </w:p>
        </w:tc>
        <w:tc>
          <w:tcPr>
            <w:tcW w:w="720" w:type="dxa"/>
            <w:shd w:val="clear" w:color="auto" w:fill="FFFFFF"/>
            <w:tcMar>
              <w:top w:w="0" w:type="dxa"/>
              <w:left w:w="0" w:type="dxa"/>
              <w:bottom w:w="0" w:type="dxa"/>
              <w:right w:w="0" w:type="dxa"/>
            </w:tcMar>
            <w:vAlign w:val="center"/>
          </w:tcPr>
          <w:p w14:paraId="66820AE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1.37</w:t>
            </w:r>
          </w:p>
        </w:tc>
        <w:tc>
          <w:tcPr>
            <w:tcW w:w="720" w:type="dxa"/>
            <w:shd w:val="clear" w:color="auto" w:fill="FFFFFF"/>
            <w:tcMar>
              <w:top w:w="0" w:type="dxa"/>
              <w:left w:w="0" w:type="dxa"/>
              <w:bottom w:w="0" w:type="dxa"/>
              <w:right w:w="0" w:type="dxa"/>
            </w:tcMar>
            <w:vAlign w:val="center"/>
          </w:tcPr>
          <w:p w14:paraId="25E955C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2.43</w:t>
            </w:r>
          </w:p>
        </w:tc>
        <w:tc>
          <w:tcPr>
            <w:tcW w:w="720" w:type="dxa"/>
            <w:shd w:val="clear" w:color="auto" w:fill="FFFFFF"/>
            <w:tcMar>
              <w:top w:w="0" w:type="dxa"/>
              <w:left w:w="0" w:type="dxa"/>
              <w:bottom w:w="0" w:type="dxa"/>
              <w:right w:w="0" w:type="dxa"/>
            </w:tcMar>
            <w:vAlign w:val="center"/>
          </w:tcPr>
          <w:p w14:paraId="038C719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3.57</w:t>
            </w:r>
          </w:p>
        </w:tc>
        <w:tc>
          <w:tcPr>
            <w:tcW w:w="720" w:type="dxa"/>
            <w:shd w:val="clear" w:color="auto" w:fill="FFFFFF"/>
            <w:tcMar>
              <w:top w:w="0" w:type="dxa"/>
              <w:left w:w="0" w:type="dxa"/>
              <w:bottom w:w="0" w:type="dxa"/>
              <w:right w:w="0" w:type="dxa"/>
            </w:tcMar>
            <w:vAlign w:val="center"/>
          </w:tcPr>
          <w:p w14:paraId="3DED529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1.82</w:t>
            </w:r>
          </w:p>
        </w:tc>
        <w:tc>
          <w:tcPr>
            <w:tcW w:w="864" w:type="dxa"/>
            <w:shd w:val="clear" w:color="auto" w:fill="FFFFFF"/>
            <w:tcMar>
              <w:top w:w="0" w:type="dxa"/>
              <w:left w:w="0" w:type="dxa"/>
              <w:bottom w:w="0" w:type="dxa"/>
              <w:right w:w="0" w:type="dxa"/>
            </w:tcMar>
            <w:vAlign w:val="center"/>
          </w:tcPr>
          <w:p w14:paraId="54873ECE"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38142A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1C7CAC4"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5A3B67E9" w14:textId="77777777" w:rsidR="0097247D" w:rsidRPr="00DF6FAC" w:rsidRDefault="0097247D" w:rsidP="005920AB">
            <w:pPr>
              <w:spacing w:before="40" w:after="40" w:line="360" w:lineRule="auto"/>
              <w:ind w:left="100" w:right="100"/>
            </w:pPr>
            <w:r w:rsidRPr="00DF6FAC">
              <w:rPr>
                <w:rFonts w:eastAsia="Arial"/>
                <w:color w:val="111111"/>
                <w:sz w:val="22"/>
                <w:szCs w:val="22"/>
              </w:rPr>
              <w:t>narc_2m</w:t>
            </w:r>
          </w:p>
        </w:tc>
        <w:tc>
          <w:tcPr>
            <w:tcW w:w="4896" w:type="dxa"/>
            <w:shd w:val="clear" w:color="auto" w:fill="FFFFFF"/>
            <w:tcMar>
              <w:top w:w="0" w:type="dxa"/>
              <w:left w:w="0" w:type="dxa"/>
              <w:bottom w:w="0" w:type="dxa"/>
              <w:right w:w="0" w:type="dxa"/>
            </w:tcMar>
            <w:vAlign w:val="center"/>
          </w:tcPr>
          <w:p w14:paraId="340E37E0" w14:textId="77777777" w:rsidR="0097247D" w:rsidRPr="00DF6FAC" w:rsidRDefault="0097247D" w:rsidP="005920AB">
            <w:pPr>
              <w:spacing w:before="40" w:after="40" w:line="360" w:lineRule="auto"/>
              <w:ind w:left="100" w:right="100"/>
            </w:pPr>
            <w:r w:rsidRPr="00DF6FAC">
              <w:rPr>
                <w:rFonts w:eastAsia="Arial"/>
                <w:color w:val="111111"/>
                <w:sz w:val="22"/>
                <w:szCs w:val="22"/>
              </w:rPr>
              <w:t>Regularly has visions of being famous, beautiful or beloved</w:t>
            </w:r>
          </w:p>
        </w:tc>
        <w:tc>
          <w:tcPr>
            <w:tcW w:w="720" w:type="dxa"/>
            <w:shd w:val="clear" w:color="auto" w:fill="FFFFFF"/>
            <w:tcMar>
              <w:top w:w="0" w:type="dxa"/>
              <w:left w:w="0" w:type="dxa"/>
              <w:bottom w:w="0" w:type="dxa"/>
              <w:right w:w="0" w:type="dxa"/>
            </w:tcMar>
            <w:vAlign w:val="center"/>
          </w:tcPr>
          <w:p w14:paraId="20826B3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0.23</w:t>
            </w:r>
          </w:p>
        </w:tc>
        <w:tc>
          <w:tcPr>
            <w:tcW w:w="720" w:type="dxa"/>
            <w:shd w:val="clear" w:color="auto" w:fill="FFFFFF"/>
            <w:tcMar>
              <w:top w:w="0" w:type="dxa"/>
              <w:left w:w="0" w:type="dxa"/>
              <w:bottom w:w="0" w:type="dxa"/>
              <w:right w:w="0" w:type="dxa"/>
            </w:tcMar>
            <w:vAlign w:val="center"/>
          </w:tcPr>
          <w:p w14:paraId="4658B4F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1.49</w:t>
            </w:r>
          </w:p>
        </w:tc>
        <w:tc>
          <w:tcPr>
            <w:tcW w:w="720" w:type="dxa"/>
            <w:shd w:val="clear" w:color="auto" w:fill="FFFFFF"/>
            <w:tcMar>
              <w:top w:w="0" w:type="dxa"/>
              <w:left w:w="0" w:type="dxa"/>
              <w:bottom w:w="0" w:type="dxa"/>
              <w:right w:w="0" w:type="dxa"/>
            </w:tcMar>
            <w:vAlign w:val="center"/>
          </w:tcPr>
          <w:p w14:paraId="54241FB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2.53</w:t>
            </w:r>
          </w:p>
        </w:tc>
        <w:tc>
          <w:tcPr>
            <w:tcW w:w="720" w:type="dxa"/>
            <w:shd w:val="clear" w:color="auto" w:fill="FFFFFF"/>
            <w:tcMar>
              <w:top w:w="0" w:type="dxa"/>
              <w:left w:w="0" w:type="dxa"/>
              <w:bottom w:w="0" w:type="dxa"/>
              <w:right w:w="0" w:type="dxa"/>
            </w:tcMar>
            <w:vAlign w:val="center"/>
          </w:tcPr>
          <w:p w14:paraId="08E2304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4.21</w:t>
            </w:r>
          </w:p>
        </w:tc>
        <w:tc>
          <w:tcPr>
            <w:tcW w:w="720" w:type="dxa"/>
            <w:shd w:val="clear" w:color="auto" w:fill="FFFFFF"/>
            <w:tcMar>
              <w:top w:w="0" w:type="dxa"/>
              <w:left w:w="0" w:type="dxa"/>
              <w:bottom w:w="0" w:type="dxa"/>
              <w:right w:w="0" w:type="dxa"/>
            </w:tcMar>
            <w:vAlign w:val="center"/>
          </w:tcPr>
          <w:p w14:paraId="6862405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1.49</w:t>
            </w:r>
          </w:p>
        </w:tc>
        <w:tc>
          <w:tcPr>
            <w:tcW w:w="864" w:type="dxa"/>
            <w:shd w:val="clear" w:color="auto" w:fill="FFFFFF"/>
            <w:tcMar>
              <w:top w:w="0" w:type="dxa"/>
              <w:left w:w="0" w:type="dxa"/>
              <w:bottom w:w="0" w:type="dxa"/>
              <w:right w:w="0" w:type="dxa"/>
            </w:tcMar>
            <w:vAlign w:val="center"/>
          </w:tcPr>
          <w:p w14:paraId="1C4A7CA8"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09CFDF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AF6F163"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8BA998A" w14:textId="77777777" w:rsidR="0097247D" w:rsidRPr="00DF6FAC" w:rsidRDefault="0097247D" w:rsidP="005920AB">
            <w:pPr>
              <w:spacing w:before="40" w:after="40" w:line="360" w:lineRule="auto"/>
              <w:ind w:left="100" w:right="100"/>
            </w:pPr>
            <w:r w:rsidRPr="00DF6FAC">
              <w:rPr>
                <w:rFonts w:eastAsia="Arial"/>
                <w:color w:val="111111"/>
                <w:sz w:val="22"/>
                <w:szCs w:val="22"/>
              </w:rPr>
              <w:t>gran_2m</w:t>
            </w:r>
          </w:p>
        </w:tc>
        <w:tc>
          <w:tcPr>
            <w:tcW w:w="4896" w:type="dxa"/>
            <w:shd w:val="clear" w:color="auto" w:fill="FFFFFF"/>
            <w:tcMar>
              <w:top w:w="0" w:type="dxa"/>
              <w:left w:w="0" w:type="dxa"/>
              <w:bottom w:w="0" w:type="dxa"/>
              <w:right w:w="0" w:type="dxa"/>
            </w:tcMar>
            <w:vAlign w:val="center"/>
          </w:tcPr>
          <w:p w14:paraId="29A14942" w14:textId="77777777" w:rsidR="0097247D" w:rsidRPr="00DF6FAC" w:rsidRDefault="0097247D" w:rsidP="005920AB">
            <w:pPr>
              <w:spacing w:before="40" w:after="40" w:line="360" w:lineRule="auto"/>
              <w:ind w:left="100" w:right="100"/>
            </w:pPr>
            <w:r w:rsidRPr="00DF6FAC">
              <w:rPr>
                <w:rFonts w:eastAsia="Arial"/>
                <w:color w:val="111111"/>
                <w:sz w:val="22"/>
                <w:szCs w:val="22"/>
              </w:rPr>
              <w:t>Believes that he/she is very special and unique</w:t>
            </w:r>
          </w:p>
        </w:tc>
        <w:tc>
          <w:tcPr>
            <w:tcW w:w="720" w:type="dxa"/>
            <w:shd w:val="clear" w:color="auto" w:fill="FFFFFF"/>
            <w:tcMar>
              <w:top w:w="0" w:type="dxa"/>
              <w:left w:w="0" w:type="dxa"/>
              <w:bottom w:w="0" w:type="dxa"/>
              <w:right w:w="0" w:type="dxa"/>
            </w:tcMar>
            <w:vAlign w:val="center"/>
          </w:tcPr>
          <w:p w14:paraId="2B8421D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0.15</w:t>
            </w:r>
          </w:p>
        </w:tc>
        <w:tc>
          <w:tcPr>
            <w:tcW w:w="720" w:type="dxa"/>
            <w:shd w:val="clear" w:color="auto" w:fill="FFFFFF"/>
            <w:tcMar>
              <w:top w:w="0" w:type="dxa"/>
              <w:left w:w="0" w:type="dxa"/>
              <w:bottom w:w="0" w:type="dxa"/>
              <w:right w:w="0" w:type="dxa"/>
            </w:tcMar>
            <w:vAlign w:val="center"/>
          </w:tcPr>
          <w:p w14:paraId="0713568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1.15</w:t>
            </w:r>
          </w:p>
        </w:tc>
        <w:tc>
          <w:tcPr>
            <w:tcW w:w="720" w:type="dxa"/>
            <w:shd w:val="clear" w:color="auto" w:fill="FFFFFF"/>
            <w:tcMar>
              <w:top w:w="0" w:type="dxa"/>
              <w:left w:w="0" w:type="dxa"/>
              <w:bottom w:w="0" w:type="dxa"/>
              <w:right w:w="0" w:type="dxa"/>
            </w:tcMar>
            <w:vAlign w:val="center"/>
          </w:tcPr>
          <w:p w14:paraId="0BEA501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1.98</w:t>
            </w:r>
          </w:p>
        </w:tc>
        <w:tc>
          <w:tcPr>
            <w:tcW w:w="720" w:type="dxa"/>
            <w:shd w:val="clear" w:color="auto" w:fill="FFFFFF"/>
            <w:tcMar>
              <w:top w:w="0" w:type="dxa"/>
              <w:left w:w="0" w:type="dxa"/>
              <w:bottom w:w="0" w:type="dxa"/>
              <w:right w:w="0" w:type="dxa"/>
            </w:tcMar>
            <w:vAlign w:val="center"/>
          </w:tcPr>
          <w:p w14:paraId="370EF87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3.38</w:t>
            </w:r>
          </w:p>
        </w:tc>
        <w:tc>
          <w:tcPr>
            <w:tcW w:w="720" w:type="dxa"/>
            <w:shd w:val="clear" w:color="auto" w:fill="FFFFFF"/>
            <w:tcMar>
              <w:top w:w="0" w:type="dxa"/>
              <w:left w:w="0" w:type="dxa"/>
              <w:bottom w:w="0" w:type="dxa"/>
              <w:right w:w="0" w:type="dxa"/>
            </w:tcMar>
            <w:vAlign w:val="center"/>
          </w:tcPr>
          <w:p w14:paraId="545EC7F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2.32</w:t>
            </w:r>
          </w:p>
        </w:tc>
        <w:tc>
          <w:tcPr>
            <w:tcW w:w="864" w:type="dxa"/>
            <w:shd w:val="clear" w:color="auto" w:fill="FFFFFF"/>
            <w:tcMar>
              <w:top w:w="0" w:type="dxa"/>
              <w:left w:w="0" w:type="dxa"/>
              <w:bottom w:w="0" w:type="dxa"/>
              <w:right w:w="0" w:type="dxa"/>
            </w:tcMar>
            <w:vAlign w:val="center"/>
          </w:tcPr>
          <w:p w14:paraId="532A4DA8"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8F21AB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B48CABD"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0E972AD3" w14:textId="77777777" w:rsidR="0097247D" w:rsidRPr="00DF6FAC" w:rsidRDefault="0097247D" w:rsidP="005920AB">
            <w:pPr>
              <w:spacing w:before="40" w:after="40" w:line="360" w:lineRule="auto"/>
              <w:ind w:left="100" w:right="100"/>
            </w:pPr>
            <w:r w:rsidRPr="00DF6FAC">
              <w:rPr>
                <w:rFonts w:eastAsia="Arial"/>
                <w:color w:val="111111"/>
                <w:sz w:val="22"/>
                <w:szCs w:val="22"/>
              </w:rPr>
              <w:t>narc_3m</w:t>
            </w:r>
          </w:p>
        </w:tc>
        <w:tc>
          <w:tcPr>
            <w:tcW w:w="4896" w:type="dxa"/>
            <w:shd w:val="clear" w:color="auto" w:fill="FFFFFF"/>
            <w:tcMar>
              <w:top w:w="0" w:type="dxa"/>
              <w:left w:w="0" w:type="dxa"/>
              <w:bottom w:w="0" w:type="dxa"/>
              <w:right w:w="0" w:type="dxa"/>
            </w:tcMar>
            <w:vAlign w:val="center"/>
          </w:tcPr>
          <w:p w14:paraId="58529B8B" w14:textId="77777777" w:rsidR="0097247D" w:rsidRPr="00DF6FAC" w:rsidRDefault="0097247D" w:rsidP="005920AB">
            <w:pPr>
              <w:spacing w:before="40" w:after="40" w:line="360" w:lineRule="auto"/>
              <w:ind w:left="100" w:right="100"/>
            </w:pPr>
            <w:r w:rsidRPr="00DF6FAC">
              <w:rPr>
                <w:rFonts w:eastAsia="Arial"/>
                <w:color w:val="111111"/>
                <w:sz w:val="22"/>
                <w:szCs w:val="22"/>
              </w:rPr>
              <w:t>Takes pride in his/her talents and accomplishments</w:t>
            </w:r>
          </w:p>
        </w:tc>
        <w:tc>
          <w:tcPr>
            <w:tcW w:w="720" w:type="dxa"/>
            <w:shd w:val="clear" w:color="auto" w:fill="FFFFFF"/>
            <w:tcMar>
              <w:top w:w="0" w:type="dxa"/>
              <w:left w:w="0" w:type="dxa"/>
              <w:bottom w:w="0" w:type="dxa"/>
              <w:right w:w="0" w:type="dxa"/>
            </w:tcMar>
            <w:vAlign w:val="center"/>
          </w:tcPr>
          <w:p w14:paraId="74261AD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-0.21</w:t>
            </w:r>
          </w:p>
        </w:tc>
        <w:tc>
          <w:tcPr>
            <w:tcW w:w="720" w:type="dxa"/>
            <w:shd w:val="clear" w:color="auto" w:fill="FFFFFF"/>
            <w:tcMar>
              <w:top w:w="0" w:type="dxa"/>
              <w:left w:w="0" w:type="dxa"/>
              <w:bottom w:w="0" w:type="dxa"/>
              <w:right w:w="0" w:type="dxa"/>
            </w:tcMar>
            <w:vAlign w:val="center"/>
          </w:tcPr>
          <w:p w14:paraId="74E12AF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w:t>
            </w:r>
          </w:p>
        </w:tc>
        <w:tc>
          <w:tcPr>
            <w:tcW w:w="720" w:type="dxa"/>
            <w:shd w:val="clear" w:color="auto" w:fill="FFFFFF"/>
            <w:tcMar>
              <w:top w:w="0" w:type="dxa"/>
              <w:left w:w="0" w:type="dxa"/>
              <w:bottom w:w="0" w:type="dxa"/>
              <w:right w:w="0" w:type="dxa"/>
            </w:tcMar>
            <w:vAlign w:val="center"/>
          </w:tcPr>
          <w:p w14:paraId="7D39EC5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1.82</w:t>
            </w:r>
          </w:p>
        </w:tc>
        <w:tc>
          <w:tcPr>
            <w:tcW w:w="720" w:type="dxa"/>
            <w:shd w:val="clear" w:color="auto" w:fill="FFFFFF"/>
            <w:tcMar>
              <w:top w:w="0" w:type="dxa"/>
              <w:left w:w="0" w:type="dxa"/>
              <w:bottom w:w="0" w:type="dxa"/>
              <w:right w:w="0" w:type="dxa"/>
            </w:tcMar>
            <w:vAlign w:val="center"/>
          </w:tcPr>
          <w:p w14:paraId="322BCE3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3.06</w:t>
            </w:r>
          </w:p>
        </w:tc>
        <w:tc>
          <w:tcPr>
            <w:tcW w:w="720" w:type="dxa"/>
            <w:shd w:val="clear" w:color="auto" w:fill="FFFFFF"/>
            <w:tcMar>
              <w:top w:w="0" w:type="dxa"/>
              <w:left w:w="0" w:type="dxa"/>
              <w:bottom w:w="0" w:type="dxa"/>
              <w:right w:w="0" w:type="dxa"/>
            </w:tcMar>
            <w:vAlign w:val="center"/>
          </w:tcPr>
          <w:p w14:paraId="5594133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2.36</w:t>
            </w:r>
          </w:p>
        </w:tc>
        <w:tc>
          <w:tcPr>
            <w:tcW w:w="864" w:type="dxa"/>
            <w:shd w:val="clear" w:color="auto" w:fill="FFFFFF"/>
            <w:tcMar>
              <w:top w:w="0" w:type="dxa"/>
              <w:left w:w="0" w:type="dxa"/>
              <w:bottom w:w="0" w:type="dxa"/>
              <w:right w:w="0" w:type="dxa"/>
            </w:tcMar>
            <w:vAlign w:val="center"/>
          </w:tcPr>
          <w:p w14:paraId="2CB2E886"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68F1C9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A018E2F"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52966E21" w14:textId="77777777" w:rsidR="0097247D" w:rsidRPr="00DF6FAC" w:rsidRDefault="0097247D" w:rsidP="005920AB">
            <w:pPr>
              <w:spacing w:before="40" w:after="40" w:line="360" w:lineRule="auto"/>
              <w:ind w:left="100" w:right="100"/>
            </w:pPr>
            <w:r w:rsidRPr="00DF6FAC">
              <w:rPr>
                <w:rFonts w:eastAsia="Arial"/>
                <w:color w:val="111111"/>
                <w:sz w:val="22"/>
                <w:szCs w:val="22"/>
              </w:rPr>
              <w:t>gran_3m</w:t>
            </w:r>
          </w:p>
        </w:tc>
        <w:tc>
          <w:tcPr>
            <w:tcW w:w="4896" w:type="dxa"/>
            <w:shd w:val="clear" w:color="auto" w:fill="FFFFFF"/>
            <w:tcMar>
              <w:top w:w="0" w:type="dxa"/>
              <w:left w:w="0" w:type="dxa"/>
              <w:bottom w:w="0" w:type="dxa"/>
              <w:right w:w="0" w:type="dxa"/>
            </w:tcMar>
            <w:vAlign w:val="center"/>
          </w:tcPr>
          <w:p w14:paraId="700BCE0A" w14:textId="77777777" w:rsidR="0097247D" w:rsidRPr="00DF6FAC" w:rsidRDefault="0097247D" w:rsidP="005920AB">
            <w:pPr>
              <w:spacing w:before="40" w:after="40" w:line="360" w:lineRule="auto"/>
              <w:ind w:left="100" w:right="100"/>
            </w:pPr>
            <w:r w:rsidRPr="00DF6FAC">
              <w:rPr>
                <w:rFonts w:eastAsia="Arial"/>
                <w:color w:val="111111"/>
                <w:sz w:val="22"/>
                <w:szCs w:val="22"/>
              </w:rPr>
              <w:t>Believes he/she has a right to preferential treatment</w:t>
            </w:r>
          </w:p>
        </w:tc>
        <w:tc>
          <w:tcPr>
            <w:tcW w:w="720" w:type="dxa"/>
            <w:shd w:val="clear" w:color="auto" w:fill="FFFFFF"/>
            <w:tcMar>
              <w:top w:w="0" w:type="dxa"/>
              <w:left w:w="0" w:type="dxa"/>
              <w:bottom w:w="0" w:type="dxa"/>
              <w:right w:w="0" w:type="dxa"/>
            </w:tcMar>
            <w:vAlign w:val="center"/>
          </w:tcPr>
          <w:p w14:paraId="0FEC3E9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0.46</w:t>
            </w:r>
          </w:p>
        </w:tc>
        <w:tc>
          <w:tcPr>
            <w:tcW w:w="720" w:type="dxa"/>
            <w:shd w:val="clear" w:color="auto" w:fill="FFFFFF"/>
            <w:tcMar>
              <w:top w:w="0" w:type="dxa"/>
              <w:left w:w="0" w:type="dxa"/>
              <w:bottom w:w="0" w:type="dxa"/>
              <w:right w:w="0" w:type="dxa"/>
            </w:tcMar>
            <w:vAlign w:val="center"/>
          </w:tcPr>
          <w:p w14:paraId="752AAC9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1.63</w:t>
            </w:r>
          </w:p>
        </w:tc>
        <w:tc>
          <w:tcPr>
            <w:tcW w:w="720" w:type="dxa"/>
            <w:shd w:val="clear" w:color="auto" w:fill="FFFFFF"/>
            <w:tcMar>
              <w:top w:w="0" w:type="dxa"/>
              <w:left w:w="0" w:type="dxa"/>
              <w:bottom w:w="0" w:type="dxa"/>
              <w:right w:w="0" w:type="dxa"/>
            </w:tcMar>
            <w:vAlign w:val="center"/>
          </w:tcPr>
          <w:p w14:paraId="012B95A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2.69</w:t>
            </w:r>
          </w:p>
        </w:tc>
        <w:tc>
          <w:tcPr>
            <w:tcW w:w="720" w:type="dxa"/>
            <w:shd w:val="clear" w:color="auto" w:fill="FFFFFF"/>
            <w:tcMar>
              <w:top w:w="0" w:type="dxa"/>
              <w:left w:w="0" w:type="dxa"/>
              <w:bottom w:w="0" w:type="dxa"/>
              <w:right w:w="0" w:type="dxa"/>
            </w:tcMar>
            <w:vAlign w:val="center"/>
          </w:tcPr>
          <w:p w14:paraId="001963D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3.89</w:t>
            </w:r>
          </w:p>
        </w:tc>
        <w:tc>
          <w:tcPr>
            <w:tcW w:w="720" w:type="dxa"/>
            <w:shd w:val="clear" w:color="auto" w:fill="FFFFFF"/>
            <w:tcMar>
              <w:top w:w="0" w:type="dxa"/>
              <w:left w:w="0" w:type="dxa"/>
              <w:bottom w:w="0" w:type="dxa"/>
              <w:right w:w="0" w:type="dxa"/>
            </w:tcMar>
            <w:vAlign w:val="center"/>
          </w:tcPr>
          <w:p w14:paraId="6917003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2.07</w:t>
            </w:r>
          </w:p>
        </w:tc>
        <w:tc>
          <w:tcPr>
            <w:tcW w:w="864" w:type="dxa"/>
            <w:shd w:val="clear" w:color="auto" w:fill="FFFFFF"/>
            <w:tcMar>
              <w:top w:w="0" w:type="dxa"/>
              <w:left w:w="0" w:type="dxa"/>
              <w:bottom w:w="0" w:type="dxa"/>
              <w:right w:w="0" w:type="dxa"/>
            </w:tcMar>
            <w:vAlign w:val="center"/>
          </w:tcPr>
          <w:p w14:paraId="327071FF"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ED2047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44ED1D0"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28B89C2F" w14:textId="77777777" w:rsidR="0097247D" w:rsidRPr="00DF6FAC" w:rsidRDefault="0097247D" w:rsidP="005920AB">
            <w:pPr>
              <w:spacing w:before="40" w:after="40" w:line="360" w:lineRule="auto"/>
              <w:ind w:left="100" w:right="100"/>
            </w:pPr>
            <w:r w:rsidRPr="00DF6FAC">
              <w:rPr>
                <w:rFonts w:eastAsia="Arial"/>
                <w:color w:val="111111"/>
                <w:sz w:val="22"/>
                <w:szCs w:val="22"/>
              </w:rPr>
              <w:t>gran_4m</w:t>
            </w:r>
          </w:p>
        </w:tc>
        <w:tc>
          <w:tcPr>
            <w:tcW w:w="4896" w:type="dxa"/>
            <w:shd w:val="clear" w:color="auto" w:fill="FFFFFF"/>
            <w:tcMar>
              <w:top w:w="0" w:type="dxa"/>
              <w:left w:w="0" w:type="dxa"/>
              <w:bottom w:w="0" w:type="dxa"/>
              <w:right w:w="0" w:type="dxa"/>
            </w:tcMar>
            <w:vAlign w:val="center"/>
          </w:tcPr>
          <w:p w14:paraId="4D4C7B55" w14:textId="77777777" w:rsidR="0097247D" w:rsidRPr="00DF6FAC" w:rsidRDefault="0097247D" w:rsidP="005920AB">
            <w:pPr>
              <w:spacing w:before="40" w:after="40" w:line="360" w:lineRule="auto"/>
              <w:ind w:left="100" w:right="100"/>
            </w:pPr>
            <w:r w:rsidRPr="00DF6FAC">
              <w:rPr>
                <w:rFonts w:eastAsia="Arial"/>
                <w:color w:val="111111"/>
                <w:sz w:val="22"/>
                <w:szCs w:val="22"/>
              </w:rPr>
              <w:t>Considers him/herself more worthy than others</w:t>
            </w:r>
          </w:p>
        </w:tc>
        <w:tc>
          <w:tcPr>
            <w:tcW w:w="720" w:type="dxa"/>
            <w:shd w:val="clear" w:color="auto" w:fill="FFFFFF"/>
            <w:tcMar>
              <w:top w:w="0" w:type="dxa"/>
              <w:left w:w="0" w:type="dxa"/>
              <w:bottom w:w="0" w:type="dxa"/>
              <w:right w:w="0" w:type="dxa"/>
            </w:tcMar>
            <w:vAlign w:val="center"/>
          </w:tcPr>
          <w:p w14:paraId="0A2457E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0.47</w:t>
            </w:r>
          </w:p>
        </w:tc>
        <w:tc>
          <w:tcPr>
            <w:tcW w:w="720" w:type="dxa"/>
            <w:shd w:val="clear" w:color="auto" w:fill="FFFFFF"/>
            <w:tcMar>
              <w:top w:w="0" w:type="dxa"/>
              <w:left w:w="0" w:type="dxa"/>
              <w:bottom w:w="0" w:type="dxa"/>
              <w:right w:w="0" w:type="dxa"/>
            </w:tcMar>
            <w:vAlign w:val="center"/>
          </w:tcPr>
          <w:p w14:paraId="2F4DF61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1.56</w:t>
            </w:r>
          </w:p>
        </w:tc>
        <w:tc>
          <w:tcPr>
            <w:tcW w:w="720" w:type="dxa"/>
            <w:shd w:val="clear" w:color="auto" w:fill="FFFFFF"/>
            <w:tcMar>
              <w:top w:w="0" w:type="dxa"/>
              <w:left w:w="0" w:type="dxa"/>
              <w:bottom w:w="0" w:type="dxa"/>
              <w:right w:w="0" w:type="dxa"/>
            </w:tcMar>
            <w:vAlign w:val="center"/>
          </w:tcPr>
          <w:p w14:paraId="5CE6A5C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2.47</w:t>
            </w:r>
          </w:p>
        </w:tc>
        <w:tc>
          <w:tcPr>
            <w:tcW w:w="720" w:type="dxa"/>
            <w:shd w:val="clear" w:color="auto" w:fill="FFFFFF"/>
            <w:tcMar>
              <w:top w:w="0" w:type="dxa"/>
              <w:left w:w="0" w:type="dxa"/>
              <w:bottom w:w="0" w:type="dxa"/>
              <w:right w:w="0" w:type="dxa"/>
            </w:tcMar>
            <w:vAlign w:val="center"/>
          </w:tcPr>
          <w:p w14:paraId="1772797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3.96</w:t>
            </w:r>
          </w:p>
        </w:tc>
        <w:tc>
          <w:tcPr>
            <w:tcW w:w="720" w:type="dxa"/>
            <w:shd w:val="clear" w:color="auto" w:fill="FFFFFF"/>
            <w:tcMar>
              <w:top w:w="0" w:type="dxa"/>
              <w:left w:w="0" w:type="dxa"/>
              <w:bottom w:w="0" w:type="dxa"/>
              <w:right w:w="0" w:type="dxa"/>
            </w:tcMar>
            <w:vAlign w:val="center"/>
          </w:tcPr>
          <w:p w14:paraId="1DAAB09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3.09</w:t>
            </w:r>
          </w:p>
        </w:tc>
        <w:tc>
          <w:tcPr>
            <w:tcW w:w="864" w:type="dxa"/>
            <w:shd w:val="clear" w:color="auto" w:fill="FFFFFF"/>
            <w:tcMar>
              <w:top w:w="0" w:type="dxa"/>
              <w:left w:w="0" w:type="dxa"/>
              <w:bottom w:w="0" w:type="dxa"/>
              <w:right w:w="0" w:type="dxa"/>
            </w:tcMar>
            <w:vAlign w:val="center"/>
          </w:tcPr>
          <w:p w14:paraId="3845229D"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F4DBCB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730D26F"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0ED3FE05" w14:textId="77777777" w:rsidR="0097247D" w:rsidRPr="00DF6FAC" w:rsidRDefault="0097247D" w:rsidP="005920AB">
            <w:pPr>
              <w:spacing w:before="40" w:after="40" w:line="360" w:lineRule="auto"/>
              <w:ind w:left="100" w:right="100"/>
            </w:pPr>
            <w:r w:rsidRPr="00DF6FAC">
              <w:rPr>
                <w:rFonts w:eastAsia="Arial"/>
                <w:color w:val="111111"/>
                <w:sz w:val="22"/>
                <w:szCs w:val="22"/>
              </w:rPr>
              <w:t>narc_5m</w:t>
            </w:r>
          </w:p>
        </w:tc>
        <w:tc>
          <w:tcPr>
            <w:tcW w:w="4896" w:type="dxa"/>
            <w:shd w:val="clear" w:color="auto" w:fill="FFFFFF"/>
            <w:tcMar>
              <w:top w:w="0" w:type="dxa"/>
              <w:left w:w="0" w:type="dxa"/>
              <w:bottom w:w="0" w:type="dxa"/>
              <w:right w:w="0" w:type="dxa"/>
            </w:tcMar>
            <w:vAlign w:val="center"/>
          </w:tcPr>
          <w:p w14:paraId="75C4B731" w14:textId="77777777" w:rsidR="0097247D" w:rsidRPr="00DF6FAC" w:rsidRDefault="0097247D" w:rsidP="005920AB">
            <w:pPr>
              <w:spacing w:before="40" w:after="40" w:line="360" w:lineRule="auto"/>
              <w:ind w:left="100" w:right="100"/>
            </w:pPr>
            <w:r w:rsidRPr="00DF6FAC">
              <w:rPr>
                <w:rFonts w:eastAsia="Arial"/>
                <w:color w:val="111111"/>
                <w:sz w:val="22"/>
                <w:szCs w:val="22"/>
              </w:rPr>
              <w:t>Will do anything to be in the spotlight</w:t>
            </w:r>
          </w:p>
        </w:tc>
        <w:tc>
          <w:tcPr>
            <w:tcW w:w="720" w:type="dxa"/>
            <w:shd w:val="clear" w:color="auto" w:fill="FFFFFF"/>
            <w:tcMar>
              <w:top w:w="0" w:type="dxa"/>
              <w:left w:w="0" w:type="dxa"/>
              <w:bottom w:w="0" w:type="dxa"/>
              <w:right w:w="0" w:type="dxa"/>
            </w:tcMar>
            <w:vAlign w:val="center"/>
          </w:tcPr>
          <w:p w14:paraId="16B4C78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0.08</w:t>
            </w:r>
          </w:p>
        </w:tc>
        <w:tc>
          <w:tcPr>
            <w:tcW w:w="720" w:type="dxa"/>
            <w:shd w:val="clear" w:color="auto" w:fill="FFFFFF"/>
            <w:tcMar>
              <w:top w:w="0" w:type="dxa"/>
              <w:left w:w="0" w:type="dxa"/>
              <w:bottom w:w="0" w:type="dxa"/>
              <w:right w:w="0" w:type="dxa"/>
            </w:tcMar>
            <w:vAlign w:val="center"/>
          </w:tcPr>
          <w:p w14:paraId="3057D2F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1.21</w:t>
            </w:r>
          </w:p>
        </w:tc>
        <w:tc>
          <w:tcPr>
            <w:tcW w:w="720" w:type="dxa"/>
            <w:shd w:val="clear" w:color="auto" w:fill="FFFFFF"/>
            <w:tcMar>
              <w:top w:w="0" w:type="dxa"/>
              <w:left w:w="0" w:type="dxa"/>
              <w:bottom w:w="0" w:type="dxa"/>
              <w:right w:w="0" w:type="dxa"/>
            </w:tcMar>
            <w:vAlign w:val="center"/>
          </w:tcPr>
          <w:p w14:paraId="34456C2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1.99</w:t>
            </w:r>
          </w:p>
        </w:tc>
        <w:tc>
          <w:tcPr>
            <w:tcW w:w="720" w:type="dxa"/>
            <w:shd w:val="clear" w:color="auto" w:fill="FFFFFF"/>
            <w:tcMar>
              <w:top w:w="0" w:type="dxa"/>
              <w:left w:w="0" w:type="dxa"/>
              <w:bottom w:w="0" w:type="dxa"/>
              <w:right w:w="0" w:type="dxa"/>
            </w:tcMar>
            <w:vAlign w:val="center"/>
          </w:tcPr>
          <w:p w14:paraId="6652076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3.42</w:t>
            </w:r>
          </w:p>
        </w:tc>
        <w:tc>
          <w:tcPr>
            <w:tcW w:w="720" w:type="dxa"/>
            <w:shd w:val="clear" w:color="auto" w:fill="FFFFFF"/>
            <w:tcMar>
              <w:top w:w="0" w:type="dxa"/>
              <w:left w:w="0" w:type="dxa"/>
              <w:bottom w:w="0" w:type="dxa"/>
              <w:right w:w="0" w:type="dxa"/>
            </w:tcMar>
            <w:vAlign w:val="center"/>
          </w:tcPr>
          <w:p w14:paraId="73F1E27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2.77</w:t>
            </w:r>
          </w:p>
        </w:tc>
        <w:tc>
          <w:tcPr>
            <w:tcW w:w="864" w:type="dxa"/>
            <w:shd w:val="clear" w:color="auto" w:fill="FFFFFF"/>
            <w:tcMar>
              <w:top w:w="0" w:type="dxa"/>
              <w:left w:w="0" w:type="dxa"/>
              <w:bottom w:w="0" w:type="dxa"/>
              <w:right w:w="0" w:type="dxa"/>
            </w:tcMar>
            <w:vAlign w:val="center"/>
          </w:tcPr>
          <w:p w14:paraId="2189BAFC"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BD7219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BCD2370"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3705BCB9" w14:textId="77777777" w:rsidR="0097247D" w:rsidRPr="00DF6FAC" w:rsidRDefault="0097247D" w:rsidP="005920AB">
            <w:pPr>
              <w:spacing w:before="40" w:after="40" w:line="360" w:lineRule="auto"/>
              <w:ind w:left="100" w:right="100"/>
            </w:pPr>
            <w:r w:rsidRPr="00DF6FAC">
              <w:rPr>
                <w:rFonts w:eastAsia="Arial"/>
                <w:color w:val="111111"/>
                <w:sz w:val="22"/>
                <w:szCs w:val="22"/>
              </w:rPr>
              <w:t>gran_5m</w:t>
            </w:r>
          </w:p>
        </w:tc>
        <w:tc>
          <w:tcPr>
            <w:tcW w:w="4896" w:type="dxa"/>
            <w:shd w:val="clear" w:color="auto" w:fill="FFFFFF"/>
            <w:tcMar>
              <w:top w:w="0" w:type="dxa"/>
              <w:left w:w="0" w:type="dxa"/>
              <w:bottom w:w="0" w:type="dxa"/>
              <w:right w:w="0" w:type="dxa"/>
            </w:tcMar>
            <w:vAlign w:val="center"/>
          </w:tcPr>
          <w:p w14:paraId="7225DB39" w14:textId="77777777" w:rsidR="0097247D" w:rsidRPr="00DF6FAC" w:rsidRDefault="0097247D" w:rsidP="005920AB">
            <w:pPr>
              <w:spacing w:before="40" w:after="40" w:line="360" w:lineRule="auto"/>
              <w:ind w:left="100" w:right="100"/>
            </w:pPr>
            <w:r w:rsidRPr="00DF6FAC">
              <w:rPr>
                <w:rFonts w:eastAsia="Arial"/>
                <w:color w:val="111111"/>
                <w:sz w:val="22"/>
                <w:szCs w:val="22"/>
              </w:rPr>
              <w:t>Frequently thinks that he/she is the best</w:t>
            </w:r>
          </w:p>
        </w:tc>
        <w:tc>
          <w:tcPr>
            <w:tcW w:w="720" w:type="dxa"/>
            <w:shd w:val="clear" w:color="auto" w:fill="FFFFFF"/>
            <w:tcMar>
              <w:top w:w="0" w:type="dxa"/>
              <w:left w:w="0" w:type="dxa"/>
              <w:bottom w:w="0" w:type="dxa"/>
              <w:right w:w="0" w:type="dxa"/>
            </w:tcMar>
            <w:vAlign w:val="center"/>
          </w:tcPr>
          <w:p w14:paraId="315807A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0.31</w:t>
            </w:r>
          </w:p>
        </w:tc>
        <w:tc>
          <w:tcPr>
            <w:tcW w:w="720" w:type="dxa"/>
            <w:shd w:val="clear" w:color="auto" w:fill="FFFFFF"/>
            <w:tcMar>
              <w:top w:w="0" w:type="dxa"/>
              <w:left w:w="0" w:type="dxa"/>
              <w:bottom w:w="0" w:type="dxa"/>
              <w:right w:w="0" w:type="dxa"/>
            </w:tcMar>
            <w:vAlign w:val="center"/>
          </w:tcPr>
          <w:p w14:paraId="192970F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1.28</w:t>
            </w:r>
          </w:p>
        </w:tc>
        <w:tc>
          <w:tcPr>
            <w:tcW w:w="720" w:type="dxa"/>
            <w:shd w:val="clear" w:color="auto" w:fill="FFFFFF"/>
            <w:tcMar>
              <w:top w:w="0" w:type="dxa"/>
              <w:left w:w="0" w:type="dxa"/>
              <w:bottom w:w="0" w:type="dxa"/>
              <w:right w:w="0" w:type="dxa"/>
            </w:tcMar>
            <w:vAlign w:val="center"/>
          </w:tcPr>
          <w:p w14:paraId="65DEDC5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1.91</w:t>
            </w:r>
          </w:p>
        </w:tc>
        <w:tc>
          <w:tcPr>
            <w:tcW w:w="720" w:type="dxa"/>
            <w:shd w:val="clear" w:color="auto" w:fill="FFFFFF"/>
            <w:tcMar>
              <w:top w:w="0" w:type="dxa"/>
              <w:left w:w="0" w:type="dxa"/>
              <w:bottom w:w="0" w:type="dxa"/>
              <w:right w:w="0" w:type="dxa"/>
            </w:tcMar>
            <w:vAlign w:val="center"/>
          </w:tcPr>
          <w:p w14:paraId="31B8BD9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2.91</w:t>
            </w:r>
          </w:p>
        </w:tc>
        <w:tc>
          <w:tcPr>
            <w:tcW w:w="720" w:type="dxa"/>
            <w:shd w:val="clear" w:color="auto" w:fill="FFFFFF"/>
            <w:tcMar>
              <w:top w:w="0" w:type="dxa"/>
              <w:left w:w="0" w:type="dxa"/>
              <w:bottom w:w="0" w:type="dxa"/>
              <w:right w:w="0" w:type="dxa"/>
            </w:tcMar>
            <w:vAlign w:val="center"/>
          </w:tcPr>
          <w:p w14:paraId="174D3F1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3.42</w:t>
            </w:r>
          </w:p>
        </w:tc>
        <w:tc>
          <w:tcPr>
            <w:tcW w:w="864" w:type="dxa"/>
            <w:shd w:val="clear" w:color="auto" w:fill="FFFFFF"/>
            <w:tcMar>
              <w:top w:w="0" w:type="dxa"/>
              <w:left w:w="0" w:type="dxa"/>
              <w:bottom w:w="0" w:type="dxa"/>
              <w:right w:w="0" w:type="dxa"/>
            </w:tcMar>
            <w:vAlign w:val="center"/>
          </w:tcPr>
          <w:p w14:paraId="097A1FEA"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D26FD3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287A70AB"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6288AFF8" w14:textId="30D3A89E" w:rsidR="005920AB" w:rsidRPr="00DF6FAC" w:rsidRDefault="005920AB" w:rsidP="005920AB">
            <w:pPr>
              <w:spacing w:before="40" w:after="40" w:line="360" w:lineRule="auto"/>
              <w:ind w:left="100" w:right="100"/>
              <w:jc w:val="center"/>
            </w:pPr>
          </w:p>
          <w:p w14:paraId="30541A7A" w14:textId="07367384" w:rsidR="005920AB" w:rsidRPr="00B434D4" w:rsidRDefault="005920AB" w:rsidP="005920AB">
            <w:pPr>
              <w:spacing w:before="40" w:after="40" w:line="360" w:lineRule="auto"/>
              <w:ind w:left="100" w:right="100"/>
              <w:jc w:val="center"/>
              <w:rPr>
                <w:b/>
                <w:bCs/>
              </w:rPr>
            </w:pPr>
            <w:r w:rsidRPr="00B434D4">
              <w:rPr>
                <w:rFonts w:eastAsia="Arial"/>
                <w:b/>
                <w:bCs/>
                <w:color w:val="111111"/>
                <w:sz w:val="22"/>
                <w:szCs w:val="22"/>
              </w:rPr>
              <w:t>Affective Lability</w:t>
            </w:r>
          </w:p>
        </w:tc>
        <w:tc>
          <w:tcPr>
            <w:tcW w:w="720" w:type="dxa"/>
            <w:shd w:val="clear" w:color="auto" w:fill="FFFFFF"/>
            <w:tcMar>
              <w:top w:w="0" w:type="dxa"/>
              <w:left w:w="0" w:type="dxa"/>
              <w:bottom w:w="0" w:type="dxa"/>
              <w:right w:w="0" w:type="dxa"/>
            </w:tcMar>
            <w:vAlign w:val="center"/>
          </w:tcPr>
          <w:p w14:paraId="25887764"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7F58EC39"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116B500E"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5CEADA9D"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38D19559"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5B5B48C7"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803E524" w14:textId="77777777" w:rsidR="005920AB" w:rsidRPr="00DF6FAC" w:rsidRDefault="005920AB" w:rsidP="00691648">
            <w:pPr>
              <w:spacing w:before="40" w:after="40" w:line="360" w:lineRule="auto"/>
              <w:ind w:left="100" w:right="100"/>
              <w:jc w:val="right"/>
            </w:pPr>
          </w:p>
        </w:tc>
      </w:tr>
      <w:tr w:rsidR="0097247D" w:rsidRPr="00DF6FAC" w14:paraId="72B08135"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7C411ABF" w14:textId="77777777" w:rsidR="0097247D" w:rsidRPr="00DF6FAC" w:rsidRDefault="0097247D" w:rsidP="005920AB">
            <w:pPr>
              <w:spacing w:before="40" w:after="40" w:line="360" w:lineRule="auto"/>
              <w:ind w:left="100" w:right="100"/>
            </w:pPr>
            <w:r w:rsidRPr="00DF6FAC">
              <w:rPr>
                <w:rFonts w:eastAsia="Arial"/>
                <w:color w:val="111111"/>
                <w:sz w:val="22"/>
                <w:szCs w:val="22"/>
              </w:rPr>
              <w:t>labi_1m</w:t>
            </w:r>
          </w:p>
        </w:tc>
        <w:tc>
          <w:tcPr>
            <w:tcW w:w="4896" w:type="dxa"/>
            <w:shd w:val="clear" w:color="auto" w:fill="FFFFFF"/>
            <w:tcMar>
              <w:top w:w="0" w:type="dxa"/>
              <w:left w:w="0" w:type="dxa"/>
              <w:bottom w:w="0" w:type="dxa"/>
              <w:right w:w="0" w:type="dxa"/>
            </w:tcMar>
            <w:vAlign w:val="center"/>
          </w:tcPr>
          <w:p w14:paraId="68AC0E4A" w14:textId="77777777" w:rsidR="0097247D" w:rsidRPr="00DF6FAC" w:rsidRDefault="0097247D" w:rsidP="005920AB">
            <w:pPr>
              <w:spacing w:before="40" w:after="40" w:line="360" w:lineRule="auto"/>
              <w:ind w:left="100" w:right="100"/>
            </w:pPr>
            <w:r w:rsidRPr="00DF6FAC">
              <w:rPr>
                <w:rFonts w:eastAsia="Arial"/>
                <w:color w:val="111111"/>
                <w:sz w:val="22"/>
                <w:szCs w:val="22"/>
              </w:rPr>
              <w:t>Has extreme mood swings</w:t>
            </w:r>
          </w:p>
        </w:tc>
        <w:tc>
          <w:tcPr>
            <w:tcW w:w="720" w:type="dxa"/>
            <w:shd w:val="clear" w:color="auto" w:fill="FFFFFF"/>
            <w:tcMar>
              <w:top w:w="0" w:type="dxa"/>
              <w:left w:w="0" w:type="dxa"/>
              <w:bottom w:w="0" w:type="dxa"/>
              <w:right w:w="0" w:type="dxa"/>
            </w:tcMar>
            <w:vAlign w:val="center"/>
          </w:tcPr>
          <w:p w14:paraId="2BAD254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-0.67</w:t>
            </w:r>
          </w:p>
        </w:tc>
        <w:tc>
          <w:tcPr>
            <w:tcW w:w="720" w:type="dxa"/>
            <w:shd w:val="clear" w:color="auto" w:fill="FFFFFF"/>
            <w:tcMar>
              <w:top w:w="0" w:type="dxa"/>
              <w:left w:w="0" w:type="dxa"/>
              <w:bottom w:w="0" w:type="dxa"/>
              <w:right w:w="0" w:type="dxa"/>
            </w:tcMar>
            <w:vAlign w:val="center"/>
          </w:tcPr>
          <w:p w14:paraId="2C7C841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0.43</w:t>
            </w:r>
          </w:p>
        </w:tc>
        <w:tc>
          <w:tcPr>
            <w:tcW w:w="720" w:type="dxa"/>
            <w:shd w:val="clear" w:color="auto" w:fill="FFFFFF"/>
            <w:tcMar>
              <w:top w:w="0" w:type="dxa"/>
              <w:left w:w="0" w:type="dxa"/>
              <w:bottom w:w="0" w:type="dxa"/>
              <w:right w:w="0" w:type="dxa"/>
            </w:tcMar>
            <w:vAlign w:val="center"/>
          </w:tcPr>
          <w:p w14:paraId="3FE52C8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1.19</w:t>
            </w:r>
          </w:p>
        </w:tc>
        <w:tc>
          <w:tcPr>
            <w:tcW w:w="720" w:type="dxa"/>
            <w:shd w:val="clear" w:color="auto" w:fill="FFFFFF"/>
            <w:tcMar>
              <w:top w:w="0" w:type="dxa"/>
              <w:left w:w="0" w:type="dxa"/>
              <w:bottom w:w="0" w:type="dxa"/>
              <w:right w:w="0" w:type="dxa"/>
            </w:tcMar>
            <w:vAlign w:val="center"/>
          </w:tcPr>
          <w:p w14:paraId="55E9B7F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2.09</w:t>
            </w:r>
          </w:p>
        </w:tc>
        <w:tc>
          <w:tcPr>
            <w:tcW w:w="720" w:type="dxa"/>
            <w:shd w:val="clear" w:color="auto" w:fill="FFFFFF"/>
            <w:tcMar>
              <w:top w:w="0" w:type="dxa"/>
              <w:left w:w="0" w:type="dxa"/>
              <w:bottom w:w="0" w:type="dxa"/>
              <w:right w:w="0" w:type="dxa"/>
            </w:tcMar>
            <w:vAlign w:val="center"/>
          </w:tcPr>
          <w:p w14:paraId="0242794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2.84</w:t>
            </w:r>
          </w:p>
        </w:tc>
        <w:tc>
          <w:tcPr>
            <w:tcW w:w="864" w:type="dxa"/>
            <w:shd w:val="clear" w:color="auto" w:fill="FFFFFF"/>
            <w:tcMar>
              <w:top w:w="0" w:type="dxa"/>
              <w:left w:w="0" w:type="dxa"/>
              <w:bottom w:w="0" w:type="dxa"/>
              <w:right w:w="0" w:type="dxa"/>
            </w:tcMar>
            <w:vAlign w:val="center"/>
          </w:tcPr>
          <w:p w14:paraId="4B33AC1A"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85E3F5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3ACDC2F"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859CC94" w14:textId="77777777" w:rsidR="0097247D" w:rsidRPr="00DF6FAC" w:rsidRDefault="0097247D" w:rsidP="005920AB">
            <w:pPr>
              <w:spacing w:before="40" w:after="40" w:line="360" w:lineRule="auto"/>
              <w:ind w:left="100" w:right="100"/>
            </w:pPr>
            <w:r w:rsidRPr="00DF6FAC">
              <w:rPr>
                <w:rFonts w:eastAsia="Arial"/>
                <w:color w:val="111111"/>
                <w:sz w:val="22"/>
                <w:szCs w:val="22"/>
              </w:rPr>
              <w:t>labi_2m</w:t>
            </w:r>
          </w:p>
        </w:tc>
        <w:tc>
          <w:tcPr>
            <w:tcW w:w="4896" w:type="dxa"/>
            <w:shd w:val="clear" w:color="auto" w:fill="FFFFFF"/>
            <w:tcMar>
              <w:top w:w="0" w:type="dxa"/>
              <w:left w:w="0" w:type="dxa"/>
              <w:bottom w:w="0" w:type="dxa"/>
              <w:right w:w="0" w:type="dxa"/>
            </w:tcMar>
            <w:vAlign w:val="center"/>
          </w:tcPr>
          <w:p w14:paraId="280A538F" w14:textId="77777777" w:rsidR="0097247D" w:rsidRPr="00DF6FAC" w:rsidRDefault="0097247D" w:rsidP="005920AB">
            <w:pPr>
              <w:spacing w:before="40" w:after="40" w:line="360" w:lineRule="auto"/>
              <w:ind w:left="100" w:right="100"/>
            </w:pPr>
            <w:r w:rsidRPr="00DF6FAC">
              <w:rPr>
                <w:rFonts w:eastAsia="Arial"/>
                <w:color w:val="111111"/>
                <w:sz w:val="22"/>
                <w:szCs w:val="22"/>
              </w:rPr>
              <w:t>Is often moody</w:t>
            </w:r>
          </w:p>
        </w:tc>
        <w:tc>
          <w:tcPr>
            <w:tcW w:w="720" w:type="dxa"/>
            <w:shd w:val="clear" w:color="auto" w:fill="FFFFFF"/>
            <w:tcMar>
              <w:top w:w="0" w:type="dxa"/>
              <w:left w:w="0" w:type="dxa"/>
              <w:bottom w:w="0" w:type="dxa"/>
              <w:right w:w="0" w:type="dxa"/>
            </w:tcMar>
            <w:vAlign w:val="center"/>
          </w:tcPr>
          <w:p w14:paraId="2F34704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-0.27</w:t>
            </w:r>
          </w:p>
        </w:tc>
        <w:tc>
          <w:tcPr>
            <w:tcW w:w="720" w:type="dxa"/>
            <w:shd w:val="clear" w:color="auto" w:fill="FFFFFF"/>
            <w:tcMar>
              <w:top w:w="0" w:type="dxa"/>
              <w:left w:w="0" w:type="dxa"/>
              <w:bottom w:w="0" w:type="dxa"/>
              <w:right w:w="0" w:type="dxa"/>
            </w:tcMar>
            <w:vAlign w:val="center"/>
          </w:tcPr>
          <w:p w14:paraId="09C48A7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w:t>
            </w:r>
          </w:p>
        </w:tc>
        <w:tc>
          <w:tcPr>
            <w:tcW w:w="720" w:type="dxa"/>
            <w:shd w:val="clear" w:color="auto" w:fill="FFFFFF"/>
            <w:tcMar>
              <w:top w:w="0" w:type="dxa"/>
              <w:left w:w="0" w:type="dxa"/>
              <w:bottom w:w="0" w:type="dxa"/>
              <w:right w:w="0" w:type="dxa"/>
            </w:tcMar>
            <w:vAlign w:val="center"/>
          </w:tcPr>
          <w:p w14:paraId="5400F14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1.46</w:t>
            </w:r>
          </w:p>
        </w:tc>
        <w:tc>
          <w:tcPr>
            <w:tcW w:w="720" w:type="dxa"/>
            <w:shd w:val="clear" w:color="auto" w:fill="FFFFFF"/>
            <w:tcMar>
              <w:top w:w="0" w:type="dxa"/>
              <w:left w:w="0" w:type="dxa"/>
              <w:bottom w:w="0" w:type="dxa"/>
              <w:right w:w="0" w:type="dxa"/>
            </w:tcMar>
            <w:vAlign w:val="center"/>
          </w:tcPr>
          <w:p w14:paraId="4335799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2.16</w:t>
            </w:r>
          </w:p>
        </w:tc>
        <w:tc>
          <w:tcPr>
            <w:tcW w:w="720" w:type="dxa"/>
            <w:shd w:val="clear" w:color="auto" w:fill="FFFFFF"/>
            <w:tcMar>
              <w:top w:w="0" w:type="dxa"/>
              <w:left w:w="0" w:type="dxa"/>
              <w:bottom w:w="0" w:type="dxa"/>
              <w:right w:w="0" w:type="dxa"/>
            </w:tcMar>
            <w:vAlign w:val="center"/>
          </w:tcPr>
          <w:p w14:paraId="7586DAF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3.67</w:t>
            </w:r>
          </w:p>
        </w:tc>
        <w:tc>
          <w:tcPr>
            <w:tcW w:w="864" w:type="dxa"/>
            <w:shd w:val="clear" w:color="auto" w:fill="FFFFFF"/>
            <w:tcMar>
              <w:top w:w="0" w:type="dxa"/>
              <w:left w:w="0" w:type="dxa"/>
              <w:bottom w:w="0" w:type="dxa"/>
              <w:right w:w="0" w:type="dxa"/>
            </w:tcMar>
            <w:vAlign w:val="center"/>
          </w:tcPr>
          <w:p w14:paraId="518C1824"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686FD3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FFAF2F7"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1987A934" w14:textId="77777777" w:rsidR="0097247D" w:rsidRPr="00DF6FAC" w:rsidRDefault="0097247D" w:rsidP="005920AB">
            <w:pPr>
              <w:spacing w:before="40" w:after="40" w:line="360" w:lineRule="auto"/>
              <w:ind w:left="100" w:right="100"/>
            </w:pPr>
            <w:r w:rsidRPr="00DF6FAC">
              <w:rPr>
                <w:rFonts w:eastAsia="Arial"/>
                <w:color w:val="111111"/>
                <w:sz w:val="22"/>
                <w:szCs w:val="22"/>
              </w:rPr>
              <w:t>labi_3m</w:t>
            </w:r>
          </w:p>
        </w:tc>
        <w:tc>
          <w:tcPr>
            <w:tcW w:w="4896" w:type="dxa"/>
            <w:shd w:val="clear" w:color="auto" w:fill="FFFFFF"/>
            <w:tcMar>
              <w:top w:w="0" w:type="dxa"/>
              <w:left w:w="0" w:type="dxa"/>
              <w:bottom w:w="0" w:type="dxa"/>
              <w:right w:w="0" w:type="dxa"/>
            </w:tcMar>
            <w:vAlign w:val="center"/>
          </w:tcPr>
          <w:p w14:paraId="0472F73A" w14:textId="77777777" w:rsidR="0097247D" w:rsidRPr="00DF6FAC" w:rsidRDefault="0097247D" w:rsidP="005920AB">
            <w:pPr>
              <w:spacing w:before="40" w:after="40" w:line="360" w:lineRule="auto"/>
              <w:ind w:left="100" w:right="100"/>
            </w:pPr>
            <w:r w:rsidRPr="00DF6FAC">
              <w:rPr>
                <w:rFonts w:eastAsia="Arial"/>
                <w:color w:val="111111"/>
                <w:sz w:val="22"/>
                <w:szCs w:val="22"/>
              </w:rPr>
              <w:t>Has very unpredictable moods</w:t>
            </w:r>
          </w:p>
        </w:tc>
        <w:tc>
          <w:tcPr>
            <w:tcW w:w="720" w:type="dxa"/>
            <w:shd w:val="clear" w:color="auto" w:fill="FFFFFF"/>
            <w:tcMar>
              <w:top w:w="0" w:type="dxa"/>
              <w:left w:w="0" w:type="dxa"/>
              <w:bottom w:w="0" w:type="dxa"/>
              <w:right w:w="0" w:type="dxa"/>
            </w:tcMar>
            <w:vAlign w:val="center"/>
          </w:tcPr>
          <w:p w14:paraId="49831C8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w:t>
            </w:r>
          </w:p>
        </w:tc>
        <w:tc>
          <w:tcPr>
            <w:tcW w:w="720" w:type="dxa"/>
            <w:shd w:val="clear" w:color="auto" w:fill="FFFFFF"/>
            <w:tcMar>
              <w:top w:w="0" w:type="dxa"/>
              <w:left w:w="0" w:type="dxa"/>
              <w:bottom w:w="0" w:type="dxa"/>
              <w:right w:w="0" w:type="dxa"/>
            </w:tcMar>
            <w:vAlign w:val="center"/>
          </w:tcPr>
          <w:p w14:paraId="45EB14B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1.03</w:t>
            </w:r>
          </w:p>
        </w:tc>
        <w:tc>
          <w:tcPr>
            <w:tcW w:w="720" w:type="dxa"/>
            <w:shd w:val="clear" w:color="auto" w:fill="FFFFFF"/>
            <w:tcMar>
              <w:top w:w="0" w:type="dxa"/>
              <w:left w:w="0" w:type="dxa"/>
              <w:bottom w:w="0" w:type="dxa"/>
              <w:right w:w="0" w:type="dxa"/>
            </w:tcMar>
            <w:vAlign w:val="center"/>
          </w:tcPr>
          <w:p w14:paraId="6686222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1.81</w:t>
            </w:r>
          </w:p>
        </w:tc>
        <w:tc>
          <w:tcPr>
            <w:tcW w:w="720" w:type="dxa"/>
            <w:shd w:val="clear" w:color="auto" w:fill="FFFFFF"/>
            <w:tcMar>
              <w:top w:w="0" w:type="dxa"/>
              <w:left w:w="0" w:type="dxa"/>
              <w:bottom w:w="0" w:type="dxa"/>
              <w:right w:w="0" w:type="dxa"/>
            </w:tcMar>
            <w:vAlign w:val="center"/>
          </w:tcPr>
          <w:p w14:paraId="42D9B13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w:t>
            </w:r>
          </w:p>
        </w:tc>
        <w:tc>
          <w:tcPr>
            <w:tcW w:w="720" w:type="dxa"/>
            <w:shd w:val="clear" w:color="auto" w:fill="FFFFFF"/>
            <w:tcMar>
              <w:top w:w="0" w:type="dxa"/>
              <w:left w:w="0" w:type="dxa"/>
              <w:bottom w:w="0" w:type="dxa"/>
              <w:right w:w="0" w:type="dxa"/>
            </w:tcMar>
            <w:vAlign w:val="center"/>
          </w:tcPr>
          <w:p w14:paraId="3470BD3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3.23</w:t>
            </w:r>
          </w:p>
        </w:tc>
        <w:tc>
          <w:tcPr>
            <w:tcW w:w="864" w:type="dxa"/>
            <w:shd w:val="clear" w:color="auto" w:fill="FFFFFF"/>
            <w:tcMar>
              <w:top w:w="0" w:type="dxa"/>
              <w:left w:w="0" w:type="dxa"/>
              <w:bottom w:w="0" w:type="dxa"/>
              <w:right w:w="0" w:type="dxa"/>
            </w:tcMar>
            <w:vAlign w:val="center"/>
          </w:tcPr>
          <w:p w14:paraId="6418855B"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BC0D6B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441BB53"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6947D38E" w14:textId="77777777" w:rsidR="0097247D" w:rsidRPr="00DF6FAC" w:rsidRDefault="0097247D" w:rsidP="005920AB">
            <w:pPr>
              <w:spacing w:before="40" w:after="40" w:line="360" w:lineRule="auto"/>
              <w:ind w:left="100" w:right="100"/>
            </w:pPr>
            <w:r w:rsidRPr="00DF6FAC">
              <w:rPr>
                <w:rFonts w:eastAsia="Arial"/>
                <w:color w:val="111111"/>
                <w:sz w:val="22"/>
                <w:szCs w:val="22"/>
              </w:rPr>
              <w:t>labi_4m</w:t>
            </w:r>
          </w:p>
        </w:tc>
        <w:tc>
          <w:tcPr>
            <w:tcW w:w="4896" w:type="dxa"/>
            <w:shd w:val="clear" w:color="auto" w:fill="FFFFFF"/>
            <w:tcMar>
              <w:top w:w="0" w:type="dxa"/>
              <w:left w:w="0" w:type="dxa"/>
              <w:bottom w:w="0" w:type="dxa"/>
              <w:right w:w="0" w:type="dxa"/>
            </w:tcMar>
            <w:vAlign w:val="center"/>
          </w:tcPr>
          <w:p w14:paraId="038BE906" w14:textId="77777777" w:rsidR="0097247D" w:rsidRPr="00DF6FAC" w:rsidRDefault="0097247D" w:rsidP="005920AB">
            <w:pPr>
              <w:spacing w:before="40" w:after="40" w:line="360" w:lineRule="auto"/>
              <w:ind w:left="100" w:right="100"/>
            </w:pPr>
            <w:r w:rsidRPr="00DF6FAC">
              <w:rPr>
                <w:rFonts w:eastAsia="Arial"/>
                <w:color w:val="111111"/>
                <w:sz w:val="22"/>
                <w:szCs w:val="22"/>
              </w:rPr>
              <w:t xml:space="preserve">His/her feelings are easily influenced by small things </w:t>
            </w:r>
          </w:p>
        </w:tc>
        <w:tc>
          <w:tcPr>
            <w:tcW w:w="720" w:type="dxa"/>
            <w:shd w:val="clear" w:color="auto" w:fill="FFFFFF"/>
            <w:tcMar>
              <w:top w:w="0" w:type="dxa"/>
              <w:left w:w="0" w:type="dxa"/>
              <w:bottom w:w="0" w:type="dxa"/>
              <w:right w:w="0" w:type="dxa"/>
            </w:tcMar>
            <w:vAlign w:val="center"/>
          </w:tcPr>
          <w:p w14:paraId="2977370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-0.88</w:t>
            </w:r>
          </w:p>
        </w:tc>
        <w:tc>
          <w:tcPr>
            <w:tcW w:w="720" w:type="dxa"/>
            <w:shd w:val="clear" w:color="auto" w:fill="FFFFFF"/>
            <w:tcMar>
              <w:top w:w="0" w:type="dxa"/>
              <w:left w:w="0" w:type="dxa"/>
              <w:bottom w:w="0" w:type="dxa"/>
              <w:right w:w="0" w:type="dxa"/>
            </w:tcMar>
            <w:vAlign w:val="center"/>
          </w:tcPr>
          <w:p w14:paraId="5D8651E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0.33</w:t>
            </w:r>
          </w:p>
        </w:tc>
        <w:tc>
          <w:tcPr>
            <w:tcW w:w="720" w:type="dxa"/>
            <w:shd w:val="clear" w:color="auto" w:fill="FFFFFF"/>
            <w:tcMar>
              <w:top w:w="0" w:type="dxa"/>
              <w:left w:w="0" w:type="dxa"/>
              <w:bottom w:w="0" w:type="dxa"/>
              <w:right w:w="0" w:type="dxa"/>
            </w:tcMar>
            <w:vAlign w:val="center"/>
          </w:tcPr>
          <w:p w14:paraId="050095F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1.32</w:t>
            </w:r>
          </w:p>
        </w:tc>
        <w:tc>
          <w:tcPr>
            <w:tcW w:w="720" w:type="dxa"/>
            <w:shd w:val="clear" w:color="auto" w:fill="FFFFFF"/>
            <w:tcMar>
              <w:top w:w="0" w:type="dxa"/>
              <w:left w:w="0" w:type="dxa"/>
              <w:bottom w:w="0" w:type="dxa"/>
              <w:right w:w="0" w:type="dxa"/>
            </w:tcMar>
            <w:vAlign w:val="center"/>
          </w:tcPr>
          <w:p w14:paraId="0284C03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2.79</w:t>
            </w:r>
          </w:p>
        </w:tc>
        <w:tc>
          <w:tcPr>
            <w:tcW w:w="720" w:type="dxa"/>
            <w:shd w:val="clear" w:color="auto" w:fill="FFFFFF"/>
            <w:tcMar>
              <w:top w:w="0" w:type="dxa"/>
              <w:left w:w="0" w:type="dxa"/>
              <w:bottom w:w="0" w:type="dxa"/>
              <w:right w:w="0" w:type="dxa"/>
            </w:tcMar>
            <w:vAlign w:val="center"/>
          </w:tcPr>
          <w:p w14:paraId="39CE3E3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2.09</w:t>
            </w:r>
          </w:p>
        </w:tc>
        <w:tc>
          <w:tcPr>
            <w:tcW w:w="864" w:type="dxa"/>
            <w:shd w:val="clear" w:color="auto" w:fill="FFFFFF"/>
            <w:tcMar>
              <w:top w:w="0" w:type="dxa"/>
              <w:left w:w="0" w:type="dxa"/>
              <w:bottom w:w="0" w:type="dxa"/>
              <w:right w:w="0" w:type="dxa"/>
            </w:tcMar>
            <w:vAlign w:val="center"/>
          </w:tcPr>
          <w:p w14:paraId="3835AE1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0.027</w:t>
            </w:r>
          </w:p>
        </w:tc>
        <w:tc>
          <w:tcPr>
            <w:tcW w:w="648" w:type="dxa"/>
            <w:shd w:val="clear" w:color="auto" w:fill="FFFFFF"/>
            <w:tcMar>
              <w:top w:w="0" w:type="dxa"/>
              <w:left w:w="0" w:type="dxa"/>
              <w:bottom w:w="0" w:type="dxa"/>
              <w:right w:w="0" w:type="dxa"/>
            </w:tcMar>
            <w:vAlign w:val="center"/>
          </w:tcPr>
          <w:p w14:paraId="7E642DE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9900D26"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48BC5936" w14:textId="77777777" w:rsidR="0097247D" w:rsidRPr="00DF6FAC" w:rsidRDefault="0097247D" w:rsidP="005920AB">
            <w:pPr>
              <w:spacing w:before="40" w:after="40" w:line="360" w:lineRule="auto"/>
              <w:ind w:left="100" w:right="100"/>
            </w:pPr>
            <w:r w:rsidRPr="00DF6FAC">
              <w:rPr>
                <w:rFonts w:eastAsia="Arial"/>
                <w:color w:val="111111"/>
                <w:sz w:val="22"/>
                <w:szCs w:val="22"/>
              </w:rPr>
              <w:t>labi_5m</w:t>
            </w:r>
          </w:p>
        </w:tc>
        <w:tc>
          <w:tcPr>
            <w:tcW w:w="4896" w:type="dxa"/>
            <w:shd w:val="clear" w:color="auto" w:fill="FFFFFF"/>
            <w:tcMar>
              <w:top w:w="0" w:type="dxa"/>
              <w:left w:w="0" w:type="dxa"/>
              <w:bottom w:w="0" w:type="dxa"/>
              <w:right w:w="0" w:type="dxa"/>
            </w:tcMar>
            <w:vAlign w:val="center"/>
          </w:tcPr>
          <w:p w14:paraId="7CB74255" w14:textId="77777777" w:rsidR="0097247D" w:rsidRPr="00DF6FAC" w:rsidRDefault="0097247D" w:rsidP="005920AB">
            <w:pPr>
              <w:spacing w:before="40" w:after="40" w:line="360" w:lineRule="auto"/>
              <w:ind w:left="100" w:right="100"/>
            </w:pPr>
            <w:r w:rsidRPr="00DF6FAC">
              <w:rPr>
                <w:rFonts w:eastAsia="Arial"/>
                <w:color w:val="111111"/>
                <w:sz w:val="22"/>
                <w:szCs w:val="22"/>
              </w:rPr>
              <w:t>Has frequent mood changes from one extreme to the other</w:t>
            </w:r>
          </w:p>
        </w:tc>
        <w:tc>
          <w:tcPr>
            <w:tcW w:w="720" w:type="dxa"/>
            <w:shd w:val="clear" w:color="auto" w:fill="FFFFFF"/>
            <w:tcMar>
              <w:top w:w="0" w:type="dxa"/>
              <w:left w:w="0" w:type="dxa"/>
              <w:bottom w:w="0" w:type="dxa"/>
              <w:right w:w="0" w:type="dxa"/>
            </w:tcMar>
            <w:vAlign w:val="center"/>
          </w:tcPr>
          <w:p w14:paraId="1D78AF4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0.09</w:t>
            </w:r>
          </w:p>
        </w:tc>
        <w:tc>
          <w:tcPr>
            <w:tcW w:w="720" w:type="dxa"/>
            <w:shd w:val="clear" w:color="auto" w:fill="FFFFFF"/>
            <w:tcMar>
              <w:top w:w="0" w:type="dxa"/>
              <w:left w:w="0" w:type="dxa"/>
              <w:bottom w:w="0" w:type="dxa"/>
              <w:right w:w="0" w:type="dxa"/>
            </w:tcMar>
            <w:vAlign w:val="center"/>
          </w:tcPr>
          <w:p w14:paraId="39E97FD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1.01</w:t>
            </w:r>
          </w:p>
        </w:tc>
        <w:tc>
          <w:tcPr>
            <w:tcW w:w="720" w:type="dxa"/>
            <w:shd w:val="clear" w:color="auto" w:fill="FFFFFF"/>
            <w:tcMar>
              <w:top w:w="0" w:type="dxa"/>
              <w:left w:w="0" w:type="dxa"/>
              <w:bottom w:w="0" w:type="dxa"/>
              <w:right w:w="0" w:type="dxa"/>
            </w:tcMar>
            <w:vAlign w:val="center"/>
          </w:tcPr>
          <w:p w14:paraId="4DD9A89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1.85</w:t>
            </w:r>
          </w:p>
        </w:tc>
        <w:tc>
          <w:tcPr>
            <w:tcW w:w="720" w:type="dxa"/>
            <w:shd w:val="clear" w:color="auto" w:fill="FFFFFF"/>
            <w:tcMar>
              <w:top w:w="0" w:type="dxa"/>
              <w:left w:w="0" w:type="dxa"/>
              <w:bottom w:w="0" w:type="dxa"/>
              <w:right w:w="0" w:type="dxa"/>
            </w:tcMar>
            <w:vAlign w:val="center"/>
          </w:tcPr>
          <w:p w14:paraId="32260BD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2.57</w:t>
            </w:r>
          </w:p>
        </w:tc>
        <w:tc>
          <w:tcPr>
            <w:tcW w:w="720" w:type="dxa"/>
            <w:shd w:val="clear" w:color="auto" w:fill="FFFFFF"/>
            <w:tcMar>
              <w:top w:w="0" w:type="dxa"/>
              <w:left w:w="0" w:type="dxa"/>
              <w:bottom w:w="0" w:type="dxa"/>
              <w:right w:w="0" w:type="dxa"/>
            </w:tcMar>
            <w:vAlign w:val="center"/>
          </w:tcPr>
          <w:p w14:paraId="78A00BA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3.28</w:t>
            </w:r>
          </w:p>
        </w:tc>
        <w:tc>
          <w:tcPr>
            <w:tcW w:w="864" w:type="dxa"/>
            <w:shd w:val="clear" w:color="auto" w:fill="FFFFFF"/>
            <w:tcMar>
              <w:top w:w="0" w:type="dxa"/>
              <w:left w:w="0" w:type="dxa"/>
              <w:bottom w:w="0" w:type="dxa"/>
              <w:right w:w="0" w:type="dxa"/>
            </w:tcMar>
            <w:vAlign w:val="center"/>
          </w:tcPr>
          <w:p w14:paraId="2EEC888C"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33F2C3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E2E563C"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56555C78" w14:textId="77777777" w:rsidR="0097247D" w:rsidRPr="00DF6FAC" w:rsidRDefault="0097247D" w:rsidP="005920AB">
            <w:pPr>
              <w:spacing w:before="40" w:after="40" w:line="360" w:lineRule="auto"/>
              <w:ind w:left="100" w:right="100"/>
            </w:pPr>
            <w:r w:rsidRPr="00DF6FAC">
              <w:rPr>
                <w:rFonts w:eastAsia="Arial"/>
                <w:color w:val="111111"/>
                <w:sz w:val="22"/>
                <w:szCs w:val="22"/>
              </w:rPr>
              <w:t>labi_6m</w:t>
            </w:r>
          </w:p>
        </w:tc>
        <w:tc>
          <w:tcPr>
            <w:tcW w:w="4896" w:type="dxa"/>
            <w:shd w:val="clear" w:color="auto" w:fill="FFFFFF"/>
            <w:tcMar>
              <w:top w:w="0" w:type="dxa"/>
              <w:left w:w="0" w:type="dxa"/>
              <w:bottom w:w="0" w:type="dxa"/>
              <w:right w:w="0" w:type="dxa"/>
            </w:tcMar>
            <w:vAlign w:val="center"/>
          </w:tcPr>
          <w:p w14:paraId="23C9567D" w14:textId="77777777" w:rsidR="0097247D" w:rsidRPr="00DF6FAC" w:rsidRDefault="0097247D" w:rsidP="005920AB">
            <w:pPr>
              <w:spacing w:before="40" w:after="40" w:line="360" w:lineRule="auto"/>
              <w:ind w:left="100" w:right="100"/>
            </w:pPr>
            <w:r w:rsidRPr="00DF6FAC">
              <w:rPr>
                <w:rFonts w:eastAsia="Arial"/>
                <w:color w:val="111111"/>
                <w:sz w:val="22"/>
                <w:szCs w:val="22"/>
              </w:rPr>
              <w:t>His/her feelings towards others are constantly changing</w:t>
            </w:r>
          </w:p>
        </w:tc>
        <w:tc>
          <w:tcPr>
            <w:tcW w:w="720" w:type="dxa"/>
            <w:shd w:val="clear" w:color="auto" w:fill="FFFFFF"/>
            <w:tcMar>
              <w:top w:w="0" w:type="dxa"/>
              <w:left w:w="0" w:type="dxa"/>
              <w:bottom w:w="0" w:type="dxa"/>
              <w:right w:w="0" w:type="dxa"/>
            </w:tcMar>
            <w:vAlign w:val="center"/>
          </w:tcPr>
          <w:p w14:paraId="7E07CCA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-0.02</w:t>
            </w:r>
          </w:p>
        </w:tc>
        <w:tc>
          <w:tcPr>
            <w:tcW w:w="720" w:type="dxa"/>
            <w:shd w:val="clear" w:color="auto" w:fill="FFFFFF"/>
            <w:tcMar>
              <w:top w:w="0" w:type="dxa"/>
              <w:left w:w="0" w:type="dxa"/>
              <w:bottom w:w="0" w:type="dxa"/>
              <w:right w:w="0" w:type="dxa"/>
            </w:tcMar>
            <w:vAlign w:val="center"/>
          </w:tcPr>
          <w:p w14:paraId="0C431B4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1.34</w:t>
            </w:r>
          </w:p>
        </w:tc>
        <w:tc>
          <w:tcPr>
            <w:tcW w:w="720" w:type="dxa"/>
            <w:shd w:val="clear" w:color="auto" w:fill="FFFFFF"/>
            <w:tcMar>
              <w:top w:w="0" w:type="dxa"/>
              <w:left w:w="0" w:type="dxa"/>
              <w:bottom w:w="0" w:type="dxa"/>
              <w:right w:w="0" w:type="dxa"/>
            </w:tcMar>
            <w:vAlign w:val="center"/>
          </w:tcPr>
          <w:p w14:paraId="057B43E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2.22</w:t>
            </w:r>
          </w:p>
        </w:tc>
        <w:tc>
          <w:tcPr>
            <w:tcW w:w="720" w:type="dxa"/>
            <w:shd w:val="clear" w:color="auto" w:fill="FFFFFF"/>
            <w:tcMar>
              <w:top w:w="0" w:type="dxa"/>
              <w:left w:w="0" w:type="dxa"/>
              <w:bottom w:w="0" w:type="dxa"/>
              <w:right w:w="0" w:type="dxa"/>
            </w:tcMar>
            <w:vAlign w:val="center"/>
          </w:tcPr>
          <w:p w14:paraId="64E889B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3.09</w:t>
            </w:r>
          </w:p>
        </w:tc>
        <w:tc>
          <w:tcPr>
            <w:tcW w:w="720" w:type="dxa"/>
            <w:shd w:val="clear" w:color="auto" w:fill="FFFFFF"/>
            <w:tcMar>
              <w:top w:w="0" w:type="dxa"/>
              <w:left w:w="0" w:type="dxa"/>
              <w:bottom w:w="0" w:type="dxa"/>
              <w:right w:w="0" w:type="dxa"/>
            </w:tcMar>
            <w:vAlign w:val="center"/>
          </w:tcPr>
          <w:p w14:paraId="47F9514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2.47</w:t>
            </w:r>
          </w:p>
        </w:tc>
        <w:tc>
          <w:tcPr>
            <w:tcW w:w="864" w:type="dxa"/>
            <w:shd w:val="clear" w:color="auto" w:fill="FFFFFF"/>
            <w:tcMar>
              <w:top w:w="0" w:type="dxa"/>
              <w:left w:w="0" w:type="dxa"/>
              <w:bottom w:w="0" w:type="dxa"/>
              <w:right w:w="0" w:type="dxa"/>
            </w:tcMar>
            <w:vAlign w:val="center"/>
          </w:tcPr>
          <w:p w14:paraId="42AF27E5"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49A4AA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138D18EE" w14:textId="77777777" w:rsidTr="005920AB">
        <w:trPr>
          <w:cantSplit/>
          <w:trHeight w:val="413"/>
          <w:jc w:val="center"/>
        </w:trPr>
        <w:tc>
          <w:tcPr>
            <w:tcW w:w="6336" w:type="dxa"/>
            <w:gridSpan w:val="2"/>
            <w:shd w:val="clear" w:color="auto" w:fill="FFFFFF"/>
            <w:tcMar>
              <w:top w:w="0" w:type="dxa"/>
              <w:left w:w="0" w:type="dxa"/>
              <w:bottom w:w="0" w:type="dxa"/>
              <w:right w:w="0" w:type="dxa"/>
            </w:tcMar>
            <w:vAlign w:val="center"/>
          </w:tcPr>
          <w:p w14:paraId="306B1A30" w14:textId="17D879AF" w:rsidR="005920AB" w:rsidRPr="00DF6FAC" w:rsidRDefault="005920AB" w:rsidP="005920AB">
            <w:pPr>
              <w:spacing w:before="40" w:after="40" w:line="360" w:lineRule="auto"/>
              <w:ind w:left="100" w:right="100"/>
              <w:jc w:val="center"/>
            </w:pPr>
          </w:p>
          <w:p w14:paraId="0195D250" w14:textId="3F3D91F7" w:rsidR="005920AB" w:rsidRPr="00B434D4" w:rsidRDefault="005920AB" w:rsidP="00B434D4">
            <w:pPr>
              <w:spacing w:before="40" w:after="40" w:line="360" w:lineRule="auto"/>
              <w:ind w:left="100" w:right="100"/>
              <w:jc w:val="center"/>
              <w:rPr>
                <w:b/>
                <w:bCs/>
              </w:rPr>
            </w:pPr>
            <w:r w:rsidRPr="00B434D4">
              <w:rPr>
                <w:rFonts w:eastAsia="Arial"/>
                <w:b/>
                <w:bCs/>
                <w:color w:val="111111"/>
                <w:sz w:val="22"/>
                <w:szCs w:val="22"/>
              </w:rPr>
              <w:t>Resistance</w:t>
            </w:r>
          </w:p>
        </w:tc>
        <w:tc>
          <w:tcPr>
            <w:tcW w:w="720" w:type="dxa"/>
            <w:shd w:val="clear" w:color="auto" w:fill="FFFFFF"/>
            <w:tcMar>
              <w:top w:w="0" w:type="dxa"/>
              <w:left w:w="0" w:type="dxa"/>
              <w:bottom w:w="0" w:type="dxa"/>
              <w:right w:w="0" w:type="dxa"/>
            </w:tcMar>
            <w:vAlign w:val="center"/>
          </w:tcPr>
          <w:p w14:paraId="6BB1E867"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232DB11B"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2AF0173A"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57B7CB4F"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40FF7B3A"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24273EA2"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09A892C" w14:textId="77777777" w:rsidR="005920AB" w:rsidRPr="00DF6FAC" w:rsidRDefault="005920AB" w:rsidP="00691648">
            <w:pPr>
              <w:spacing w:before="40" w:after="40" w:line="360" w:lineRule="auto"/>
              <w:ind w:left="100" w:right="100"/>
              <w:jc w:val="right"/>
            </w:pPr>
          </w:p>
        </w:tc>
      </w:tr>
      <w:tr w:rsidR="0097247D" w:rsidRPr="00DF6FAC" w14:paraId="35D956EE"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270221ED" w14:textId="77777777" w:rsidR="0097247D" w:rsidRPr="00DF6FAC" w:rsidRDefault="0097247D" w:rsidP="005920AB">
            <w:pPr>
              <w:spacing w:before="40" w:after="40" w:line="360" w:lineRule="auto"/>
              <w:ind w:left="100" w:right="100"/>
            </w:pPr>
            <w:r w:rsidRPr="00DF6FAC">
              <w:rPr>
                <w:rFonts w:eastAsia="Arial"/>
                <w:color w:val="111111"/>
                <w:sz w:val="22"/>
                <w:szCs w:val="22"/>
              </w:rPr>
              <w:t>mani_1m</w:t>
            </w:r>
          </w:p>
        </w:tc>
        <w:tc>
          <w:tcPr>
            <w:tcW w:w="4896" w:type="dxa"/>
            <w:shd w:val="clear" w:color="auto" w:fill="FFFFFF"/>
            <w:tcMar>
              <w:top w:w="0" w:type="dxa"/>
              <w:left w:w="0" w:type="dxa"/>
              <w:bottom w:w="0" w:type="dxa"/>
              <w:right w:w="0" w:type="dxa"/>
            </w:tcMar>
            <w:vAlign w:val="center"/>
          </w:tcPr>
          <w:p w14:paraId="17DC552C" w14:textId="77777777" w:rsidR="0097247D" w:rsidRPr="00DF6FAC" w:rsidRDefault="0097247D" w:rsidP="005920AB">
            <w:pPr>
              <w:spacing w:before="40" w:after="40" w:line="360" w:lineRule="auto"/>
              <w:ind w:left="100" w:right="100"/>
            </w:pPr>
            <w:r w:rsidRPr="00DF6FAC">
              <w:rPr>
                <w:rFonts w:eastAsia="Arial"/>
                <w:color w:val="111111"/>
                <w:sz w:val="22"/>
                <w:szCs w:val="22"/>
              </w:rPr>
              <w:t>Cheats all the time</w:t>
            </w:r>
          </w:p>
        </w:tc>
        <w:tc>
          <w:tcPr>
            <w:tcW w:w="720" w:type="dxa"/>
            <w:shd w:val="clear" w:color="auto" w:fill="FFFFFF"/>
            <w:tcMar>
              <w:top w:w="0" w:type="dxa"/>
              <w:left w:w="0" w:type="dxa"/>
              <w:bottom w:w="0" w:type="dxa"/>
              <w:right w:w="0" w:type="dxa"/>
            </w:tcMar>
            <w:vAlign w:val="center"/>
          </w:tcPr>
          <w:p w14:paraId="7ABC24D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w:t>
            </w:r>
          </w:p>
        </w:tc>
        <w:tc>
          <w:tcPr>
            <w:tcW w:w="720" w:type="dxa"/>
            <w:shd w:val="clear" w:color="auto" w:fill="FFFFFF"/>
            <w:tcMar>
              <w:top w:w="0" w:type="dxa"/>
              <w:left w:w="0" w:type="dxa"/>
              <w:bottom w:w="0" w:type="dxa"/>
              <w:right w:w="0" w:type="dxa"/>
            </w:tcMar>
            <w:vAlign w:val="center"/>
          </w:tcPr>
          <w:p w14:paraId="1EDD49B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2.08</w:t>
            </w:r>
          </w:p>
        </w:tc>
        <w:tc>
          <w:tcPr>
            <w:tcW w:w="720" w:type="dxa"/>
            <w:shd w:val="clear" w:color="auto" w:fill="FFFFFF"/>
            <w:tcMar>
              <w:top w:w="0" w:type="dxa"/>
              <w:left w:w="0" w:type="dxa"/>
              <w:bottom w:w="0" w:type="dxa"/>
              <w:right w:w="0" w:type="dxa"/>
            </w:tcMar>
            <w:vAlign w:val="center"/>
          </w:tcPr>
          <w:p w14:paraId="2A6262A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3.11</w:t>
            </w:r>
          </w:p>
        </w:tc>
        <w:tc>
          <w:tcPr>
            <w:tcW w:w="720" w:type="dxa"/>
            <w:shd w:val="clear" w:color="auto" w:fill="FFFFFF"/>
            <w:tcMar>
              <w:top w:w="0" w:type="dxa"/>
              <w:left w:w="0" w:type="dxa"/>
              <w:bottom w:w="0" w:type="dxa"/>
              <w:right w:w="0" w:type="dxa"/>
            </w:tcMar>
            <w:vAlign w:val="center"/>
          </w:tcPr>
          <w:p w14:paraId="1B70553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3.57</w:t>
            </w:r>
          </w:p>
        </w:tc>
        <w:tc>
          <w:tcPr>
            <w:tcW w:w="720" w:type="dxa"/>
            <w:shd w:val="clear" w:color="auto" w:fill="FFFFFF"/>
            <w:tcMar>
              <w:top w:w="0" w:type="dxa"/>
              <w:left w:w="0" w:type="dxa"/>
              <w:bottom w:w="0" w:type="dxa"/>
              <w:right w:w="0" w:type="dxa"/>
            </w:tcMar>
            <w:vAlign w:val="center"/>
          </w:tcPr>
          <w:p w14:paraId="3F82456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2.15</w:t>
            </w:r>
          </w:p>
        </w:tc>
        <w:tc>
          <w:tcPr>
            <w:tcW w:w="864" w:type="dxa"/>
            <w:shd w:val="clear" w:color="auto" w:fill="FFFFFF"/>
            <w:tcMar>
              <w:top w:w="0" w:type="dxa"/>
              <w:left w:w="0" w:type="dxa"/>
              <w:bottom w:w="0" w:type="dxa"/>
              <w:right w:w="0" w:type="dxa"/>
            </w:tcMar>
            <w:vAlign w:val="center"/>
          </w:tcPr>
          <w:p w14:paraId="03AD1DCB"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35CB00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A495D66"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6DE8BB41" w14:textId="77777777" w:rsidR="0097247D" w:rsidRPr="00DF6FAC" w:rsidRDefault="0097247D" w:rsidP="005920AB">
            <w:pPr>
              <w:spacing w:before="40" w:after="40" w:line="360" w:lineRule="auto"/>
              <w:ind w:left="100" w:right="100"/>
            </w:pPr>
            <w:r w:rsidRPr="00DF6FAC">
              <w:rPr>
                <w:rFonts w:eastAsia="Arial"/>
                <w:color w:val="111111"/>
                <w:sz w:val="22"/>
                <w:szCs w:val="22"/>
              </w:rPr>
              <w:t>resi_1m</w:t>
            </w:r>
          </w:p>
        </w:tc>
        <w:tc>
          <w:tcPr>
            <w:tcW w:w="4896" w:type="dxa"/>
            <w:shd w:val="clear" w:color="auto" w:fill="FFFFFF"/>
            <w:tcMar>
              <w:top w:w="0" w:type="dxa"/>
              <w:left w:w="0" w:type="dxa"/>
              <w:bottom w:w="0" w:type="dxa"/>
              <w:right w:w="0" w:type="dxa"/>
            </w:tcMar>
            <w:vAlign w:val="center"/>
          </w:tcPr>
          <w:p w14:paraId="1464A1CE" w14:textId="77777777" w:rsidR="0097247D" w:rsidRPr="00DF6FAC" w:rsidRDefault="0097247D" w:rsidP="005920AB">
            <w:pPr>
              <w:spacing w:before="40" w:after="40" w:line="360" w:lineRule="auto"/>
              <w:ind w:left="100" w:right="100"/>
            </w:pPr>
            <w:r w:rsidRPr="00DF6FAC">
              <w:rPr>
                <w:rFonts w:eastAsia="Arial"/>
                <w:color w:val="111111"/>
                <w:sz w:val="22"/>
                <w:szCs w:val="22"/>
              </w:rPr>
              <w:t>Always tries to resist</w:t>
            </w:r>
          </w:p>
        </w:tc>
        <w:tc>
          <w:tcPr>
            <w:tcW w:w="720" w:type="dxa"/>
            <w:shd w:val="clear" w:color="auto" w:fill="FFFFFF"/>
            <w:tcMar>
              <w:top w:w="0" w:type="dxa"/>
              <w:left w:w="0" w:type="dxa"/>
              <w:bottom w:w="0" w:type="dxa"/>
              <w:right w:w="0" w:type="dxa"/>
            </w:tcMar>
            <w:vAlign w:val="center"/>
          </w:tcPr>
          <w:p w14:paraId="73A0129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w:t>
            </w:r>
          </w:p>
        </w:tc>
        <w:tc>
          <w:tcPr>
            <w:tcW w:w="720" w:type="dxa"/>
            <w:shd w:val="clear" w:color="auto" w:fill="FFFFFF"/>
            <w:tcMar>
              <w:top w:w="0" w:type="dxa"/>
              <w:left w:w="0" w:type="dxa"/>
              <w:bottom w:w="0" w:type="dxa"/>
              <w:right w:w="0" w:type="dxa"/>
            </w:tcMar>
            <w:vAlign w:val="center"/>
          </w:tcPr>
          <w:p w14:paraId="5EF6BC0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1.67</w:t>
            </w:r>
          </w:p>
        </w:tc>
        <w:tc>
          <w:tcPr>
            <w:tcW w:w="720" w:type="dxa"/>
            <w:shd w:val="clear" w:color="auto" w:fill="FFFFFF"/>
            <w:tcMar>
              <w:top w:w="0" w:type="dxa"/>
              <w:left w:w="0" w:type="dxa"/>
              <w:bottom w:w="0" w:type="dxa"/>
              <w:right w:w="0" w:type="dxa"/>
            </w:tcMar>
            <w:vAlign w:val="center"/>
          </w:tcPr>
          <w:p w14:paraId="3A98D60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2.71</w:t>
            </w:r>
          </w:p>
        </w:tc>
        <w:tc>
          <w:tcPr>
            <w:tcW w:w="720" w:type="dxa"/>
            <w:shd w:val="clear" w:color="auto" w:fill="FFFFFF"/>
            <w:tcMar>
              <w:top w:w="0" w:type="dxa"/>
              <w:left w:w="0" w:type="dxa"/>
              <w:bottom w:w="0" w:type="dxa"/>
              <w:right w:w="0" w:type="dxa"/>
            </w:tcMar>
            <w:vAlign w:val="center"/>
          </w:tcPr>
          <w:p w14:paraId="145790D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3.92</w:t>
            </w:r>
          </w:p>
        </w:tc>
        <w:tc>
          <w:tcPr>
            <w:tcW w:w="720" w:type="dxa"/>
            <w:shd w:val="clear" w:color="auto" w:fill="FFFFFF"/>
            <w:tcMar>
              <w:top w:w="0" w:type="dxa"/>
              <w:left w:w="0" w:type="dxa"/>
              <w:bottom w:w="0" w:type="dxa"/>
              <w:right w:w="0" w:type="dxa"/>
            </w:tcMar>
            <w:vAlign w:val="center"/>
          </w:tcPr>
          <w:p w14:paraId="7E5BD70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2.44</w:t>
            </w:r>
          </w:p>
        </w:tc>
        <w:tc>
          <w:tcPr>
            <w:tcW w:w="864" w:type="dxa"/>
            <w:shd w:val="clear" w:color="auto" w:fill="FFFFFF"/>
            <w:tcMar>
              <w:top w:w="0" w:type="dxa"/>
              <w:left w:w="0" w:type="dxa"/>
              <w:bottom w:w="0" w:type="dxa"/>
              <w:right w:w="0" w:type="dxa"/>
            </w:tcMar>
            <w:vAlign w:val="center"/>
          </w:tcPr>
          <w:p w14:paraId="2455025C"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C483C9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7FA31A8"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5B90E54C" w14:textId="77777777" w:rsidR="0097247D" w:rsidRPr="00DF6FAC" w:rsidRDefault="0097247D" w:rsidP="005920AB">
            <w:pPr>
              <w:spacing w:before="40" w:after="40" w:line="360" w:lineRule="auto"/>
              <w:ind w:left="100" w:right="100"/>
            </w:pPr>
            <w:r w:rsidRPr="00DF6FAC">
              <w:rPr>
                <w:rFonts w:eastAsia="Arial"/>
                <w:color w:val="111111"/>
                <w:sz w:val="22"/>
                <w:szCs w:val="22"/>
              </w:rPr>
              <w:t>resi_2m</w:t>
            </w:r>
          </w:p>
        </w:tc>
        <w:tc>
          <w:tcPr>
            <w:tcW w:w="4896" w:type="dxa"/>
            <w:shd w:val="clear" w:color="auto" w:fill="FFFFFF"/>
            <w:tcMar>
              <w:top w:w="0" w:type="dxa"/>
              <w:left w:w="0" w:type="dxa"/>
              <w:bottom w:w="0" w:type="dxa"/>
              <w:right w:w="0" w:type="dxa"/>
            </w:tcMar>
            <w:vAlign w:val="center"/>
          </w:tcPr>
          <w:p w14:paraId="60B98D3E" w14:textId="77777777" w:rsidR="0097247D" w:rsidRPr="00DF6FAC" w:rsidRDefault="0097247D" w:rsidP="005920AB">
            <w:pPr>
              <w:spacing w:before="40" w:after="40" w:line="360" w:lineRule="auto"/>
              <w:ind w:left="100" w:right="100"/>
            </w:pPr>
            <w:r w:rsidRPr="00DF6FAC">
              <w:rPr>
                <w:rFonts w:eastAsia="Arial"/>
                <w:color w:val="111111"/>
                <w:sz w:val="22"/>
                <w:szCs w:val="22"/>
              </w:rPr>
              <w:t>Breaks rules all the time, both at school and at home</w:t>
            </w:r>
          </w:p>
        </w:tc>
        <w:tc>
          <w:tcPr>
            <w:tcW w:w="720" w:type="dxa"/>
            <w:shd w:val="clear" w:color="auto" w:fill="FFFFFF"/>
            <w:tcMar>
              <w:top w:w="0" w:type="dxa"/>
              <w:left w:w="0" w:type="dxa"/>
              <w:bottom w:w="0" w:type="dxa"/>
              <w:right w:w="0" w:type="dxa"/>
            </w:tcMar>
            <w:vAlign w:val="center"/>
          </w:tcPr>
          <w:p w14:paraId="496C6E4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0.64</w:t>
            </w:r>
          </w:p>
        </w:tc>
        <w:tc>
          <w:tcPr>
            <w:tcW w:w="720" w:type="dxa"/>
            <w:shd w:val="clear" w:color="auto" w:fill="FFFFFF"/>
            <w:tcMar>
              <w:top w:w="0" w:type="dxa"/>
              <w:left w:w="0" w:type="dxa"/>
              <w:bottom w:w="0" w:type="dxa"/>
              <w:right w:w="0" w:type="dxa"/>
            </w:tcMar>
            <w:vAlign w:val="center"/>
          </w:tcPr>
          <w:p w14:paraId="5FD02D3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1.83</w:t>
            </w:r>
          </w:p>
        </w:tc>
        <w:tc>
          <w:tcPr>
            <w:tcW w:w="720" w:type="dxa"/>
            <w:shd w:val="clear" w:color="auto" w:fill="FFFFFF"/>
            <w:tcMar>
              <w:top w:w="0" w:type="dxa"/>
              <w:left w:w="0" w:type="dxa"/>
              <w:bottom w:w="0" w:type="dxa"/>
              <w:right w:w="0" w:type="dxa"/>
            </w:tcMar>
            <w:vAlign w:val="center"/>
          </w:tcPr>
          <w:p w14:paraId="5063FF2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2.56</w:t>
            </w:r>
          </w:p>
        </w:tc>
        <w:tc>
          <w:tcPr>
            <w:tcW w:w="720" w:type="dxa"/>
            <w:shd w:val="clear" w:color="auto" w:fill="FFFFFF"/>
            <w:tcMar>
              <w:top w:w="0" w:type="dxa"/>
              <w:left w:w="0" w:type="dxa"/>
              <w:bottom w:w="0" w:type="dxa"/>
              <w:right w:w="0" w:type="dxa"/>
            </w:tcMar>
            <w:vAlign w:val="center"/>
          </w:tcPr>
          <w:p w14:paraId="2741843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4.4</w:t>
            </w:r>
          </w:p>
        </w:tc>
        <w:tc>
          <w:tcPr>
            <w:tcW w:w="720" w:type="dxa"/>
            <w:shd w:val="clear" w:color="auto" w:fill="FFFFFF"/>
            <w:tcMar>
              <w:top w:w="0" w:type="dxa"/>
              <w:left w:w="0" w:type="dxa"/>
              <w:bottom w:w="0" w:type="dxa"/>
              <w:right w:w="0" w:type="dxa"/>
            </w:tcMar>
            <w:vAlign w:val="center"/>
          </w:tcPr>
          <w:p w14:paraId="177B140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2.93</w:t>
            </w:r>
          </w:p>
        </w:tc>
        <w:tc>
          <w:tcPr>
            <w:tcW w:w="864" w:type="dxa"/>
            <w:shd w:val="clear" w:color="auto" w:fill="FFFFFF"/>
            <w:tcMar>
              <w:top w:w="0" w:type="dxa"/>
              <w:left w:w="0" w:type="dxa"/>
              <w:bottom w:w="0" w:type="dxa"/>
              <w:right w:w="0" w:type="dxa"/>
            </w:tcMar>
            <w:vAlign w:val="center"/>
          </w:tcPr>
          <w:p w14:paraId="67BBC0F5"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8E6593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2D69E1C"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444FD239" w14:textId="77777777" w:rsidR="0097247D" w:rsidRPr="00DF6FAC" w:rsidRDefault="0097247D" w:rsidP="005920AB">
            <w:pPr>
              <w:spacing w:before="40" w:after="40" w:line="360" w:lineRule="auto"/>
              <w:ind w:left="100" w:right="100"/>
            </w:pPr>
            <w:r w:rsidRPr="00DF6FAC">
              <w:rPr>
                <w:rFonts w:eastAsia="Arial"/>
                <w:color w:val="111111"/>
                <w:sz w:val="22"/>
                <w:szCs w:val="22"/>
              </w:rPr>
              <w:lastRenderedPageBreak/>
              <w:t>resi_4m</w:t>
            </w:r>
          </w:p>
        </w:tc>
        <w:tc>
          <w:tcPr>
            <w:tcW w:w="4896" w:type="dxa"/>
            <w:shd w:val="clear" w:color="auto" w:fill="FFFFFF"/>
            <w:tcMar>
              <w:top w:w="0" w:type="dxa"/>
              <w:left w:w="0" w:type="dxa"/>
              <w:bottom w:w="0" w:type="dxa"/>
              <w:right w:w="0" w:type="dxa"/>
            </w:tcMar>
            <w:vAlign w:val="center"/>
          </w:tcPr>
          <w:p w14:paraId="4540A687" w14:textId="77777777" w:rsidR="0097247D" w:rsidRPr="00DF6FAC" w:rsidRDefault="0097247D" w:rsidP="005920AB">
            <w:pPr>
              <w:spacing w:before="40" w:after="40" w:line="360" w:lineRule="auto"/>
              <w:ind w:left="100" w:right="100"/>
            </w:pPr>
            <w:r w:rsidRPr="00DF6FAC">
              <w:rPr>
                <w:rFonts w:eastAsia="Arial"/>
                <w:color w:val="111111"/>
                <w:sz w:val="22"/>
                <w:szCs w:val="22"/>
              </w:rPr>
              <w:t>Is frequently disobedient without reason</w:t>
            </w:r>
          </w:p>
        </w:tc>
        <w:tc>
          <w:tcPr>
            <w:tcW w:w="720" w:type="dxa"/>
            <w:shd w:val="clear" w:color="auto" w:fill="FFFFFF"/>
            <w:tcMar>
              <w:top w:w="0" w:type="dxa"/>
              <w:left w:w="0" w:type="dxa"/>
              <w:bottom w:w="0" w:type="dxa"/>
              <w:right w:w="0" w:type="dxa"/>
            </w:tcMar>
            <w:vAlign w:val="center"/>
          </w:tcPr>
          <w:p w14:paraId="5C41705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0.86</w:t>
            </w:r>
          </w:p>
        </w:tc>
        <w:tc>
          <w:tcPr>
            <w:tcW w:w="720" w:type="dxa"/>
            <w:shd w:val="clear" w:color="auto" w:fill="FFFFFF"/>
            <w:tcMar>
              <w:top w:w="0" w:type="dxa"/>
              <w:left w:w="0" w:type="dxa"/>
              <w:bottom w:w="0" w:type="dxa"/>
              <w:right w:w="0" w:type="dxa"/>
            </w:tcMar>
            <w:vAlign w:val="center"/>
          </w:tcPr>
          <w:p w14:paraId="5580B27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1.81</w:t>
            </w:r>
          </w:p>
        </w:tc>
        <w:tc>
          <w:tcPr>
            <w:tcW w:w="720" w:type="dxa"/>
            <w:shd w:val="clear" w:color="auto" w:fill="FFFFFF"/>
            <w:tcMar>
              <w:top w:w="0" w:type="dxa"/>
              <w:left w:w="0" w:type="dxa"/>
              <w:bottom w:w="0" w:type="dxa"/>
              <w:right w:w="0" w:type="dxa"/>
            </w:tcMar>
            <w:vAlign w:val="center"/>
          </w:tcPr>
          <w:p w14:paraId="454C7EA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2.45</w:t>
            </w:r>
          </w:p>
        </w:tc>
        <w:tc>
          <w:tcPr>
            <w:tcW w:w="720" w:type="dxa"/>
            <w:shd w:val="clear" w:color="auto" w:fill="FFFFFF"/>
            <w:tcMar>
              <w:top w:w="0" w:type="dxa"/>
              <w:left w:w="0" w:type="dxa"/>
              <w:bottom w:w="0" w:type="dxa"/>
              <w:right w:w="0" w:type="dxa"/>
            </w:tcMar>
            <w:vAlign w:val="center"/>
          </w:tcPr>
          <w:p w14:paraId="22A31E8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2.57</w:t>
            </w:r>
          </w:p>
        </w:tc>
        <w:tc>
          <w:tcPr>
            <w:tcW w:w="720" w:type="dxa"/>
            <w:shd w:val="clear" w:color="auto" w:fill="FFFFFF"/>
            <w:tcMar>
              <w:top w:w="0" w:type="dxa"/>
              <w:left w:w="0" w:type="dxa"/>
              <w:bottom w:w="0" w:type="dxa"/>
              <w:right w:w="0" w:type="dxa"/>
            </w:tcMar>
            <w:vAlign w:val="center"/>
          </w:tcPr>
          <w:p w14:paraId="66D6659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3.42</w:t>
            </w:r>
          </w:p>
        </w:tc>
        <w:tc>
          <w:tcPr>
            <w:tcW w:w="864" w:type="dxa"/>
            <w:shd w:val="clear" w:color="auto" w:fill="FFFFFF"/>
            <w:tcMar>
              <w:top w:w="0" w:type="dxa"/>
              <w:left w:w="0" w:type="dxa"/>
              <w:bottom w:w="0" w:type="dxa"/>
              <w:right w:w="0" w:type="dxa"/>
            </w:tcMar>
            <w:vAlign w:val="center"/>
          </w:tcPr>
          <w:p w14:paraId="4A058364"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08E6C1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F10F599"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E7C382A" w14:textId="77777777" w:rsidR="0097247D" w:rsidRPr="00DF6FAC" w:rsidRDefault="0097247D" w:rsidP="005920AB">
            <w:pPr>
              <w:spacing w:before="40" w:after="40" w:line="360" w:lineRule="auto"/>
              <w:ind w:left="100" w:right="100"/>
            </w:pPr>
            <w:r w:rsidRPr="00DF6FAC">
              <w:rPr>
                <w:rFonts w:eastAsia="Arial"/>
                <w:color w:val="111111"/>
                <w:sz w:val="22"/>
                <w:szCs w:val="22"/>
              </w:rPr>
              <w:t>resi_5m</w:t>
            </w:r>
          </w:p>
        </w:tc>
        <w:tc>
          <w:tcPr>
            <w:tcW w:w="4896" w:type="dxa"/>
            <w:shd w:val="clear" w:color="auto" w:fill="FFFFFF"/>
            <w:tcMar>
              <w:top w:w="0" w:type="dxa"/>
              <w:left w:w="0" w:type="dxa"/>
              <w:bottom w:w="0" w:type="dxa"/>
              <w:right w:w="0" w:type="dxa"/>
            </w:tcMar>
            <w:vAlign w:val="center"/>
          </w:tcPr>
          <w:p w14:paraId="7E83929A" w14:textId="77777777" w:rsidR="0097247D" w:rsidRPr="00DF6FAC" w:rsidRDefault="0097247D" w:rsidP="005920AB">
            <w:pPr>
              <w:spacing w:before="40" w:after="40" w:line="360" w:lineRule="auto"/>
              <w:ind w:left="100" w:right="100"/>
            </w:pPr>
            <w:r w:rsidRPr="00DF6FAC">
              <w:rPr>
                <w:rFonts w:eastAsia="Arial"/>
                <w:color w:val="111111"/>
                <w:sz w:val="22"/>
                <w:szCs w:val="22"/>
              </w:rPr>
              <w:t>Always refuses to do what is asked</w:t>
            </w:r>
          </w:p>
        </w:tc>
        <w:tc>
          <w:tcPr>
            <w:tcW w:w="720" w:type="dxa"/>
            <w:shd w:val="clear" w:color="auto" w:fill="FFFFFF"/>
            <w:tcMar>
              <w:top w:w="0" w:type="dxa"/>
              <w:left w:w="0" w:type="dxa"/>
              <w:bottom w:w="0" w:type="dxa"/>
              <w:right w:w="0" w:type="dxa"/>
            </w:tcMar>
            <w:vAlign w:val="center"/>
          </w:tcPr>
          <w:p w14:paraId="189C0BB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0.35</w:t>
            </w:r>
          </w:p>
        </w:tc>
        <w:tc>
          <w:tcPr>
            <w:tcW w:w="720" w:type="dxa"/>
            <w:shd w:val="clear" w:color="auto" w:fill="FFFFFF"/>
            <w:tcMar>
              <w:top w:w="0" w:type="dxa"/>
              <w:left w:w="0" w:type="dxa"/>
              <w:bottom w:w="0" w:type="dxa"/>
              <w:right w:w="0" w:type="dxa"/>
            </w:tcMar>
            <w:vAlign w:val="center"/>
          </w:tcPr>
          <w:p w14:paraId="357A495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1.78</w:t>
            </w:r>
          </w:p>
        </w:tc>
        <w:tc>
          <w:tcPr>
            <w:tcW w:w="720" w:type="dxa"/>
            <w:shd w:val="clear" w:color="auto" w:fill="FFFFFF"/>
            <w:tcMar>
              <w:top w:w="0" w:type="dxa"/>
              <w:left w:w="0" w:type="dxa"/>
              <w:bottom w:w="0" w:type="dxa"/>
              <w:right w:w="0" w:type="dxa"/>
            </w:tcMar>
            <w:vAlign w:val="center"/>
          </w:tcPr>
          <w:p w14:paraId="2F5D657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3.12</w:t>
            </w:r>
          </w:p>
        </w:tc>
        <w:tc>
          <w:tcPr>
            <w:tcW w:w="720" w:type="dxa"/>
            <w:shd w:val="clear" w:color="auto" w:fill="FFFFFF"/>
            <w:tcMar>
              <w:top w:w="0" w:type="dxa"/>
              <w:left w:w="0" w:type="dxa"/>
              <w:bottom w:w="0" w:type="dxa"/>
              <w:right w:w="0" w:type="dxa"/>
            </w:tcMar>
            <w:vAlign w:val="center"/>
          </w:tcPr>
          <w:p w14:paraId="2D0ADA5B" w14:textId="77777777" w:rsidR="0097247D" w:rsidRPr="00DF6FAC" w:rsidRDefault="0097247D"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1467912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1.91</w:t>
            </w:r>
          </w:p>
        </w:tc>
        <w:tc>
          <w:tcPr>
            <w:tcW w:w="864" w:type="dxa"/>
            <w:shd w:val="clear" w:color="auto" w:fill="FFFFFF"/>
            <w:tcMar>
              <w:top w:w="0" w:type="dxa"/>
              <w:left w:w="0" w:type="dxa"/>
              <w:bottom w:w="0" w:type="dxa"/>
              <w:right w:w="0" w:type="dxa"/>
            </w:tcMar>
            <w:vAlign w:val="center"/>
          </w:tcPr>
          <w:p w14:paraId="64385291"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FC476D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6317AF17"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7BBFECC3" w14:textId="0CEAF0ED" w:rsidR="005920AB" w:rsidRPr="00DF6FAC" w:rsidRDefault="005920AB" w:rsidP="005920AB">
            <w:pPr>
              <w:spacing w:before="40" w:after="40" w:line="360" w:lineRule="auto"/>
              <w:ind w:left="100" w:right="100"/>
              <w:jc w:val="center"/>
            </w:pPr>
          </w:p>
          <w:p w14:paraId="5E398FE4" w14:textId="6795904C" w:rsidR="005920AB" w:rsidRPr="00B434D4" w:rsidRDefault="005920AB" w:rsidP="00B434D4">
            <w:pPr>
              <w:spacing w:before="40" w:after="40" w:line="360" w:lineRule="auto"/>
              <w:ind w:left="100" w:right="100"/>
              <w:jc w:val="center"/>
              <w:rPr>
                <w:b/>
                <w:bCs/>
              </w:rPr>
            </w:pPr>
            <w:r w:rsidRPr="00B434D4">
              <w:rPr>
                <w:rFonts w:eastAsia="Arial"/>
                <w:b/>
                <w:bCs/>
                <w:color w:val="111111"/>
                <w:sz w:val="22"/>
                <w:szCs w:val="22"/>
              </w:rPr>
              <w:t>Lack of Empathy</w:t>
            </w:r>
          </w:p>
        </w:tc>
        <w:tc>
          <w:tcPr>
            <w:tcW w:w="720" w:type="dxa"/>
            <w:shd w:val="clear" w:color="auto" w:fill="FFFFFF"/>
            <w:tcMar>
              <w:top w:w="0" w:type="dxa"/>
              <w:left w:w="0" w:type="dxa"/>
              <w:bottom w:w="0" w:type="dxa"/>
              <w:right w:w="0" w:type="dxa"/>
            </w:tcMar>
            <w:vAlign w:val="center"/>
          </w:tcPr>
          <w:p w14:paraId="61520647"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22C7B394"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6240E9D0"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6F56C17A"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6E495B41"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0F3EC939"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6BA45E1" w14:textId="77777777" w:rsidR="005920AB" w:rsidRPr="00DF6FAC" w:rsidRDefault="005920AB" w:rsidP="00691648">
            <w:pPr>
              <w:spacing w:before="40" w:after="40" w:line="360" w:lineRule="auto"/>
              <w:ind w:left="100" w:right="100"/>
              <w:jc w:val="right"/>
            </w:pPr>
          </w:p>
        </w:tc>
      </w:tr>
      <w:tr w:rsidR="0097247D" w:rsidRPr="00DF6FAC" w14:paraId="1EBE1E85"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1EA4E3FE" w14:textId="77777777" w:rsidR="0097247D" w:rsidRPr="00DF6FAC" w:rsidRDefault="0097247D" w:rsidP="005920AB">
            <w:pPr>
              <w:spacing w:before="40" w:after="40" w:line="360" w:lineRule="auto"/>
              <w:ind w:left="100" w:right="100"/>
            </w:pPr>
            <w:r w:rsidRPr="00DF6FAC">
              <w:rPr>
                <w:rFonts w:eastAsia="Arial"/>
                <w:color w:val="111111"/>
                <w:sz w:val="22"/>
                <w:szCs w:val="22"/>
              </w:rPr>
              <w:t>remo_1m</w:t>
            </w:r>
          </w:p>
        </w:tc>
        <w:tc>
          <w:tcPr>
            <w:tcW w:w="4896" w:type="dxa"/>
            <w:shd w:val="clear" w:color="auto" w:fill="FFFFFF"/>
            <w:tcMar>
              <w:top w:w="0" w:type="dxa"/>
              <w:left w:w="0" w:type="dxa"/>
              <w:bottom w:w="0" w:type="dxa"/>
              <w:right w:w="0" w:type="dxa"/>
            </w:tcMar>
            <w:vAlign w:val="center"/>
          </w:tcPr>
          <w:p w14:paraId="36CB4A8F" w14:textId="77777777" w:rsidR="0097247D" w:rsidRPr="00DF6FAC" w:rsidRDefault="0097247D" w:rsidP="005920AB">
            <w:pPr>
              <w:spacing w:before="40" w:after="40" w:line="360" w:lineRule="auto"/>
              <w:ind w:left="100" w:right="100"/>
            </w:pPr>
            <w:r w:rsidRPr="00DF6FAC">
              <w:rPr>
                <w:rFonts w:eastAsia="Arial"/>
                <w:color w:val="111111"/>
                <w:sz w:val="22"/>
                <w:szCs w:val="22"/>
              </w:rPr>
              <w:t>Feels no emotions when other children get hurt</w:t>
            </w:r>
          </w:p>
        </w:tc>
        <w:tc>
          <w:tcPr>
            <w:tcW w:w="720" w:type="dxa"/>
            <w:shd w:val="clear" w:color="auto" w:fill="FFFFFF"/>
            <w:tcMar>
              <w:top w:w="0" w:type="dxa"/>
              <w:left w:w="0" w:type="dxa"/>
              <w:bottom w:w="0" w:type="dxa"/>
              <w:right w:w="0" w:type="dxa"/>
            </w:tcMar>
            <w:vAlign w:val="center"/>
          </w:tcPr>
          <w:p w14:paraId="2FF82E2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w:t>
            </w:r>
          </w:p>
        </w:tc>
        <w:tc>
          <w:tcPr>
            <w:tcW w:w="720" w:type="dxa"/>
            <w:shd w:val="clear" w:color="auto" w:fill="FFFFFF"/>
            <w:tcMar>
              <w:top w:w="0" w:type="dxa"/>
              <w:left w:w="0" w:type="dxa"/>
              <w:bottom w:w="0" w:type="dxa"/>
              <w:right w:w="0" w:type="dxa"/>
            </w:tcMar>
            <w:vAlign w:val="center"/>
          </w:tcPr>
          <w:p w14:paraId="5F0EB48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2.06</w:t>
            </w:r>
          </w:p>
        </w:tc>
        <w:tc>
          <w:tcPr>
            <w:tcW w:w="720" w:type="dxa"/>
            <w:shd w:val="clear" w:color="auto" w:fill="FFFFFF"/>
            <w:tcMar>
              <w:top w:w="0" w:type="dxa"/>
              <w:left w:w="0" w:type="dxa"/>
              <w:bottom w:w="0" w:type="dxa"/>
              <w:right w:w="0" w:type="dxa"/>
            </w:tcMar>
            <w:vAlign w:val="center"/>
          </w:tcPr>
          <w:p w14:paraId="52317C2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2.63</w:t>
            </w:r>
          </w:p>
        </w:tc>
        <w:tc>
          <w:tcPr>
            <w:tcW w:w="720" w:type="dxa"/>
            <w:shd w:val="clear" w:color="auto" w:fill="FFFFFF"/>
            <w:tcMar>
              <w:top w:w="0" w:type="dxa"/>
              <w:left w:w="0" w:type="dxa"/>
              <w:bottom w:w="0" w:type="dxa"/>
              <w:right w:w="0" w:type="dxa"/>
            </w:tcMar>
            <w:vAlign w:val="center"/>
          </w:tcPr>
          <w:p w14:paraId="4F74084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3.4</w:t>
            </w:r>
          </w:p>
        </w:tc>
        <w:tc>
          <w:tcPr>
            <w:tcW w:w="720" w:type="dxa"/>
            <w:shd w:val="clear" w:color="auto" w:fill="FFFFFF"/>
            <w:tcMar>
              <w:top w:w="0" w:type="dxa"/>
              <w:left w:w="0" w:type="dxa"/>
              <w:bottom w:w="0" w:type="dxa"/>
              <w:right w:w="0" w:type="dxa"/>
            </w:tcMar>
            <w:vAlign w:val="center"/>
          </w:tcPr>
          <w:p w14:paraId="316F7E0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1.82</w:t>
            </w:r>
          </w:p>
        </w:tc>
        <w:tc>
          <w:tcPr>
            <w:tcW w:w="864" w:type="dxa"/>
            <w:shd w:val="clear" w:color="auto" w:fill="FFFFFF"/>
            <w:tcMar>
              <w:top w:w="0" w:type="dxa"/>
              <w:left w:w="0" w:type="dxa"/>
              <w:bottom w:w="0" w:type="dxa"/>
              <w:right w:w="0" w:type="dxa"/>
            </w:tcMar>
            <w:vAlign w:val="center"/>
          </w:tcPr>
          <w:p w14:paraId="1D422597"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DA8C5E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3D6B98B"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EA58CBC" w14:textId="77777777" w:rsidR="0097247D" w:rsidRPr="00DF6FAC" w:rsidRDefault="0097247D" w:rsidP="005920AB">
            <w:pPr>
              <w:spacing w:before="40" w:after="40" w:line="360" w:lineRule="auto"/>
              <w:ind w:left="100" w:right="100"/>
            </w:pPr>
            <w:r w:rsidRPr="00DF6FAC">
              <w:rPr>
                <w:rFonts w:eastAsia="Arial"/>
                <w:color w:val="111111"/>
                <w:sz w:val="22"/>
                <w:szCs w:val="22"/>
              </w:rPr>
              <w:t>unfo_1m</w:t>
            </w:r>
          </w:p>
        </w:tc>
        <w:tc>
          <w:tcPr>
            <w:tcW w:w="4896" w:type="dxa"/>
            <w:shd w:val="clear" w:color="auto" w:fill="FFFFFF"/>
            <w:tcMar>
              <w:top w:w="0" w:type="dxa"/>
              <w:left w:w="0" w:type="dxa"/>
              <w:bottom w:w="0" w:type="dxa"/>
              <w:right w:w="0" w:type="dxa"/>
            </w:tcMar>
            <w:vAlign w:val="center"/>
          </w:tcPr>
          <w:p w14:paraId="3014FFE2" w14:textId="77777777" w:rsidR="0097247D" w:rsidRPr="00DF6FAC" w:rsidRDefault="0097247D" w:rsidP="005920AB">
            <w:pPr>
              <w:spacing w:before="40" w:after="40" w:line="360" w:lineRule="auto"/>
              <w:ind w:left="100" w:right="100"/>
            </w:pPr>
            <w:r w:rsidRPr="00DF6FAC">
              <w:rPr>
                <w:rFonts w:eastAsia="Arial"/>
                <w:color w:val="111111"/>
                <w:sz w:val="22"/>
                <w:szCs w:val="22"/>
              </w:rPr>
              <w:t>Cannot forgive</w:t>
            </w:r>
          </w:p>
        </w:tc>
        <w:tc>
          <w:tcPr>
            <w:tcW w:w="720" w:type="dxa"/>
            <w:shd w:val="clear" w:color="auto" w:fill="FFFFFF"/>
            <w:tcMar>
              <w:top w:w="0" w:type="dxa"/>
              <w:left w:w="0" w:type="dxa"/>
              <w:bottom w:w="0" w:type="dxa"/>
              <w:right w:w="0" w:type="dxa"/>
            </w:tcMar>
            <w:vAlign w:val="center"/>
          </w:tcPr>
          <w:p w14:paraId="30A9570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0.83</w:t>
            </w:r>
          </w:p>
        </w:tc>
        <w:tc>
          <w:tcPr>
            <w:tcW w:w="720" w:type="dxa"/>
            <w:shd w:val="clear" w:color="auto" w:fill="FFFFFF"/>
            <w:tcMar>
              <w:top w:w="0" w:type="dxa"/>
              <w:left w:w="0" w:type="dxa"/>
              <w:bottom w:w="0" w:type="dxa"/>
              <w:right w:w="0" w:type="dxa"/>
            </w:tcMar>
            <w:vAlign w:val="center"/>
          </w:tcPr>
          <w:p w14:paraId="6B7D27F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2.58</w:t>
            </w:r>
          </w:p>
        </w:tc>
        <w:tc>
          <w:tcPr>
            <w:tcW w:w="720" w:type="dxa"/>
            <w:shd w:val="clear" w:color="auto" w:fill="FFFFFF"/>
            <w:tcMar>
              <w:top w:w="0" w:type="dxa"/>
              <w:left w:w="0" w:type="dxa"/>
              <w:bottom w:w="0" w:type="dxa"/>
              <w:right w:w="0" w:type="dxa"/>
            </w:tcMar>
            <w:vAlign w:val="center"/>
          </w:tcPr>
          <w:p w14:paraId="3B725EC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3.18</w:t>
            </w:r>
          </w:p>
        </w:tc>
        <w:tc>
          <w:tcPr>
            <w:tcW w:w="720" w:type="dxa"/>
            <w:shd w:val="clear" w:color="auto" w:fill="FFFFFF"/>
            <w:tcMar>
              <w:top w:w="0" w:type="dxa"/>
              <w:left w:w="0" w:type="dxa"/>
              <w:bottom w:w="0" w:type="dxa"/>
              <w:right w:w="0" w:type="dxa"/>
            </w:tcMar>
            <w:vAlign w:val="center"/>
          </w:tcPr>
          <w:p w14:paraId="2DAAFFD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5.02</w:t>
            </w:r>
          </w:p>
        </w:tc>
        <w:tc>
          <w:tcPr>
            <w:tcW w:w="720" w:type="dxa"/>
            <w:shd w:val="clear" w:color="auto" w:fill="FFFFFF"/>
            <w:tcMar>
              <w:top w:w="0" w:type="dxa"/>
              <w:left w:w="0" w:type="dxa"/>
              <w:bottom w:w="0" w:type="dxa"/>
              <w:right w:w="0" w:type="dxa"/>
            </w:tcMar>
            <w:vAlign w:val="center"/>
          </w:tcPr>
          <w:p w14:paraId="1425A52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1.57</w:t>
            </w:r>
          </w:p>
        </w:tc>
        <w:tc>
          <w:tcPr>
            <w:tcW w:w="864" w:type="dxa"/>
            <w:shd w:val="clear" w:color="auto" w:fill="FFFFFF"/>
            <w:tcMar>
              <w:top w:w="0" w:type="dxa"/>
              <w:left w:w="0" w:type="dxa"/>
              <w:bottom w:w="0" w:type="dxa"/>
              <w:right w:w="0" w:type="dxa"/>
            </w:tcMar>
            <w:vAlign w:val="center"/>
          </w:tcPr>
          <w:p w14:paraId="033CF4E1"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48B01F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7C20D8B"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0F98FA6B" w14:textId="77777777" w:rsidR="0097247D" w:rsidRPr="00DF6FAC" w:rsidRDefault="0097247D" w:rsidP="005920AB">
            <w:pPr>
              <w:spacing w:before="40" w:after="40" w:line="360" w:lineRule="auto"/>
              <w:ind w:left="100" w:right="100"/>
            </w:pPr>
            <w:r w:rsidRPr="00DF6FAC">
              <w:rPr>
                <w:rFonts w:eastAsia="Arial"/>
                <w:color w:val="111111"/>
                <w:sz w:val="22"/>
                <w:szCs w:val="22"/>
              </w:rPr>
              <w:t>empa_2m</w:t>
            </w:r>
          </w:p>
        </w:tc>
        <w:tc>
          <w:tcPr>
            <w:tcW w:w="4896" w:type="dxa"/>
            <w:shd w:val="clear" w:color="auto" w:fill="FFFFFF"/>
            <w:tcMar>
              <w:top w:w="0" w:type="dxa"/>
              <w:left w:w="0" w:type="dxa"/>
              <w:bottom w:w="0" w:type="dxa"/>
              <w:right w:w="0" w:type="dxa"/>
            </w:tcMar>
            <w:vAlign w:val="center"/>
          </w:tcPr>
          <w:p w14:paraId="7ACB8427" w14:textId="77777777" w:rsidR="0097247D" w:rsidRPr="00DF6FAC" w:rsidRDefault="0097247D" w:rsidP="005920AB">
            <w:pPr>
              <w:spacing w:before="40" w:after="40" w:line="360" w:lineRule="auto"/>
              <w:ind w:left="100" w:right="100"/>
            </w:pPr>
            <w:r w:rsidRPr="00DF6FAC">
              <w:rPr>
                <w:rFonts w:eastAsia="Arial"/>
                <w:color w:val="111111"/>
                <w:sz w:val="22"/>
                <w:szCs w:val="22"/>
              </w:rPr>
              <w:t>Rarely is willing to be helpful to others</w:t>
            </w:r>
          </w:p>
        </w:tc>
        <w:tc>
          <w:tcPr>
            <w:tcW w:w="720" w:type="dxa"/>
            <w:shd w:val="clear" w:color="auto" w:fill="FFFFFF"/>
            <w:tcMar>
              <w:top w:w="0" w:type="dxa"/>
              <w:left w:w="0" w:type="dxa"/>
              <w:bottom w:w="0" w:type="dxa"/>
              <w:right w:w="0" w:type="dxa"/>
            </w:tcMar>
            <w:vAlign w:val="center"/>
          </w:tcPr>
          <w:p w14:paraId="6C99CF9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0.69</w:t>
            </w:r>
          </w:p>
        </w:tc>
        <w:tc>
          <w:tcPr>
            <w:tcW w:w="720" w:type="dxa"/>
            <w:shd w:val="clear" w:color="auto" w:fill="FFFFFF"/>
            <w:tcMar>
              <w:top w:w="0" w:type="dxa"/>
              <w:left w:w="0" w:type="dxa"/>
              <w:bottom w:w="0" w:type="dxa"/>
              <w:right w:w="0" w:type="dxa"/>
            </w:tcMar>
            <w:vAlign w:val="center"/>
          </w:tcPr>
          <w:p w14:paraId="63BDC4C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2.05</w:t>
            </w:r>
          </w:p>
        </w:tc>
        <w:tc>
          <w:tcPr>
            <w:tcW w:w="720" w:type="dxa"/>
            <w:shd w:val="clear" w:color="auto" w:fill="FFFFFF"/>
            <w:tcMar>
              <w:top w:w="0" w:type="dxa"/>
              <w:left w:w="0" w:type="dxa"/>
              <w:bottom w:w="0" w:type="dxa"/>
              <w:right w:w="0" w:type="dxa"/>
            </w:tcMar>
            <w:vAlign w:val="center"/>
          </w:tcPr>
          <w:p w14:paraId="0232AF9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2.69</w:t>
            </w:r>
          </w:p>
        </w:tc>
        <w:tc>
          <w:tcPr>
            <w:tcW w:w="720" w:type="dxa"/>
            <w:shd w:val="clear" w:color="auto" w:fill="FFFFFF"/>
            <w:tcMar>
              <w:top w:w="0" w:type="dxa"/>
              <w:left w:w="0" w:type="dxa"/>
              <w:bottom w:w="0" w:type="dxa"/>
              <w:right w:w="0" w:type="dxa"/>
            </w:tcMar>
            <w:vAlign w:val="center"/>
          </w:tcPr>
          <w:p w14:paraId="6D869DD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3.17</w:t>
            </w:r>
          </w:p>
        </w:tc>
        <w:tc>
          <w:tcPr>
            <w:tcW w:w="720" w:type="dxa"/>
            <w:shd w:val="clear" w:color="auto" w:fill="FFFFFF"/>
            <w:tcMar>
              <w:top w:w="0" w:type="dxa"/>
              <w:left w:w="0" w:type="dxa"/>
              <w:bottom w:w="0" w:type="dxa"/>
              <w:right w:w="0" w:type="dxa"/>
            </w:tcMar>
            <w:vAlign w:val="center"/>
          </w:tcPr>
          <w:p w14:paraId="6061986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2.27</w:t>
            </w:r>
          </w:p>
        </w:tc>
        <w:tc>
          <w:tcPr>
            <w:tcW w:w="864" w:type="dxa"/>
            <w:shd w:val="clear" w:color="auto" w:fill="FFFFFF"/>
            <w:tcMar>
              <w:top w:w="0" w:type="dxa"/>
              <w:left w:w="0" w:type="dxa"/>
              <w:bottom w:w="0" w:type="dxa"/>
              <w:right w:w="0" w:type="dxa"/>
            </w:tcMar>
            <w:vAlign w:val="center"/>
          </w:tcPr>
          <w:p w14:paraId="1B213FE1"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59C49A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61BD2BE"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2A8E55BB" w14:textId="77777777" w:rsidR="0097247D" w:rsidRPr="00DF6FAC" w:rsidRDefault="0097247D" w:rsidP="005920AB">
            <w:pPr>
              <w:spacing w:before="40" w:after="40" w:line="360" w:lineRule="auto"/>
              <w:ind w:left="100" w:right="100"/>
            </w:pPr>
            <w:r w:rsidRPr="00DF6FAC">
              <w:rPr>
                <w:rFonts w:eastAsia="Arial"/>
                <w:color w:val="111111"/>
                <w:sz w:val="22"/>
                <w:szCs w:val="22"/>
              </w:rPr>
              <w:t>empa_3m</w:t>
            </w:r>
          </w:p>
        </w:tc>
        <w:tc>
          <w:tcPr>
            <w:tcW w:w="4896" w:type="dxa"/>
            <w:shd w:val="clear" w:color="auto" w:fill="FFFFFF"/>
            <w:tcMar>
              <w:top w:w="0" w:type="dxa"/>
              <w:left w:w="0" w:type="dxa"/>
              <w:bottom w:w="0" w:type="dxa"/>
              <w:right w:w="0" w:type="dxa"/>
            </w:tcMar>
            <w:vAlign w:val="center"/>
          </w:tcPr>
          <w:p w14:paraId="317B9E4F" w14:textId="77777777" w:rsidR="0097247D" w:rsidRPr="00DF6FAC" w:rsidRDefault="0097247D" w:rsidP="005920AB">
            <w:pPr>
              <w:spacing w:before="40" w:after="40" w:line="360" w:lineRule="auto"/>
              <w:ind w:left="100" w:right="100"/>
            </w:pPr>
            <w:r w:rsidRPr="00DF6FAC">
              <w:rPr>
                <w:rFonts w:eastAsia="Arial"/>
                <w:color w:val="111111"/>
                <w:sz w:val="22"/>
                <w:szCs w:val="22"/>
              </w:rPr>
              <w:t>Does not care for other children</w:t>
            </w:r>
          </w:p>
        </w:tc>
        <w:tc>
          <w:tcPr>
            <w:tcW w:w="720" w:type="dxa"/>
            <w:shd w:val="clear" w:color="auto" w:fill="FFFFFF"/>
            <w:tcMar>
              <w:top w:w="0" w:type="dxa"/>
              <w:left w:w="0" w:type="dxa"/>
              <w:bottom w:w="0" w:type="dxa"/>
              <w:right w:w="0" w:type="dxa"/>
            </w:tcMar>
            <w:vAlign w:val="center"/>
          </w:tcPr>
          <w:p w14:paraId="6E74F91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0.86</w:t>
            </w:r>
          </w:p>
        </w:tc>
        <w:tc>
          <w:tcPr>
            <w:tcW w:w="720" w:type="dxa"/>
            <w:shd w:val="clear" w:color="auto" w:fill="FFFFFF"/>
            <w:tcMar>
              <w:top w:w="0" w:type="dxa"/>
              <w:left w:w="0" w:type="dxa"/>
              <w:bottom w:w="0" w:type="dxa"/>
              <w:right w:w="0" w:type="dxa"/>
            </w:tcMar>
            <w:vAlign w:val="center"/>
          </w:tcPr>
          <w:p w14:paraId="1884D0A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1.87</w:t>
            </w:r>
          </w:p>
        </w:tc>
        <w:tc>
          <w:tcPr>
            <w:tcW w:w="720" w:type="dxa"/>
            <w:shd w:val="clear" w:color="auto" w:fill="FFFFFF"/>
            <w:tcMar>
              <w:top w:w="0" w:type="dxa"/>
              <w:left w:w="0" w:type="dxa"/>
              <w:bottom w:w="0" w:type="dxa"/>
              <w:right w:w="0" w:type="dxa"/>
            </w:tcMar>
            <w:vAlign w:val="center"/>
          </w:tcPr>
          <w:p w14:paraId="3A44924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2.56</w:t>
            </w:r>
          </w:p>
        </w:tc>
        <w:tc>
          <w:tcPr>
            <w:tcW w:w="720" w:type="dxa"/>
            <w:shd w:val="clear" w:color="auto" w:fill="FFFFFF"/>
            <w:tcMar>
              <w:top w:w="0" w:type="dxa"/>
              <w:left w:w="0" w:type="dxa"/>
              <w:bottom w:w="0" w:type="dxa"/>
              <w:right w:w="0" w:type="dxa"/>
            </w:tcMar>
            <w:vAlign w:val="center"/>
          </w:tcPr>
          <w:p w14:paraId="73AC3C7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2.93</w:t>
            </w:r>
          </w:p>
        </w:tc>
        <w:tc>
          <w:tcPr>
            <w:tcW w:w="720" w:type="dxa"/>
            <w:shd w:val="clear" w:color="auto" w:fill="FFFFFF"/>
            <w:tcMar>
              <w:top w:w="0" w:type="dxa"/>
              <w:left w:w="0" w:type="dxa"/>
              <w:bottom w:w="0" w:type="dxa"/>
              <w:right w:w="0" w:type="dxa"/>
            </w:tcMar>
            <w:vAlign w:val="center"/>
          </w:tcPr>
          <w:p w14:paraId="3199053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2.91</w:t>
            </w:r>
          </w:p>
        </w:tc>
        <w:tc>
          <w:tcPr>
            <w:tcW w:w="864" w:type="dxa"/>
            <w:shd w:val="clear" w:color="auto" w:fill="FFFFFF"/>
            <w:tcMar>
              <w:top w:w="0" w:type="dxa"/>
              <w:left w:w="0" w:type="dxa"/>
              <w:bottom w:w="0" w:type="dxa"/>
              <w:right w:w="0" w:type="dxa"/>
            </w:tcMar>
            <w:vAlign w:val="center"/>
          </w:tcPr>
          <w:p w14:paraId="566AC4CF"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90D164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8378499"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5470AB06" w14:textId="77777777" w:rsidR="0097247D" w:rsidRPr="00DF6FAC" w:rsidRDefault="0097247D" w:rsidP="005920AB">
            <w:pPr>
              <w:spacing w:before="40" w:after="40" w:line="360" w:lineRule="auto"/>
              <w:ind w:left="100" w:right="100"/>
            </w:pPr>
            <w:r w:rsidRPr="00DF6FAC">
              <w:rPr>
                <w:rFonts w:eastAsia="Arial"/>
                <w:color w:val="111111"/>
                <w:sz w:val="22"/>
                <w:szCs w:val="22"/>
              </w:rPr>
              <w:t>resi_3m</w:t>
            </w:r>
          </w:p>
        </w:tc>
        <w:tc>
          <w:tcPr>
            <w:tcW w:w="4896" w:type="dxa"/>
            <w:shd w:val="clear" w:color="auto" w:fill="FFFFFF"/>
            <w:tcMar>
              <w:top w:w="0" w:type="dxa"/>
              <w:left w:w="0" w:type="dxa"/>
              <w:bottom w:w="0" w:type="dxa"/>
              <w:right w:w="0" w:type="dxa"/>
            </w:tcMar>
            <w:vAlign w:val="center"/>
          </w:tcPr>
          <w:p w14:paraId="015DE385" w14:textId="77777777" w:rsidR="0097247D" w:rsidRPr="00DF6FAC" w:rsidRDefault="0097247D" w:rsidP="005920AB">
            <w:pPr>
              <w:spacing w:before="40" w:after="40" w:line="360" w:lineRule="auto"/>
              <w:ind w:left="100" w:right="100"/>
            </w:pPr>
            <w:r w:rsidRPr="00DF6FAC">
              <w:rPr>
                <w:rFonts w:eastAsia="Arial"/>
                <w:color w:val="111111"/>
                <w:sz w:val="22"/>
                <w:szCs w:val="22"/>
              </w:rPr>
              <w:t>Never sticks to agreements</w:t>
            </w:r>
          </w:p>
        </w:tc>
        <w:tc>
          <w:tcPr>
            <w:tcW w:w="720" w:type="dxa"/>
            <w:shd w:val="clear" w:color="auto" w:fill="FFFFFF"/>
            <w:tcMar>
              <w:top w:w="0" w:type="dxa"/>
              <w:left w:w="0" w:type="dxa"/>
              <w:bottom w:w="0" w:type="dxa"/>
              <w:right w:w="0" w:type="dxa"/>
            </w:tcMar>
            <w:vAlign w:val="center"/>
          </w:tcPr>
          <w:p w14:paraId="09EE0CB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0.55</w:t>
            </w:r>
          </w:p>
        </w:tc>
        <w:tc>
          <w:tcPr>
            <w:tcW w:w="720" w:type="dxa"/>
            <w:shd w:val="clear" w:color="auto" w:fill="FFFFFF"/>
            <w:tcMar>
              <w:top w:w="0" w:type="dxa"/>
              <w:left w:w="0" w:type="dxa"/>
              <w:bottom w:w="0" w:type="dxa"/>
              <w:right w:w="0" w:type="dxa"/>
            </w:tcMar>
            <w:vAlign w:val="center"/>
          </w:tcPr>
          <w:p w14:paraId="0C6B2A3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2.29</w:t>
            </w:r>
          </w:p>
        </w:tc>
        <w:tc>
          <w:tcPr>
            <w:tcW w:w="720" w:type="dxa"/>
            <w:shd w:val="clear" w:color="auto" w:fill="FFFFFF"/>
            <w:tcMar>
              <w:top w:w="0" w:type="dxa"/>
              <w:left w:w="0" w:type="dxa"/>
              <w:bottom w:w="0" w:type="dxa"/>
              <w:right w:w="0" w:type="dxa"/>
            </w:tcMar>
            <w:vAlign w:val="center"/>
          </w:tcPr>
          <w:p w14:paraId="0640565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3.66</w:t>
            </w:r>
          </w:p>
        </w:tc>
        <w:tc>
          <w:tcPr>
            <w:tcW w:w="720" w:type="dxa"/>
            <w:shd w:val="clear" w:color="auto" w:fill="FFFFFF"/>
            <w:tcMar>
              <w:top w:w="0" w:type="dxa"/>
              <w:left w:w="0" w:type="dxa"/>
              <w:bottom w:w="0" w:type="dxa"/>
              <w:right w:w="0" w:type="dxa"/>
            </w:tcMar>
            <w:vAlign w:val="center"/>
          </w:tcPr>
          <w:p w14:paraId="6D3E1B1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4.91</w:t>
            </w:r>
          </w:p>
        </w:tc>
        <w:tc>
          <w:tcPr>
            <w:tcW w:w="720" w:type="dxa"/>
            <w:shd w:val="clear" w:color="auto" w:fill="FFFFFF"/>
            <w:tcMar>
              <w:top w:w="0" w:type="dxa"/>
              <w:left w:w="0" w:type="dxa"/>
              <w:bottom w:w="0" w:type="dxa"/>
              <w:right w:w="0" w:type="dxa"/>
            </w:tcMar>
            <w:vAlign w:val="center"/>
          </w:tcPr>
          <w:p w14:paraId="02A1453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1.29</w:t>
            </w:r>
          </w:p>
        </w:tc>
        <w:tc>
          <w:tcPr>
            <w:tcW w:w="864" w:type="dxa"/>
            <w:shd w:val="clear" w:color="auto" w:fill="FFFFFF"/>
            <w:tcMar>
              <w:top w:w="0" w:type="dxa"/>
              <w:left w:w="0" w:type="dxa"/>
              <w:bottom w:w="0" w:type="dxa"/>
              <w:right w:w="0" w:type="dxa"/>
            </w:tcMar>
            <w:vAlign w:val="center"/>
          </w:tcPr>
          <w:p w14:paraId="7FEA0029"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F151E4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618B494"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04E6D6A0" w14:textId="77777777" w:rsidR="0097247D" w:rsidRPr="00DF6FAC" w:rsidRDefault="0097247D" w:rsidP="005920AB">
            <w:pPr>
              <w:spacing w:before="40" w:after="40" w:line="360" w:lineRule="auto"/>
              <w:ind w:left="100" w:right="100"/>
            </w:pPr>
            <w:r w:rsidRPr="00DF6FAC">
              <w:rPr>
                <w:rFonts w:eastAsia="Arial"/>
                <w:color w:val="111111"/>
                <w:sz w:val="22"/>
                <w:szCs w:val="22"/>
              </w:rPr>
              <w:t>empa_4m</w:t>
            </w:r>
          </w:p>
        </w:tc>
        <w:tc>
          <w:tcPr>
            <w:tcW w:w="4896" w:type="dxa"/>
            <w:shd w:val="clear" w:color="auto" w:fill="FFFFFF"/>
            <w:tcMar>
              <w:top w:w="0" w:type="dxa"/>
              <w:left w:w="0" w:type="dxa"/>
              <w:bottom w:w="0" w:type="dxa"/>
              <w:right w:w="0" w:type="dxa"/>
            </w:tcMar>
            <w:vAlign w:val="center"/>
          </w:tcPr>
          <w:p w14:paraId="26C4611D" w14:textId="77777777" w:rsidR="0097247D" w:rsidRPr="00DF6FAC" w:rsidRDefault="0097247D" w:rsidP="005920AB">
            <w:pPr>
              <w:spacing w:before="40" w:after="40" w:line="360" w:lineRule="auto"/>
              <w:ind w:left="100" w:right="100"/>
            </w:pPr>
            <w:r w:rsidRPr="00DF6FAC">
              <w:rPr>
                <w:rFonts w:eastAsia="Arial"/>
                <w:color w:val="111111"/>
                <w:sz w:val="22"/>
                <w:szCs w:val="22"/>
              </w:rPr>
              <w:t>Is never interested in problems of other children</w:t>
            </w:r>
          </w:p>
        </w:tc>
        <w:tc>
          <w:tcPr>
            <w:tcW w:w="720" w:type="dxa"/>
            <w:shd w:val="clear" w:color="auto" w:fill="FFFFFF"/>
            <w:tcMar>
              <w:top w:w="0" w:type="dxa"/>
              <w:left w:w="0" w:type="dxa"/>
              <w:bottom w:w="0" w:type="dxa"/>
              <w:right w:w="0" w:type="dxa"/>
            </w:tcMar>
            <w:vAlign w:val="center"/>
          </w:tcPr>
          <w:p w14:paraId="56CE56B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0.61</w:t>
            </w:r>
          </w:p>
        </w:tc>
        <w:tc>
          <w:tcPr>
            <w:tcW w:w="720" w:type="dxa"/>
            <w:shd w:val="clear" w:color="auto" w:fill="FFFFFF"/>
            <w:tcMar>
              <w:top w:w="0" w:type="dxa"/>
              <w:left w:w="0" w:type="dxa"/>
              <w:bottom w:w="0" w:type="dxa"/>
              <w:right w:w="0" w:type="dxa"/>
            </w:tcMar>
            <w:vAlign w:val="center"/>
          </w:tcPr>
          <w:p w14:paraId="44E1D21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1.71</w:t>
            </w:r>
          </w:p>
        </w:tc>
        <w:tc>
          <w:tcPr>
            <w:tcW w:w="720" w:type="dxa"/>
            <w:shd w:val="clear" w:color="auto" w:fill="FFFFFF"/>
            <w:tcMar>
              <w:top w:w="0" w:type="dxa"/>
              <w:left w:w="0" w:type="dxa"/>
              <w:bottom w:w="0" w:type="dxa"/>
              <w:right w:w="0" w:type="dxa"/>
            </w:tcMar>
            <w:vAlign w:val="center"/>
          </w:tcPr>
          <w:p w14:paraId="2645C93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2.61</w:t>
            </w:r>
          </w:p>
        </w:tc>
        <w:tc>
          <w:tcPr>
            <w:tcW w:w="720" w:type="dxa"/>
            <w:shd w:val="clear" w:color="auto" w:fill="FFFFFF"/>
            <w:tcMar>
              <w:top w:w="0" w:type="dxa"/>
              <w:left w:w="0" w:type="dxa"/>
              <w:bottom w:w="0" w:type="dxa"/>
              <w:right w:w="0" w:type="dxa"/>
            </w:tcMar>
            <w:vAlign w:val="center"/>
          </w:tcPr>
          <w:p w14:paraId="5E4555C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3.23</w:t>
            </w:r>
          </w:p>
        </w:tc>
        <w:tc>
          <w:tcPr>
            <w:tcW w:w="720" w:type="dxa"/>
            <w:shd w:val="clear" w:color="auto" w:fill="FFFFFF"/>
            <w:tcMar>
              <w:top w:w="0" w:type="dxa"/>
              <w:left w:w="0" w:type="dxa"/>
              <w:bottom w:w="0" w:type="dxa"/>
              <w:right w:w="0" w:type="dxa"/>
            </w:tcMar>
            <w:vAlign w:val="center"/>
          </w:tcPr>
          <w:p w14:paraId="24F813A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2.52</w:t>
            </w:r>
          </w:p>
        </w:tc>
        <w:tc>
          <w:tcPr>
            <w:tcW w:w="864" w:type="dxa"/>
            <w:shd w:val="clear" w:color="auto" w:fill="FFFFFF"/>
            <w:tcMar>
              <w:top w:w="0" w:type="dxa"/>
              <w:left w:w="0" w:type="dxa"/>
              <w:bottom w:w="0" w:type="dxa"/>
              <w:right w:w="0" w:type="dxa"/>
            </w:tcMar>
            <w:vAlign w:val="center"/>
          </w:tcPr>
          <w:p w14:paraId="5C1794A9"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FAEF5C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51B0561"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3CD47C50" w14:textId="77777777" w:rsidR="0097247D" w:rsidRPr="00DF6FAC" w:rsidRDefault="0097247D" w:rsidP="005920AB">
            <w:pPr>
              <w:spacing w:before="40" w:after="40" w:line="360" w:lineRule="auto"/>
              <w:ind w:left="100" w:right="100"/>
            </w:pPr>
            <w:r w:rsidRPr="00DF6FAC">
              <w:rPr>
                <w:rFonts w:eastAsia="Arial"/>
                <w:color w:val="111111"/>
                <w:sz w:val="22"/>
                <w:szCs w:val="22"/>
              </w:rPr>
              <w:t>unfo_4m</w:t>
            </w:r>
          </w:p>
        </w:tc>
        <w:tc>
          <w:tcPr>
            <w:tcW w:w="4896" w:type="dxa"/>
            <w:shd w:val="clear" w:color="auto" w:fill="FFFFFF"/>
            <w:tcMar>
              <w:top w:w="0" w:type="dxa"/>
              <w:left w:w="0" w:type="dxa"/>
              <w:bottom w:w="0" w:type="dxa"/>
              <w:right w:w="0" w:type="dxa"/>
            </w:tcMar>
            <w:vAlign w:val="center"/>
          </w:tcPr>
          <w:p w14:paraId="3EB1EE24" w14:textId="77777777" w:rsidR="0097247D" w:rsidRPr="00DF6FAC" w:rsidRDefault="0097247D" w:rsidP="005920AB">
            <w:pPr>
              <w:spacing w:before="40" w:after="40" w:line="360" w:lineRule="auto"/>
              <w:ind w:left="100" w:right="100"/>
            </w:pPr>
            <w:r w:rsidRPr="00DF6FAC">
              <w:rPr>
                <w:rFonts w:eastAsia="Arial"/>
                <w:color w:val="111111"/>
                <w:sz w:val="22"/>
                <w:szCs w:val="22"/>
              </w:rPr>
              <w:t>Always holds a grudge after a disagreement</w:t>
            </w:r>
          </w:p>
        </w:tc>
        <w:tc>
          <w:tcPr>
            <w:tcW w:w="720" w:type="dxa"/>
            <w:shd w:val="clear" w:color="auto" w:fill="FFFFFF"/>
            <w:tcMar>
              <w:top w:w="0" w:type="dxa"/>
              <w:left w:w="0" w:type="dxa"/>
              <w:bottom w:w="0" w:type="dxa"/>
              <w:right w:w="0" w:type="dxa"/>
            </w:tcMar>
            <w:vAlign w:val="center"/>
          </w:tcPr>
          <w:p w14:paraId="4B09B63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0.61</w:t>
            </w:r>
          </w:p>
        </w:tc>
        <w:tc>
          <w:tcPr>
            <w:tcW w:w="720" w:type="dxa"/>
            <w:shd w:val="clear" w:color="auto" w:fill="FFFFFF"/>
            <w:tcMar>
              <w:top w:w="0" w:type="dxa"/>
              <w:left w:w="0" w:type="dxa"/>
              <w:bottom w:w="0" w:type="dxa"/>
              <w:right w:w="0" w:type="dxa"/>
            </w:tcMar>
            <w:vAlign w:val="center"/>
          </w:tcPr>
          <w:p w14:paraId="4E9F4AD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2.12</w:t>
            </w:r>
          </w:p>
        </w:tc>
        <w:tc>
          <w:tcPr>
            <w:tcW w:w="720" w:type="dxa"/>
            <w:shd w:val="clear" w:color="auto" w:fill="FFFFFF"/>
            <w:tcMar>
              <w:top w:w="0" w:type="dxa"/>
              <w:left w:w="0" w:type="dxa"/>
              <w:bottom w:w="0" w:type="dxa"/>
              <w:right w:w="0" w:type="dxa"/>
            </w:tcMar>
            <w:vAlign w:val="center"/>
          </w:tcPr>
          <w:p w14:paraId="5007208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2.87</w:t>
            </w:r>
          </w:p>
        </w:tc>
        <w:tc>
          <w:tcPr>
            <w:tcW w:w="720" w:type="dxa"/>
            <w:shd w:val="clear" w:color="auto" w:fill="FFFFFF"/>
            <w:tcMar>
              <w:top w:w="0" w:type="dxa"/>
              <w:left w:w="0" w:type="dxa"/>
              <w:bottom w:w="0" w:type="dxa"/>
              <w:right w:w="0" w:type="dxa"/>
            </w:tcMar>
            <w:vAlign w:val="center"/>
          </w:tcPr>
          <w:p w14:paraId="3C77AFA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w:t>
            </w:r>
          </w:p>
        </w:tc>
        <w:tc>
          <w:tcPr>
            <w:tcW w:w="720" w:type="dxa"/>
            <w:shd w:val="clear" w:color="auto" w:fill="FFFFFF"/>
            <w:tcMar>
              <w:top w:w="0" w:type="dxa"/>
              <w:left w:w="0" w:type="dxa"/>
              <w:bottom w:w="0" w:type="dxa"/>
              <w:right w:w="0" w:type="dxa"/>
            </w:tcMar>
            <w:vAlign w:val="center"/>
          </w:tcPr>
          <w:p w14:paraId="5699DCD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2.15</w:t>
            </w:r>
          </w:p>
        </w:tc>
        <w:tc>
          <w:tcPr>
            <w:tcW w:w="864" w:type="dxa"/>
            <w:shd w:val="clear" w:color="auto" w:fill="FFFFFF"/>
            <w:tcMar>
              <w:top w:w="0" w:type="dxa"/>
              <w:left w:w="0" w:type="dxa"/>
              <w:bottom w:w="0" w:type="dxa"/>
              <w:right w:w="0" w:type="dxa"/>
            </w:tcMar>
            <w:vAlign w:val="center"/>
          </w:tcPr>
          <w:p w14:paraId="67B977F8"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13C65D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34C548F"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48AA16C8" w14:textId="77777777" w:rsidR="0097247D" w:rsidRPr="00DF6FAC" w:rsidRDefault="0097247D" w:rsidP="005920AB">
            <w:pPr>
              <w:spacing w:before="40" w:after="40" w:line="360" w:lineRule="auto"/>
              <w:ind w:left="100" w:right="100"/>
            </w:pPr>
            <w:r w:rsidRPr="00DF6FAC">
              <w:rPr>
                <w:rFonts w:eastAsia="Arial"/>
                <w:color w:val="111111"/>
                <w:sz w:val="22"/>
                <w:szCs w:val="22"/>
              </w:rPr>
              <w:t>empa_5m</w:t>
            </w:r>
          </w:p>
        </w:tc>
        <w:tc>
          <w:tcPr>
            <w:tcW w:w="4896" w:type="dxa"/>
            <w:shd w:val="clear" w:color="auto" w:fill="FFFFFF"/>
            <w:tcMar>
              <w:top w:w="0" w:type="dxa"/>
              <w:left w:w="0" w:type="dxa"/>
              <w:bottom w:w="0" w:type="dxa"/>
              <w:right w:w="0" w:type="dxa"/>
            </w:tcMar>
            <w:vAlign w:val="center"/>
          </w:tcPr>
          <w:p w14:paraId="4038C781" w14:textId="77777777" w:rsidR="0097247D" w:rsidRPr="00DF6FAC" w:rsidRDefault="0097247D" w:rsidP="005920AB">
            <w:pPr>
              <w:spacing w:before="40" w:after="40" w:line="360" w:lineRule="auto"/>
              <w:ind w:left="100" w:right="100"/>
            </w:pPr>
            <w:r w:rsidRPr="00DF6FAC">
              <w:rPr>
                <w:rFonts w:eastAsia="Arial"/>
                <w:color w:val="111111"/>
                <w:sz w:val="22"/>
                <w:szCs w:val="22"/>
              </w:rPr>
              <w:t>Shows no sympathy with other children</w:t>
            </w:r>
          </w:p>
        </w:tc>
        <w:tc>
          <w:tcPr>
            <w:tcW w:w="720" w:type="dxa"/>
            <w:shd w:val="clear" w:color="auto" w:fill="FFFFFF"/>
            <w:tcMar>
              <w:top w:w="0" w:type="dxa"/>
              <w:left w:w="0" w:type="dxa"/>
              <w:bottom w:w="0" w:type="dxa"/>
              <w:right w:w="0" w:type="dxa"/>
            </w:tcMar>
            <w:vAlign w:val="center"/>
          </w:tcPr>
          <w:p w14:paraId="5D4A795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0.88</w:t>
            </w:r>
          </w:p>
        </w:tc>
        <w:tc>
          <w:tcPr>
            <w:tcW w:w="720" w:type="dxa"/>
            <w:shd w:val="clear" w:color="auto" w:fill="FFFFFF"/>
            <w:tcMar>
              <w:top w:w="0" w:type="dxa"/>
              <w:left w:w="0" w:type="dxa"/>
              <w:bottom w:w="0" w:type="dxa"/>
              <w:right w:w="0" w:type="dxa"/>
            </w:tcMar>
            <w:vAlign w:val="center"/>
          </w:tcPr>
          <w:p w14:paraId="0D1D60B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1.87</w:t>
            </w:r>
          </w:p>
        </w:tc>
        <w:tc>
          <w:tcPr>
            <w:tcW w:w="720" w:type="dxa"/>
            <w:shd w:val="clear" w:color="auto" w:fill="FFFFFF"/>
            <w:tcMar>
              <w:top w:w="0" w:type="dxa"/>
              <w:left w:w="0" w:type="dxa"/>
              <w:bottom w:w="0" w:type="dxa"/>
              <w:right w:w="0" w:type="dxa"/>
            </w:tcMar>
            <w:vAlign w:val="center"/>
          </w:tcPr>
          <w:p w14:paraId="3B13EDC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2.45</w:t>
            </w:r>
          </w:p>
        </w:tc>
        <w:tc>
          <w:tcPr>
            <w:tcW w:w="720" w:type="dxa"/>
            <w:shd w:val="clear" w:color="auto" w:fill="FFFFFF"/>
            <w:tcMar>
              <w:top w:w="0" w:type="dxa"/>
              <w:left w:w="0" w:type="dxa"/>
              <w:bottom w:w="0" w:type="dxa"/>
              <w:right w:w="0" w:type="dxa"/>
            </w:tcMar>
            <w:vAlign w:val="center"/>
          </w:tcPr>
          <w:p w14:paraId="0694AB1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3.47</w:t>
            </w:r>
          </w:p>
        </w:tc>
        <w:tc>
          <w:tcPr>
            <w:tcW w:w="720" w:type="dxa"/>
            <w:shd w:val="clear" w:color="auto" w:fill="FFFFFF"/>
            <w:tcMar>
              <w:top w:w="0" w:type="dxa"/>
              <w:left w:w="0" w:type="dxa"/>
              <w:bottom w:w="0" w:type="dxa"/>
              <w:right w:w="0" w:type="dxa"/>
            </w:tcMar>
            <w:vAlign w:val="center"/>
          </w:tcPr>
          <w:p w14:paraId="1074E1C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3.24</w:t>
            </w:r>
          </w:p>
        </w:tc>
        <w:tc>
          <w:tcPr>
            <w:tcW w:w="864" w:type="dxa"/>
            <w:shd w:val="clear" w:color="auto" w:fill="FFFFFF"/>
            <w:tcMar>
              <w:top w:w="0" w:type="dxa"/>
              <w:left w:w="0" w:type="dxa"/>
              <w:bottom w:w="0" w:type="dxa"/>
              <w:right w:w="0" w:type="dxa"/>
            </w:tcMar>
            <w:vAlign w:val="center"/>
          </w:tcPr>
          <w:p w14:paraId="6F07821C"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E176A0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A0CE7C6"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1254B1A4" w14:textId="77777777" w:rsidR="0097247D" w:rsidRPr="00DF6FAC" w:rsidRDefault="0097247D" w:rsidP="005920AB">
            <w:pPr>
              <w:spacing w:before="40" w:after="40" w:line="360" w:lineRule="auto"/>
              <w:ind w:left="100" w:right="100"/>
            </w:pPr>
            <w:r w:rsidRPr="00DF6FAC">
              <w:rPr>
                <w:rFonts w:eastAsia="Arial"/>
                <w:color w:val="111111"/>
                <w:sz w:val="22"/>
                <w:szCs w:val="22"/>
              </w:rPr>
              <w:t>egoc_5m</w:t>
            </w:r>
          </w:p>
        </w:tc>
        <w:tc>
          <w:tcPr>
            <w:tcW w:w="4896" w:type="dxa"/>
            <w:shd w:val="clear" w:color="auto" w:fill="FFFFFF"/>
            <w:tcMar>
              <w:top w:w="0" w:type="dxa"/>
              <w:left w:w="0" w:type="dxa"/>
              <w:bottom w:w="0" w:type="dxa"/>
              <w:right w:w="0" w:type="dxa"/>
            </w:tcMar>
            <w:vAlign w:val="center"/>
          </w:tcPr>
          <w:p w14:paraId="562FA330" w14:textId="77777777" w:rsidR="0097247D" w:rsidRPr="00DF6FAC" w:rsidRDefault="0097247D" w:rsidP="005920AB">
            <w:pPr>
              <w:spacing w:before="40" w:after="40" w:line="360" w:lineRule="auto"/>
              <w:ind w:left="100" w:right="100"/>
            </w:pPr>
            <w:r w:rsidRPr="00DF6FAC">
              <w:rPr>
                <w:rFonts w:eastAsia="Arial"/>
                <w:color w:val="111111"/>
                <w:sz w:val="22"/>
                <w:szCs w:val="22"/>
              </w:rPr>
              <w:t>Cannot even stand small suggestions from someone else</w:t>
            </w:r>
          </w:p>
        </w:tc>
        <w:tc>
          <w:tcPr>
            <w:tcW w:w="720" w:type="dxa"/>
            <w:shd w:val="clear" w:color="auto" w:fill="FFFFFF"/>
            <w:tcMar>
              <w:top w:w="0" w:type="dxa"/>
              <w:left w:w="0" w:type="dxa"/>
              <w:bottom w:w="0" w:type="dxa"/>
              <w:right w:w="0" w:type="dxa"/>
            </w:tcMar>
            <w:vAlign w:val="center"/>
          </w:tcPr>
          <w:p w14:paraId="7C9454A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0.38</w:t>
            </w:r>
          </w:p>
        </w:tc>
        <w:tc>
          <w:tcPr>
            <w:tcW w:w="720" w:type="dxa"/>
            <w:shd w:val="clear" w:color="auto" w:fill="FFFFFF"/>
            <w:tcMar>
              <w:top w:w="0" w:type="dxa"/>
              <w:left w:w="0" w:type="dxa"/>
              <w:bottom w:w="0" w:type="dxa"/>
              <w:right w:w="0" w:type="dxa"/>
            </w:tcMar>
            <w:vAlign w:val="center"/>
          </w:tcPr>
          <w:p w14:paraId="617FAFC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1.75</w:t>
            </w:r>
          </w:p>
        </w:tc>
        <w:tc>
          <w:tcPr>
            <w:tcW w:w="720" w:type="dxa"/>
            <w:shd w:val="clear" w:color="auto" w:fill="FFFFFF"/>
            <w:tcMar>
              <w:top w:w="0" w:type="dxa"/>
              <w:left w:w="0" w:type="dxa"/>
              <w:bottom w:w="0" w:type="dxa"/>
              <w:right w:w="0" w:type="dxa"/>
            </w:tcMar>
            <w:vAlign w:val="center"/>
          </w:tcPr>
          <w:p w14:paraId="7A8758E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2.87</w:t>
            </w:r>
          </w:p>
        </w:tc>
        <w:tc>
          <w:tcPr>
            <w:tcW w:w="720" w:type="dxa"/>
            <w:shd w:val="clear" w:color="auto" w:fill="FFFFFF"/>
            <w:tcMar>
              <w:top w:w="0" w:type="dxa"/>
              <w:left w:w="0" w:type="dxa"/>
              <w:bottom w:w="0" w:type="dxa"/>
              <w:right w:w="0" w:type="dxa"/>
            </w:tcMar>
            <w:vAlign w:val="center"/>
          </w:tcPr>
          <w:p w14:paraId="356AA08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3.54</w:t>
            </w:r>
          </w:p>
        </w:tc>
        <w:tc>
          <w:tcPr>
            <w:tcW w:w="720" w:type="dxa"/>
            <w:shd w:val="clear" w:color="auto" w:fill="FFFFFF"/>
            <w:tcMar>
              <w:top w:w="0" w:type="dxa"/>
              <w:left w:w="0" w:type="dxa"/>
              <w:bottom w:w="0" w:type="dxa"/>
              <w:right w:w="0" w:type="dxa"/>
            </w:tcMar>
            <w:vAlign w:val="center"/>
          </w:tcPr>
          <w:p w14:paraId="569D831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2.15</w:t>
            </w:r>
          </w:p>
        </w:tc>
        <w:tc>
          <w:tcPr>
            <w:tcW w:w="864" w:type="dxa"/>
            <w:shd w:val="clear" w:color="auto" w:fill="FFFFFF"/>
            <w:tcMar>
              <w:top w:w="0" w:type="dxa"/>
              <w:left w:w="0" w:type="dxa"/>
              <w:bottom w:w="0" w:type="dxa"/>
              <w:right w:w="0" w:type="dxa"/>
            </w:tcMar>
            <w:vAlign w:val="center"/>
          </w:tcPr>
          <w:p w14:paraId="73BB8CC1"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D13C22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4177599"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5C249662" w14:textId="77777777" w:rsidR="0097247D" w:rsidRPr="00DF6FAC" w:rsidRDefault="0097247D" w:rsidP="005920AB">
            <w:pPr>
              <w:spacing w:before="40" w:after="40" w:line="360" w:lineRule="auto"/>
              <w:ind w:left="100" w:right="100"/>
            </w:pPr>
            <w:r w:rsidRPr="00DF6FAC">
              <w:rPr>
                <w:rFonts w:eastAsia="Arial"/>
                <w:color w:val="111111"/>
                <w:sz w:val="22"/>
                <w:szCs w:val="22"/>
              </w:rPr>
              <w:t>empa_6m</w:t>
            </w:r>
          </w:p>
        </w:tc>
        <w:tc>
          <w:tcPr>
            <w:tcW w:w="4896" w:type="dxa"/>
            <w:shd w:val="clear" w:color="auto" w:fill="FFFFFF"/>
            <w:tcMar>
              <w:top w:w="0" w:type="dxa"/>
              <w:left w:w="0" w:type="dxa"/>
              <w:bottom w:w="0" w:type="dxa"/>
              <w:right w:w="0" w:type="dxa"/>
            </w:tcMar>
            <w:vAlign w:val="center"/>
          </w:tcPr>
          <w:p w14:paraId="02AA0665" w14:textId="77777777" w:rsidR="0097247D" w:rsidRPr="00DF6FAC" w:rsidRDefault="0097247D" w:rsidP="005920AB">
            <w:pPr>
              <w:spacing w:before="40" w:after="40" w:line="360" w:lineRule="auto"/>
              <w:ind w:left="100" w:right="100"/>
            </w:pPr>
            <w:r w:rsidRPr="00DF6FAC">
              <w:rPr>
                <w:rFonts w:eastAsia="Arial"/>
                <w:color w:val="111111"/>
                <w:sz w:val="22"/>
                <w:szCs w:val="22"/>
              </w:rPr>
              <w:t>Never comforts other children when they are sad</w:t>
            </w:r>
          </w:p>
        </w:tc>
        <w:tc>
          <w:tcPr>
            <w:tcW w:w="720" w:type="dxa"/>
            <w:shd w:val="clear" w:color="auto" w:fill="FFFFFF"/>
            <w:tcMar>
              <w:top w:w="0" w:type="dxa"/>
              <w:left w:w="0" w:type="dxa"/>
              <w:bottom w:w="0" w:type="dxa"/>
              <w:right w:w="0" w:type="dxa"/>
            </w:tcMar>
            <w:vAlign w:val="center"/>
          </w:tcPr>
          <w:p w14:paraId="4FC40D8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0.83</w:t>
            </w:r>
          </w:p>
        </w:tc>
        <w:tc>
          <w:tcPr>
            <w:tcW w:w="720" w:type="dxa"/>
            <w:shd w:val="clear" w:color="auto" w:fill="FFFFFF"/>
            <w:tcMar>
              <w:top w:w="0" w:type="dxa"/>
              <w:left w:w="0" w:type="dxa"/>
              <w:bottom w:w="0" w:type="dxa"/>
              <w:right w:w="0" w:type="dxa"/>
            </w:tcMar>
            <w:vAlign w:val="center"/>
          </w:tcPr>
          <w:p w14:paraId="2F48072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1.95</w:t>
            </w:r>
          </w:p>
        </w:tc>
        <w:tc>
          <w:tcPr>
            <w:tcW w:w="720" w:type="dxa"/>
            <w:shd w:val="clear" w:color="auto" w:fill="FFFFFF"/>
            <w:tcMar>
              <w:top w:w="0" w:type="dxa"/>
              <w:left w:w="0" w:type="dxa"/>
              <w:bottom w:w="0" w:type="dxa"/>
              <w:right w:w="0" w:type="dxa"/>
            </w:tcMar>
            <w:vAlign w:val="center"/>
          </w:tcPr>
          <w:p w14:paraId="79465CF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2.19</w:t>
            </w:r>
          </w:p>
        </w:tc>
        <w:tc>
          <w:tcPr>
            <w:tcW w:w="720" w:type="dxa"/>
            <w:shd w:val="clear" w:color="auto" w:fill="FFFFFF"/>
            <w:tcMar>
              <w:top w:w="0" w:type="dxa"/>
              <w:left w:w="0" w:type="dxa"/>
              <w:bottom w:w="0" w:type="dxa"/>
              <w:right w:w="0" w:type="dxa"/>
            </w:tcMar>
            <w:vAlign w:val="center"/>
          </w:tcPr>
          <w:p w14:paraId="1B698A1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2.62</w:t>
            </w:r>
          </w:p>
        </w:tc>
        <w:tc>
          <w:tcPr>
            <w:tcW w:w="720" w:type="dxa"/>
            <w:shd w:val="clear" w:color="auto" w:fill="FFFFFF"/>
            <w:tcMar>
              <w:top w:w="0" w:type="dxa"/>
              <w:left w:w="0" w:type="dxa"/>
              <w:bottom w:w="0" w:type="dxa"/>
              <w:right w:w="0" w:type="dxa"/>
            </w:tcMar>
            <w:vAlign w:val="center"/>
          </w:tcPr>
          <w:p w14:paraId="3AE3285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2.48</w:t>
            </w:r>
          </w:p>
        </w:tc>
        <w:tc>
          <w:tcPr>
            <w:tcW w:w="864" w:type="dxa"/>
            <w:shd w:val="clear" w:color="auto" w:fill="FFFFFF"/>
            <w:tcMar>
              <w:top w:w="0" w:type="dxa"/>
              <w:left w:w="0" w:type="dxa"/>
              <w:bottom w:w="0" w:type="dxa"/>
              <w:right w:w="0" w:type="dxa"/>
            </w:tcMar>
            <w:vAlign w:val="center"/>
          </w:tcPr>
          <w:p w14:paraId="37903E5E"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3B57A0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6B4A68F2"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771F9DE6" w14:textId="12F96569" w:rsidR="005920AB" w:rsidRPr="00DF6FAC" w:rsidRDefault="005920AB" w:rsidP="005920AB">
            <w:pPr>
              <w:spacing w:before="40" w:after="40" w:line="360" w:lineRule="auto"/>
              <w:ind w:left="100" w:right="100"/>
              <w:jc w:val="center"/>
            </w:pPr>
          </w:p>
          <w:p w14:paraId="6233C4BB" w14:textId="63C27995"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Dependency</w:t>
            </w:r>
          </w:p>
        </w:tc>
        <w:tc>
          <w:tcPr>
            <w:tcW w:w="720" w:type="dxa"/>
            <w:shd w:val="clear" w:color="auto" w:fill="FFFFFF"/>
            <w:tcMar>
              <w:top w:w="0" w:type="dxa"/>
              <w:left w:w="0" w:type="dxa"/>
              <w:bottom w:w="0" w:type="dxa"/>
              <w:right w:w="0" w:type="dxa"/>
            </w:tcMar>
            <w:vAlign w:val="center"/>
          </w:tcPr>
          <w:p w14:paraId="770F26E0"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1B5363A0"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6921BB87"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4E24120B"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58D50E54"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0093A0A9"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A871556" w14:textId="77777777" w:rsidR="005920AB" w:rsidRPr="00DF6FAC" w:rsidRDefault="005920AB" w:rsidP="00691648">
            <w:pPr>
              <w:spacing w:before="40" w:after="40" w:line="360" w:lineRule="auto"/>
              <w:ind w:left="100" w:right="100"/>
              <w:jc w:val="right"/>
            </w:pPr>
          </w:p>
        </w:tc>
      </w:tr>
      <w:tr w:rsidR="0097247D" w:rsidRPr="00DF6FAC" w14:paraId="775C6F13"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20A8F604" w14:textId="77777777" w:rsidR="0097247D" w:rsidRPr="00DF6FAC" w:rsidRDefault="0097247D" w:rsidP="005920AB">
            <w:pPr>
              <w:spacing w:before="40" w:after="40" w:line="360" w:lineRule="auto"/>
              <w:ind w:left="100" w:right="100"/>
            </w:pPr>
            <w:r w:rsidRPr="00DF6FAC">
              <w:rPr>
                <w:rFonts w:eastAsia="Arial"/>
                <w:color w:val="111111"/>
                <w:sz w:val="22"/>
                <w:szCs w:val="22"/>
              </w:rPr>
              <w:t>depe_2m</w:t>
            </w:r>
          </w:p>
        </w:tc>
        <w:tc>
          <w:tcPr>
            <w:tcW w:w="4896" w:type="dxa"/>
            <w:shd w:val="clear" w:color="auto" w:fill="FFFFFF"/>
            <w:tcMar>
              <w:top w:w="0" w:type="dxa"/>
              <w:left w:w="0" w:type="dxa"/>
              <w:bottom w:w="0" w:type="dxa"/>
              <w:right w:w="0" w:type="dxa"/>
            </w:tcMar>
            <w:vAlign w:val="center"/>
          </w:tcPr>
          <w:p w14:paraId="0CF2B2BA" w14:textId="77777777" w:rsidR="0097247D" w:rsidRPr="00DF6FAC" w:rsidRDefault="0097247D" w:rsidP="005920AB">
            <w:pPr>
              <w:spacing w:before="40" w:after="40" w:line="360" w:lineRule="auto"/>
              <w:ind w:left="100" w:right="100"/>
            </w:pPr>
            <w:r w:rsidRPr="00DF6FAC">
              <w:rPr>
                <w:rFonts w:eastAsia="Arial"/>
                <w:color w:val="111111"/>
                <w:sz w:val="22"/>
                <w:szCs w:val="22"/>
              </w:rPr>
              <w:t>Needs someone around all the time</w:t>
            </w:r>
          </w:p>
        </w:tc>
        <w:tc>
          <w:tcPr>
            <w:tcW w:w="720" w:type="dxa"/>
            <w:shd w:val="clear" w:color="auto" w:fill="FFFFFF"/>
            <w:tcMar>
              <w:top w:w="0" w:type="dxa"/>
              <w:left w:w="0" w:type="dxa"/>
              <w:bottom w:w="0" w:type="dxa"/>
              <w:right w:w="0" w:type="dxa"/>
            </w:tcMar>
            <w:vAlign w:val="center"/>
          </w:tcPr>
          <w:p w14:paraId="55BF30A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-0.42</w:t>
            </w:r>
          </w:p>
        </w:tc>
        <w:tc>
          <w:tcPr>
            <w:tcW w:w="720" w:type="dxa"/>
            <w:shd w:val="clear" w:color="auto" w:fill="FFFFFF"/>
            <w:tcMar>
              <w:top w:w="0" w:type="dxa"/>
              <w:left w:w="0" w:type="dxa"/>
              <w:bottom w:w="0" w:type="dxa"/>
              <w:right w:w="0" w:type="dxa"/>
            </w:tcMar>
            <w:vAlign w:val="center"/>
          </w:tcPr>
          <w:p w14:paraId="22BB7C5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w:t>
            </w:r>
          </w:p>
        </w:tc>
        <w:tc>
          <w:tcPr>
            <w:tcW w:w="720" w:type="dxa"/>
            <w:shd w:val="clear" w:color="auto" w:fill="FFFFFF"/>
            <w:tcMar>
              <w:top w:w="0" w:type="dxa"/>
              <w:left w:w="0" w:type="dxa"/>
              <w:bottom w:w="0" w:type="dxa"/>
              <w:right w:w="0" w:type="dxa"/>
            </w:tcMar>
            <w:vAlign w:val="center"/>
          </w:tcPr>
          <w:p w14:paraId="0D9F175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1.46</w:t>
            </w:r>
          </w:p>
        </w:tc>
        <w:tc>
          <w:tcPr>
            <w:tcW w:w="720" w:type="dxa"/>
            <w:shd w:val="clear" w:color="auto" w:fill="FFFFFF"/>
            <w:tcMar>
              <w:top w:w="0" w:type="dxa"/>
              <w:left w:w="0" w:type="dxa"/>
              <w:bottom w:w="0" w:type="dxa"/>
              <w:right w:w="0" w:type="dxa"/>
            </w:tcMar>
            <w:vAlign w:val="center"/>
          </w:tcPr>
          <w:p w14:paraId="2B4F1B6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2.56</w:t>
            </w:r>
          </w:p>
        </w:tc>
        <w:tc>
          <w:tcPr>
            <w:tcW w:w="720" w:type="dxa"/>
            <w:shd w:val="clear" w:color="auto" w:fill="FFFFFF"/>
            <w:tcMar>
              <w:top w:w="0" w:type="dxa"/>
              <w:left w:w="0" w:type="dxa"/>
              <w:bottom w:w="0" w:type="dxa"/>
              <w:right w:w="0" w:type="dxa"/>
            </w:tcMar>
            <w:vAlign w:val="center"/>
          </w:tcPr>
          <w:p w14:paraId="14DA299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2.02</w:t>
            </w:r>
          </w:p>
        </w:tc>
        <w:tc>
          <w:tcPr>
            <w:tcW w:w="864" w:type="dxa"/>
            <w:shd w:val="clear" w:color="auto" w:fill="FFFFFF"/>
            <w:tcMar>
              <w:top w:w="0" w:type="dxa"/>
              <w:left w:w="0" w:type="dxa"/>
              <w:bottom w:w="0" w:type="dxa"/>
              <w:right w:w="0" w:type="dxa"/>
            </w:tcMar>
            <w:vAlign w:val="center"/>
          </w:tcPr>
          <w:p w14:paraId="107B298E"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FF5E4E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FC016E2"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301E2C55" w14:textId="77777777" w:rsidR="0097247D" w:rsidRPr="00DF6FAC" w:rsidRDefault="0097247D" w:rsidP="005920AB">
            <w:pPr>
              <w:spacing w:before="40" w:after="40" w:line="360" w:lineRule="auto"/>
              <w:ind w:left="100" w:right="100"/>
            </w:pPr>
            <w:r w:rsidRPr="00DF6FAC">
              <w:rPr>
                <w:rFonts w:eastAsia="Arial"/>
                <w:color w:val="111111"/>
                <w:sz w:val="22"/>
                <w:szCs w:val="22"/>
              </w:rPr>
              <w:t>depe_3m</w:t>
            </w:r>
          </w:p>
        </w:tc>
        <w:tc>
          <w:tcPr>
            <w:tcW w:w="4896" w:type="dxa"/>
            <w:shd w:val="clear" w:color="auto" w:fill="FFFFFF"/>
            <w:tcMar>
              <w:top w:w="0" w:type="dxa"/>
              <w:left w:w="0" w:type="dxa"/>
              <w:bottom w:w="0" w:type="dxa"/>
              <w:right w:w="0" w:type="dxa"/>
            </w:tcMar>
            <w:vAlign w:val="center"/>
          </w:tcPr>
          <w:p w14:paraId="1097793F" w14:textId="77777777" w:rsidR="0097247D" w:rsidRPr="00DF6FAC" w:rsidRDefault="0097247D" w:rsidP="005920AB">
            <w:pPr>
              <w:spacing w:before="40" w:after="40" w:line="360" w:lineRule="auto"/>
              <w:ind w:left="100" w:right="100"/>
            </w:pPr>
            <w:r w:rsidRPr="00DF6FAC">
              <w:rPr>
                <w:rFonts w:eastAsia="Arial"/>
                <w:color w:val="111111"/>
                <w:sz w:val="22"/>
                <w:szCs w:val="22"/>
              </w:rPr>
              <w:t>Is extremely dependent on other people</w:t>
            </w:r>
          </w:p>
        </w:tc>
        <w:tc>
          <w:tcPr>
            <w:tcW w:w="720" w:type="dxa"/>
            <w:shd w:val="clear" w:color="auto" w:fill="FFFFFF"/>
            <w:tcMar>
              <w:top w:w="0" w:type="dxa"/>
              <w:left w:w="0" w:type="dxa"/>
              <w:bottom w:w="0" w:type="dxa"/>
              <w:right w:w="0" w:type="dxa"/>
            </w:tcMar>
            <w:vAlign w:val="center"/>
          </w:tcPr>
          <w:p w14:paraId="1E131A7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-0.21</w:t>
            </w:r>
          </w:p>
        </w:tc>
        <w:tc>
          <w:tcPr>
            <w:tcW w:w="720" w:type="dxa"/>
            <w:shd w:val="clear" w:color="auto" w:fill="FFFFFF"/>
            <w:tcMar>
              <w:top w:w="0" w:type="dxa"/>
              <w:left w:w="0" w:type="dxa"/>
              <w:bottom w:w="0" w:type="dxa"/>
              <w:right w:w="0" w:type="dxa"/>
            </w:tcMar>
            <w:vAlign w:val="center"/>
          </w:tcPr>
          <w:p w14:paraId="5DEBF48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0.97</w:t>
            </w:r>
          </w:p>
        </w:tc>
        <w:tc>
          <w:tcPr>
            <w:tcW w:w="720" w:type="dxa"/>
            <w:shd w:val="clear" w:color="auto" w:fill="FFFFFF"/>
            <w:tcMar>
              <w:top w:w="0" w:type="dxa"/>
              <w:left w:w="0" w:type="dxa"/>
              <w:bottom w:w="0" w:type="dxa"/>
              <w:right w:w="0" w:type="dxa"/>
            </w:tcMar>
            <w:vAlign w:val="center"/>
          </w:tcPr>
          <w:p w14:paraId="4010544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1.87</w:t>
            </w:r>
          </w:p>
        </w:tc>
        <w:tc>
          <w:tcPr>
            <w:tcW w:w="720" w:type="dxa"/>
            <w:shd w:val="clear" w:color="auto" w:fill="FFFFFF"/>
            <w:tcMar>
              <w:top w:w="0" w:type="dxa"/>
              <w:left w:w="0" w:type="dxa"/>
              <w:bottom w:w="0" w:type="dxa"/>
              <w:right w:w="0" w:type="dxa"/>
            </w:tcMar>
            <w:vAlign w:val="center"/>
          </w:tcPr>
          <w:p w14:paraId="4D7D157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2.86</w:t>
            </w:r>
          </w:p>
        </w:tc>
        <w:tc>
          <w:tcPr>
            <w:tcW w:w="720" w:type="dxa"/>
            <w:shd w:val="clear" w:color="auto" w:fill="FFFFFF"/>
            <w:tcMar>
              <w:top w:w="0" w:type="dxa"/>
              <w:left w:w="0" w:type="dxa"/>
              <w:bottom w:w="0" w:type="dxa"/>
              <w:right w:w="0" w:type="dxa"/>
            </w:tcMar>
            <w:vAlign w:val="center"/>
          </w:tcPr>
          <w:p w14:paraId="52AD0D2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2.55</w:t>
            </w:r>
          </w:p>
        </w:tc>
        <w:tc>
          <w:tcPr>
            <w:tcW w:w="864" w:type="dxa"/>
            <w:shd w:val="clear" w:color="auto" w:fill="FFFFFF"/>
            <w:tcMar>
              <w:top w:w="0" w:type="dxa"/>
              <w:left w:w="0" w:type="dxa"/>
              <w:bottom w:w="0" w:type="dxa"/>
              <w:right w:w="0" w:type="dxa"/>
            </w:tcMar>
            <w:vAlign w:val="center"/>
          </w:tcPr>
          <w:p w14:paraId="53DEA7B3"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FD454A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46764B7"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73AA6E1" w14:textId="77777777" w:rsidR="0097247D" w:rsidRPr="00DF6FAC" w:rsidRDefault="0097247D" w:rsidP="005920AB">
            <w:pPr>
              <w:spacing w:before="40" w:after="40" w:line="360" w:lineRule="auto"/>
              <w:ind w:left="100" w:right="100"/>
            </w:pPr>
            <w:r w:rsidRPr="00DF6FAC">
              <w:rPr>
                <w:rFonts w:eastAsia="Arial"/>
                <w:color w:val="111111"/>
                <w:sz w:val="22"/>
                <w:szCs w:val="22"/>
              </w:rPr>
              <w:t>depe_4m</w:t>
            </w:r>
          </w:p>
        </w:tc>
        <w:tc>
          <w:tcPr>
            <w:tcW w:w="4896" w:type="dxa"/>
            <w:shd w:val="clear" w:color="auto" w:fill="FFFFFF"/>
            <w:tcMar>
              <w:top w:w="0" w:type="dxa"/>
              <w:left w:w="0" w:type="dxa"/>
              <w:bottom w:w="0" w:type="dxa"/>
              <w:right w:w="0" w:type="dxa"/>
            </w:tcMar>
            <w:vAlign w:val="center"/>
          </w:tcPr>
          <w:p w14:paraId="2020EA38" w14:textId="77777777" w:rsidR="0097247D" w:rsidRPr="00DF6FAC" w:rsidRDefault="0097247D" w:rsidP="005920AB">
            <w:pPr>
              <w:spacing w:before="40" w:after="40" w:line="360" w:lineRule="auto"/>
              <w:ind w:left="100" w:right="100"/>
            </w:pPr>
            <w:r w:rsidRPr="00DF6FAC">
              <w:rPr>
                <w:rFonts w:eastAsia="Arial"/>
                <w:color w:val="111111"/>
                <w:sz w:val="22"/>
                <w:szCs w:val="22"/>
              </w:rPr>
              <w:t>Only feels secure when others are around</w:t>
            </w:r>
          </w:p>
        </w:tc>
        <w:tc>
          <w:tcPr>
            <w:tcW w:w="720" w:type="dxa"/>
            <w:shd w:val="clear" w:color="auto" w:fill="FFFFFF"/>
            <w:tcMar>
              <w:top w:w="0" w:type="dxa"/>
              <w:left w:w="0" w:type="dxa"/>
              <w:bottom w:w="0" w:type="dxa"/>
              <w:right w:w="0" w:type="dxa"/>
            </w:tcMar>
            <w:vAlign w:val="center"/>
          </w:tcPr>
          <w:p w14:paraId="29C6302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w:t>
            </w:r>
          </w:p>
        </w:tc>
        <w:tc>
          <w:tcPr>
            <w:tcW w:w="720" w:type="dxa"/>
            <w:shd w:val="clear" w:color="auto" w:fill="FFFFFF"/>
            <w:tcMar>
              <w:top w:w="0" w:type="dxa"/>
              <w:left w:w="0" w:type="dxa"/>
              <w:bottom w:w="0" w:type="dxa"/>
              <w:right w:w="0" w:type="dxa"/>
            </w:tcMar>
            <w:vAlign w:val="center"/>
          </w:tcPr>
          <w:p w14:paraId="3331F86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1.14</w:t>
            </w:r>
          </w:p>
        </w:tc>
        <w:tc>
          <w:tcPr>
            <w:tcW w:w="720" w:type="dxa"/>
            <w:shd w:val="clear" w:color="auto" w:fill="FFFFFF"/>
            <w:tcMar>
              <w:top w:w="0" w:type="dxa"/>
              <w:left w:w="0" w:type="dxa"/>
              <w:bottom w:w="0" w:type="dxa"/>
              <w:right w:w="0" w:type="dxa"/>
            </w:tcMar>
            <w:vAlign w:val="center"/>
          </w:tcPr>
          <w:p w14:paraId="1F14202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2.02</w:t>
            </w:r>
          </w:p>
        </w:tc>
        <w:tc>
          <w:tcPr>
            <w:tcW w:w="720" w:type="dxa"/>
            <w:shd w:val="clear" w:color="auto" w:fill="FFFFFF"/>
            <w:tcMar>
              <w:top w:w="0" w:type="dxa"/>
              <w:left w:w="0" w:type="dxa"/>
              <w:bottom w:w="0" w:type="dxa"/>
              <w:right w:w="0" w:type="dxa"/>
            </w:tcMar>
            <w:vAlign w:val="center"/>
          </w:tcPr>
          <w:p w14:paraId="6223292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2.82</w:t>
            </w:r>
          </w:p>
        </w:tc>
        <w:tc>
          <w:tcPr>
            <w:tcW w:w="720" w:type="dxa"/>
            <w:shd w:val="clear" w:color="auto" w:fill="FFFFFF"/>
            <w:tcMar>
              <w:top w:w="0" w:type="dxa"/>
              <w:left w:w="0" w:type="dxa"/>
              <w:bottom w:w="0" w:type="dxa"/>
              <w:right w:w="0" w:type="dxa"/>
            </w:tcMar>
            <w:vAlign w:val="center"/>
          </w:tcPr>
          <w:p w14:paraId="79ED951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2.36</w:t>
            </w:r>
          </w:p>
        </w:tc>
        <w:tc>
          <w:tcPr>
            <w:tcW w:w="864" w:type="dxa"/>
            <w:shd w:val="clear" w:color="auto" w:fill="FFFFFF"/>
            <w:tcMar>
              <w:top w:w="0" w:type="dxa"/>
              <w:left w:w="0" w:type="dxa"/>
              <w:bottom w:w="0" w:type="dxa"/>
              <w:right w:w="0" w:type="dxa"/>
            </w:tcMar>
            <w:vAlign w:val="center"/>
          </w:tcPr>
          <w:p w14:paraId="2A7DF68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0.011</w:t>
            </w:r>
          </w:p>
        </w:tc>
        <w:tc>
          <w:tcPr>
            <w:tcW w:w="648" w:type="dxa"/>
            <w:shd w:val="clear" w:color="auto" w:fill="FFFFFF"/>
            <w:tcMar>
              <w:top w:w="0" w:type="dxa"/>
              <w:left w:w="0" w:type="dxa"/>
              <w:bottom w:w="0" w:type="dxa"/>
              <w:right w:w="0" w:type="dxa"/>
            </w:tcMar>
            <w:vAlign w:val="center"/>
          </w:tcPr>
          <w:p w14:paraId="3D67DBC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CE43215"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1D8FB140" w14:textId="77777777" w:rsidR="0097247D" w:rsidRPr="00DF6FAC" w:rsidRDefault="0097247D" w:rsidP="005920AB">
            <w:pPr>
              <w:spacing w:before="40" w:after="40" w:line="360" w:lineRule="auto"/>
              <w:ind w:left="100" w:right="100"/>
            </w:pPr>
            <w:r w:rsidRPr="00DF6FAC">
              <w:rPr>
                <w:rFonts w:eastAsia="Arial"/>
                <w:color w:val="111111"/>
                <w:sz w:val="22"/>
                <w:szCs w:val="22"/>
              </w:rPr>
              <w:t>depe_5m</w:t>
            </w:r>
          </w:p>
        </w:tc>
        <w:tc>
          <w:tcPr>
            <w:tcW w:w="4896" w:type="dxa"/>
            <w:shd w:val="clear" w:color="auto" w:fill="FFFFFF"/>
            <w:tcMar>
              <w:top w:w="0" w:type="dxa"/>
              <w:left w:w="0" w:type="dxa"/>
              <w:bottom w:w="0" w:type="dxa"/>
              <w:right w:w="0" w:type="dxa"/>
            </w:tcMar>
            <w:vAlign w:val="center"/>
          </w:tcPr>
          <w:p w14:paraId="2C8FA5E4" w14:textId="77777777" w:rsidR="0097247D" w:rsidRPr="00DF6FAC" w:rsidRDefault="0097247D" w:rsidP="005920AB">
            <w:pPr>
              <w:spacing w:before="40" w:after="40" w:line="360" w:lineRule="auto"/>
              <w:ind w:left="100" w:right="100"/>
            </w:pPr>
            <w:r w:rsidRPr="00DF6FAC">
              <w:rPr>
                <w:rFonts w:eastAsia="Arial"/>
                <w:color w:val="111111"/>
                <w:sz w:val="22"/>
                <w:szCs w:val="22"/>
              </w:rPr>
              <w:t>Can never undertake something without help</w:t>
            </w:r>
          </w:p>
        </w:tc>
        <w:tc>
          <w:tcPr>
            <w:tcW w:w="720" w:type="dxa"/>
            <w:shd w:val="clear" w:color="auto" w:fill="FFFFFF"/>
            <w:tcMar>
              <w:top w:w="0" w:type="dxa"/>
              <w:left w:w="0" w:type="dxa"/>
              <w:bottom w:w="0" w:type="dxa"/>
              <w:right w:w="0" w:type="dxa"/>
            </w:tcMar>
            <w:vAlign w:val="center"/>
          </w:tcPr>
          <w:p w14:paraId="1DDBD3C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0.19</w:t>
            </w:r>
          </w:p>
        </w:tc>
        <w:tc>
          <w:tcPr>
            <w:tcW w:w="720" w:type="dxa"/>
            <w:shd w:val="clear" w:color="auto" w:fill="FFFFFF"/>
            <w:tcMar>
              <w:top w:w="0" w:type="dxa"/>
              <w:left w:w="0" w:type="dxa"/>
              <w:bottom w:w="0" w:type="dxa"/>
              <w:right w:w="0" w:type="dxa"/>
            </w:tcMar>
            <w:vAlign w:val="center"/>
          </w:tcPr>
          <w:p w14:paraId="15592D4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1.39</w:t>
            </w:r>
          </w:p>
        </w:tc>
        <w:tc>
          <w:tcPr>
            <w:tcW w:w="720" w:type="dxa"/>
            <w:shd w:val="clear" w:color="auto" w:fill="FFFFFF"/>
            <w:tcMar>
              <w:top w:w="0" w:type="dxa"/>
              <w:left w:w="0" w:type="dxa"/>
              <w:bottom w:w="0" w:type="dxa"/>
              <w:right w:w="0" w:type="dxa"/>
            </w:tcMar>
            <w:vAlign w:val="center"/>
          </w:tcPr>
          <w:p w14:paraId="1929B88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2.38</w:t>
            </w:r>
          </w:p>
        </w:tc>
        <w:tc>
          <w:tcPr>
            <w:tcW w:w="720" w:type="dxa"/>
            <w:shd w:val="clear" w:color="auto" w:fill="FFFFFF"/>
            <w:tcMar>
              <w:top w:w="0" w:type="dxa"/>
              <w:left w:w="0" w:type="dxa"/>
              <w:bottom w:w="0" w:type="dxa"/>
              <w:right w:w="0" w:type="dxa"/>
            </w:tcMar>
            <w:vAlign w:val="center"/>
          </w:tcPr>
          <w:p w14:paraId="709A044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3.02</w:t>
            </w:r>
          </w:p>
        </w:tc>
        <w:tc>
          <w:tcPr>
            <w:tcW w:w="720" w:type="dxa"/>
            <w:shd w:val="clear" w:color="auto" w:fill="FFFFFF"/>
            <w:tcMar>
              <w:top w:w="0" w:type="dxa"/>
              <w:left w:w="0" w:type="dxa"/>
              <w:bottom w:w="0" w:type="dxa"/>
              <w:right w:w="0" w:type="dxa"/>
            </w:tcMar>
            <w:vAlign w:val="center"/>
          </w:tcPr>
          <w:p w14:paraId="5FA3698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2.41</w:t>
            </w:r>
          </w:p>
        </w:tc>
        <w:tc>
          <w:tcPr>
            <w:tcW w:w="864" w:type="dxa"/>
            <w:shd w:val="clear" w:color="auto" w:fill="FFFFFF"/>
            <w:tcMar>
              <w:top w:w="0" w:type="dxa"/>
              <w:left w:w="0" w:type="dxa"/>
              <w:bottom w:w="0" w:type="dxa"/>
              <w:right w:w="0" w:type="dxa"/>
            </w:tcMar>
            <w:vAlign w:val="center"/>
          </w:tcPr>
          <w:p w14:paraId="1B13D6AE"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31F900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0D14801"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6962208D" w14:textId="77777777" w:rsidR="0097247D" w:rsidRPr="00DF6FAC" w:rsidRDefault="0097247D" w:rsidP="005920AB">
            <w:pPr>
              <w:spacing w:before="40" w:after="40" w:line="360" w:lineRule="auto"/>
              <w:ind w:left="100" w:right="100"/>
            </w:pPr>
            <w:r w:rsidRPr="00DF6FAC">
              <w:rPr>
                <w:rFonts w:eastAsia="Arial"/>
                <w:color w:val="111111"/>
                <w:sz w:val="22"/>
                <w:szCs w:val="22"/>
              </w:rPr>
              <w:t>self_6m</w:t>
            </w:r>
          </w:p>
        </w:tc>
        <w:tc>
          <w:tcPr>
            <w:tcW w:w="4896" w:type="dxa"/>
            <w:shd w:val="clear" w:color="auto" w:fill="FFFFFF"/>
            <w:tcMar>
              <w:top w:w="0" w:type="dxa"/>
              <w:left w:w="0" w:type="dxa"/>
              <w:bottom w:w="0" w:type="dxa"/>
              <w:right w:w="0" w:type="dxa"/>
            </w:tcMar>
            <w:vAlign w:val="center"/>
          </w:tcPr>
          <w:p w14:paraId="7487A1A7" w14:textId="77777777" w:rsidR="0097247D" w:rsidRPr="00DF6FAC" w:rsidRDefault="0097247D" w:rsidP="005920AB">
            <w:pPr>
              <w:spacing w:before="40" w:after="40" w:line="360" w:lineRule="auto"/>
              <w:ind w:left="100" w:right="100"/>
            </w:pPr>
            <w:r w:rsidRPr="00DF6FAC">
              <w:rPr>
                <w:rFonts w:eastAsia="Arial"/>
                <w:color w:val="111111"/>
                <w:sz w:val="22"/>
                <w:szCs w:val="22"/>
              </w:rPr>
              <w:t>Feels insecure without advice</w:t>
            </w:r>
          </w:p>
        </w:tc>
        <w:tc>
          <w:tcPr>
            <w:tcW w:w="720" w:type="dxa"/>
            <w:shd w:val="clear" w:color="auto" w:fill="FFFFFF"/>
            <w:tcMar>
              <w:top w:w="0" w:type="dxa"/>
              <w:left w:w="0" w:type="dxa"/>
              <w:bottom w:w="0" w:type="dxa"/>
              <w:right w:w="0" w:type="dxa"/>
            </w:tcMar>
            <w:vAlign w:val="center"/>
          </w:tcPr>
          <w:p w14:paraId="12517B1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-0.18</w:t>
            </w:r>
          </w:p>
        </w:tc>
        <w:tc>
          <w:tcPr>
            <w:tcW w:w="720" w:type="dxa"/>
            <w:shd w:val="clear" w:color="auto" w:fill="FFFFFF"/>
            <w:tcMar>
              <w:top w:w="0" w:type="dxa"/>
              <w:left w:w="0" w:type="dxa"/>
              <w:bottom w:w="0" w:type="dxa"/>
              <w:right w:w="0" w:type="dxa"/>
            </w:tcMar>
            <w:vAlign w:val="center"/>
          </w:tcPr>
          <w:p w14:paraId="5AEC82F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w:t>
            </w:r>
          </w:p>
        </w:tc>
        <w:tc>
          <w:tcPr>
            <w:tcW w:w="720" w:type="dxa"/>
            <w:shd w:val="clear" w:color="auto" w:fill="FFFFFF"/>
            <w:tcMar>
              <w:top w:w="0" w:type="dxa"/>
              <w:left w:w="0" w:type="dxa"/>
              <w:bottom w:w="0" w:type="dxa"/>
              <w:right w:w="0" w:type="dxa"/>
            </w:tcMar>
            <w:vAlign w:val="center"/>
          </w:tcPr>
          <w:p w14:paraId="3E69147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1.98</w:t>
            </w:r>
          </w:p>
        </w:tc>
        <w:tc>
          <w:tcPr>
            <w:tcW w:w="720" w:type="dxa"/>
            <w:shd w:val="clear" w:color="auto" w:fill="FFFFFF"/>
            <w:tcMar>
              <w:top w:w="0" w:type="dxa"/>
              <w:left w:w="0" w:type="dxa"/>
              <w:bottom w:w="0" w:type="dxa"/>
              <w:right w:w="0" w:type="dxa"/>
            </w:tcMar>
            <w:vAlign w:val="center"/>
          </w:tcPr>
          <w:p w14:paraId="6044330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w:t>
            </w:r>
          </w:p>
        </w:tc>
        <w:tc>
          <w:tcPr>
            <w:tcW w:w="720" w:type="dxa"/>
            <w:shd w:val="clear" w:color="auto" w:fill="FFFFFF"/>
            <w:tcMar>
              <w:top w:w="0" w:type="dxa"/>
              <w:left w:w="0" w:type="dxa"/>
              <w:bottom w:w="0" w:type="dxa"/>
              <w:right w:w="0" w:type="dxa"/>
            </w:tcMar>
            <w:vAlign w:val="center"/>
          </w:tcPr>
          <w:p w14:paraId="3365E2F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2.34</w:t>
            </w:r>
          </w:p>
        </w:tc>
        <w:tc>
          <w:tcPr>
            <w:tcW w:w="864" w:type="dxa"/>
            <w:shd w:val="clear" w:color="auto" w:fill="FFFFFF"/>
            <w:tcMar>
              <w:top w:w="0" w:type="dxa"/>
              <w:left w:w="0" w:type="dxa"/>
              <w:bottom w:w="0" w:type="dxa"/>
              <w:right w:w="0" w:type="dxa"/>
            </w:tcMar>
            <w:vAlign w:val="center"/>
          </w:tcPr>
          <w:p w14:paraId="66C1E923"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819CCC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3B41C0E0" w14:textId="77777777" w:rsidTr="005920AB">
        <w:trPr>
          <w:cantSplit/>
          <w:trHeight w:val="413"/>
          <w:jc w:val="center"/>
        </w:trPr>
        <w:tc>
          <w:tcPr>
            <w:tcW w:w="6336" w:type="dxa"/>
            <w:gridSpan w:val="2"/>
            <w:shd w:val="clear" w:color="auto" w:fill="FFFFFF"/>
            <w:tcMar>
              <w:top w:w="0" w:type="dxa"/>
              <w:left w:w="0" w:type="dxa"/>
              <w:bottom w:w="0" w:type="dxa"/>
              <w:right w:w="0" w:type="dxa"/>
            </w:tcMar>
            <w:vAlign w:val="center"/>
          </w:tcPr>
          <w:p w14:paraId="4FCEDFA1" w14:textId="4E6606FE" w:rsidR="005920AB" w:rsidRPr="00E76063" w:rsidRDefault="005920AB" w:rsidP="005920AB">
            <w:pPr>
              <w:spacing w:before="40" w:after="40" w:line="360" w:lineRule="auto"/>
              <w:ind w:left="100" w:right="100"/>
              <w:jc w:val="center"/>
              <w:rPr>
                <w:b/>
                <w:bCs/>
              </w:rPr>
            </w:pPr>
          </w:p>
          <w:p w14:paraId="2D361D05" w14:textId="6B66E87E" w:rsidR="005920AB" w:rsidRPr="00DF6FAC" w:rsidRDefault="005920AB" w:rsidP="005920AB">
            <w:pPr>
              <w:spacing w:before="40" w:after="40" w:line="360" w:lineRule="auto"/>
              <w:ind w:left="100" w:right="100"/>
              <w:jc w:val="center"/>
            </w:pPr>
            <w:r w:rsidRPr="00E76063">
              <w:rPr>
                <w:rFonts w:eastAsia="Arial"/>
                <w:b/>
                <w:bCs/>
                <w:color w:val="111111"/>
                <w:sz w:val="22"/>
                <w:szCs w:val="22"/>
              </w:rPr>
              <w:t>Anxious Traits</w:t>
            </w:r>
          </w:p>
        </w:tc>
        <w:tc>
          <w:tcPr>
            <w:tcW w:w="720" w:type="dxa"/>
            <w:shd w:val="clear" w:color="auto" w:fill="FFFFFF"/>
            <w:tcMar>
              <w:top w:w="0" w:type="dxa"/>
              <w:left w:w="0" w:type="dxa"/>
              <w:bottom w:w="0" w:type="dxa"/>
              <w:right w:w="0" w:type="dxa"/>
            </w:tcMar>
            <w:vAlign w:val="center"/>
          </w:tcPr>
          <w:p w14:paraId="10041938"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08482900"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5359AC8E"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323DAF56"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037C315D"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4E7E7C53"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5745730" w14:textId="77777777" w:rsidR="005920AB" w:rsidRPr="00DF6FAC" w:rsidRDefault="005920AB" w:rsidP="00691648">
            <w:pPr>
              <w:spacing w:before="40" w:after="40" w:line="360" w:lineRule="auto"/>
              <w:ind w:left="100" w:right="100"/>
              <w:jc w:val="right"/>
            </w:pPr>
          </w:p>
        </w:tc>
      </w:tr>
      <w:tr w:rsidR="0097247D" w:rsidRPr="00DF6FAC" w14:paraId="4108BA07"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6491358D" w14:textId="77777777" w:rsidR="0097247D" w:rsidRPr="00DF6FAC" w:rsidRDefault="0097247D" w:rsidP="005920AB">
            <w:pPr>
              <w:spacing w:before="40" w:after="40" w:line="360" w:lineRule="auto"/>
              <w:ind w:left="100" w:right="100"/>
            </w:pPr>
            <w:r w:rsidRPr="00DF6FAC">
              <w:rPr>
                <w:rFonts w:eastAsia="Arial"/>
                <w:color w:val="111111"/>
                <w:sz w:val="22"/>
                <w:szCs w:val="22"/>
              </w:rPr>
              <w:t>anxi_1m</w:t>
            </w:r>
          </w:p>
        </w:tc>
        <w:tc>
          <w:tcPr>
            <w:tcW w:w="4896" w:type="dxa"/>
            <w:shd w:val="clear" w:color="auto" w:fill="FFFFFF"/>
            <w:tcMar>
              <w:top w:w="0" w:type="dxa"/>
              <w:left w:w="0" w:type="dxa"/>
              <w:bottom w:w="0" w:type="dxa"/>
              <w:right w:w="0" w:type="dxa"/>
            </w:tcMar>
            <w:vAlign w:val="center"/>
          </w:tcPr>
          <w:p w14:paraId="31C05CCE" w14:textId="77777777" w:rsidR="0097247D" w:rsidRPr="00DF6FAC" w:rsidRDefault="0097247D" w:rsidP="005920AB">
            <w:pPr>
              <w:spacing w:before="40" w:after="40" w:line="360" w:lineRule="auto"/>
              <w:ind w:left="100" w:right="100"/>
            </w:pPr>
            <w:r w:rsidRPr="00DF6FAC">
              <w:rPr>
                <w:rFonts w:eastAsia="Arial"/>
                <w:color w:val="111111"/>
                <w:sz w:val="22"/>
                <w:szCs w:val="22"/>
              </w:rPr>
              <w:t>Panics very easily</w:t>
            </w:r>
          </w:p>
        </w:tc>
        <w:tc>
          <w:tcPr>
            <w:tcW w:w="720" w:type="dxa"/>
            <w:shd w:val="clear" w:color="auto" w:fill="FFFFFF"/>
            <w:tcMar>
              <w:top w:w="0" w:type="dxa"/>
              <w:left w:w="0" w:type="dxa"/>
              <w:bottom w:w="0" w:type="dxa"/>
              <w:right w:w="0" w:type="dxa"/>
            </w:tcMar>
            <w:vAlign w:val="center"/>
          </w:tcPr>
          <w:p w14:paraId="3BB52AF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-1.11</w:t>
            </w:r>
          </w:p>
        </w:tc>
        <w:tc>
          <w:tcPr>
            <w:tcW w:w="720" w:type="dxa"/>
            <w:shd w:val="clear" w:color="auto" w:fill="FFFFFF"/>
            <w:tcMar>
              <w:top w:w="0" w:type="dxa"/>
              <w:left w:w="0" w:type="dxa"/>
              <w:bottom w:w="0" w:type="dxa"/>
              <w:right w:w="0" w:type="dxa"/>
            </w:tcMar>
            <w:vAlign w:val="center"/>
          </w:tcPr>
          <w:p w14:paraId="303E47A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0.29</w:t>
            </w:r>
          </w:p>
        </w:tc>
        <w:tc>
          <w:tcPr>
            <w:tcW w:w="720" w:type="dxa"/>
            <w:shd w:val="clear" w:color="auto" w:fill="FFFFFF"/>
            <w:tcMar>
              <w:top w:w="0" w:type="dxa"/>
              <w:left w:w="0" w:type="dxa"/>
              <w:bottom w:w="0" w:type="dxa"/>
              <w:right w:w="0" w:type="dxa"/>
            </w:tcMar>
            <w:vAlign w:val="center"/>
          </w:tcPr>
          <w:p w14:paraId="604FD08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1.55</w:t>
            </w:r>
          </w:p>
        </w:tc>
        <w:tc>
          <w:tcPr>
            <w:tcW w:w="720" w:type="dxa"/>
            <w:shd w:val="clear" w:color="auto" w:fill="FFFFFF"/>
            <w:tcMar>
              <w:top w:w="0" w:type="dxa"/>
              <w:left w:w="0" w:type="dxa"/>
              <w:bottom w:w="0" w:type="dxa"/>
              <w:right w:w="0" w:type="dxa"/>
            </w:tcMar>
            <w:vAlign w:val="center"/>
          </w:tcPr>
          <w:p w14:paraId="70FF6C0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2.87</w:t>
            </w:r>
          </w:p>
        </w:tc>
        <w:tc>
          <w:tcPr>
            <w:tcW w:w="720" w:type="dxa"/>
            <w:shd w:val="clear" w:color="auto" w:fill="FFFFFF"/>
            <w:tcMar>
              <w:top w:w="0" w:type="dxa"/>
              <w:left w:w="0" w:type="dxa"/>
              <w:bottom w:w="0" w:type="dxa"/>
              <w:right w:w="0" w:type="dxa"/>
            </w:tcMar>
            <w:vAlign w:val="center"/>
          </w:tcPr>
          <w:p w14:paraId="11DF85E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1.43</w:t>
            </w:r>
          </w:p>
        </w:tc>
        <w:tc>
          <w:tcPr>
            <w:tcW w:w="864" w:type="dxa"/>
            <w:shd w:val="clear" w:color="auto" w:fill="FFFFFF"/>
            <w:tcMar>
              <w:top w:w="0" w:type="dxa"/>
              <w:left w:w="0" w:type="dxa"/>
              <w:bottom w:w="0" w:type="dxa"/>
              <w:right w:w="0" w:type="dxa"/>
            </w:tcMar>
            <w:vAlign w:val="center"/>
          </w:tcPr>
          <w:p w14:paraId="4721E961"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B0319F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AE81B70"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06D58486" w14:textId="77777777" w:rsidR="0097247D" w:rsidRPr="00DF6FAC" w:rsidRDefault="0097247D" w:rsidP="005920AB">
            <w:pPr>
              <w:spacing w:before="40" w:after="40" w:line="360" w:lineRule="auto"/>
              <w:ind w:left="100" w:right="100"/>
            </w:pPr>
            <w:r w:rsidRPr="00DF6FAC">
              <w:rPr>
                <w:rFonts w:eastAsia="Arial"/>
                <w:color w:val="111111"/>
                <w:sz w:val="22"/>
                <w:szCs w:val="22"/>
              </w:rPr>
              <w:t>anxi_2m</w:t>
            </w:r>
          </w:p>
        </w:tc>
        <w:tc>
          <w:tcPr>
            <w:tcW w:w="4896" w:type="dxa"/>
            <w:shd w:val="clear" w:color="auto" w:fill="FFFFFF"/>
            <w:tcMar>
              <w:top w:w="0" w:type="dxa"/>
              <w:left w:w="0" w:type="dxa"/>
              <w:bottom w:w="0" w:type="dxa"/>
              <w:right w:w="0" w:type="dxa"/>
            </w:tcMar>
            <w:vAlign w:val="center"/>
          </w:tcPr>
          <w:p w14:paraId="4849C453" w14:textId="77777777" w:rsidR="0097247D" w:rsidRPr="00DF6FAC" w:rsidRDefault="0097247D" w:rsidP="005920AB">
            <w:pPr>
              <w:spacing w:before="40" w:after="40" w:line="360" w:lineRule="auto"/>
              <w:ind w:left="100" w:right="100"/>
            </w:pPr>
            <w:r w:rsidRPr="00DF6FAC">
              <w:rPr>
                <w:rFonts w:eastAsia="Arial"/>
                <w:color w:val="111111"/>
                <w:sz w:val="22"/>
                <w:szCs w:val="22"/>
              </w:rPr>
              <w:t xml:space="preserve">Always expects the worst </w:t>
            </w:r>
          </w:p>
        </w:tc>
        <w:tc>
          <w:tcPr>
            <w:tcW w:w="720" w:type="dxa"/>
            <w:shd w:val="clear" w:color="auto" w:fill="FFFFFF"/>
            <w:tcMar>
              <w:top w:w="0" w:type="dxa"/>
              <w:left w:w="0" w:type="dxa"/>
              <w:bottom w:w="0" w:type="dxa"/>
              <w:right w:w="0" w:type="dxa"/>
            </w:tcMar>
            <w:vAlign w:val="center"/>
          </w:tcPr>
          <w:p w14:paraId="50FD6E1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-0.06</w:t>
            </w:r>
          </w:p>
        </w:tc>
        <w:tc>
          <w:tcPr>
            <w:tcW w:w="720" w:type="dxa"/>
            <w:shd w:val="clear" w:color="auto" w:fill="FFFFFF"/>
            <w:tcMar>
              <w:top w:w="0" w:type="dxa"/>
              <w:left w:w="0" w:type="dxa"/>
              <w:bottom w:w="0" w:type="dxa"/>
              <w:right w:w="0" w:type="dxa"/>
            </w:tcMar>
            <w:vAlign w:val="center"/>
          </w:tcPr>
          <w:p w14:paraId="2575E65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w:t>
            </w:r>
          </w:p>
        </w:tc>
        <w:tc>
          <w:tcPr>
            <w:tcW w:w="720" w:type="dxa"/>
            <w:shd w:val="clear" w:color="auto" w:fill="FFFFFF"/>
            <w:tcMar>
              <w:top w:w="0" w:type="dxa"/>
              <w:left w:w="0" w:type="dxa"/>
              <w:bottom w:w="0" w:type="dxa"/>
              <w:right w:w="0" w:type="dxa"/>
            </w:tcMar>
            <w:vAlign w:val="center"/>
          </w:tcPr>
          <w:p w14:paraId="37134E7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1.82</w:t>
            </w:r>
          </w:p>
        </w:tc>
        <w:tc>
          <w:tcPr>
            <w:tcW w:w="720" w:type="dxa"/>
            <w:shd w:val="clear" w:color="auto" w:fill="FFFFFF"/>
            <w:tcMar>
              <w:top w:w="0" w:type="dxa"/>
              <w:left w:w="0" w:type="dxa"/>
              <w:bottom w:w="0" w:type="dxa"/>
              <w:right w:w="0" w:type="dxa"/>
            </w:tcMar>
            <w:vAlign w:val="center"/>
          </w:tcPr>
          <w:p w14:paraId="7AB6B69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2.75</w:t>
            </w:r>
          </w:p>
        </w:tc>
        <w:tc>
          <w:tcPr>
            <w:tcW w:w="720" w:type="dxa"/>
            <w:shd w:val="clear" w:color="auto" w:fill="FFFFFF"/>
            <w:tcMar>
              <w:top w:w="0" w:type="dxa"/>
              <w:left w:w="0" w:type="dxa"/>
              <w:bottom w:w="0" w:type="dxa"/>
              <w:right w:w="0" w:type="dxa"/>
            </w:tcMar>
            <w:vAlign w:val="center"/>
          </w:tcPr>
          <w:p w14:paraId="4E8702D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2.43</w:t>
            </w:r>
          </w:p>
        </w:tc>
        <w:tc>
          <w:tcPr>
            <w:tcW w:w="864" w:type="dxa"/>
            <w:shd w:val="clear" w:color="auto" w:fill="FFFFFF"/>
            <w:tcMar>
              <w:top w:w="0" w:type="dxa"/>
              <w:left w:w="0" w:type="dxa"/>
              <w:bottom w:w="0" w:type="dxa"/>
              <w:right w:w="0" w:type="dxa"/>
            </w:tcMar>
            <w:vAlign w:val="center"/>
          </w:tcPr>
          <w:p w14:paraId="2C84B910"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ABC752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464D43A"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2571544E" w14:textId="77777777" w:rsidR="0097247D" w:rsidRPr="00DF6FAC" w:rsidRDefault="0097247D" w:rsidP="005920AB">
            <w:pPr>
              <w:spacing w:before="40" w:after="40" w:line="360" w:lineRule="auto"/>
              <w:ind w:left="100" w:right="100"/>
            </w:pPr>
            <w:r w:rsidRPr="00DF6FAC">
              <w:rPr>
                <w:rFonts w:eastAsia="Arial"/>
                <w:color w:val="111111"/>
                <w:sz w:val="22"/>
                <w:szCs w:val="22"/>
              </w:rPr>
              <w:t>rumi_2m</w:t>
            </w:r>
          </w:p>
        </w:tc>
        <w:tc>
          <w:tcPr>
            <w:tcW w:w="4896" w:type="dxa"/>
            <w:shd w:val="clear" w:color="auto" w:fill="FFFFFF"/>
            <w:tcMar>
              <w:top w:w="0" w:type="dxa"/>
              <w:left w:w="0" w:type="dxa"/>
              <w:bottom w:w="0" w:type="dxa"/>
              <w:right w:w="0" w:type="dxa"/>
            </w:tcMar>
            <w:vAlign w:val="center"/>
          </w:tcPr>
          <w:p w14:paraId="07BC0C28" w14:textId="77777777" w:rsidR="0097247D" w:rsidRPr="00DF6FAC" w:rsidRDefault="0097247D" w:rsidP="005920AB">
            <w:pPr>
              <w:spacing w:before="40" w:after="40" w:line="360" w:lineRule="auto"/>
              <w:ind w:left="100" w:right="100"/>
            </w:pPr>
            <w:r w:rsidRPr="00DF6FAC">
              <w:rPr>
                <w:rFonts w:eastAsia="Arial"/>
                <w:color w:val="111111"/>
                <w:sz w:val="22"/>
                <w:szCs w:val="22"/>
              </w:rPr>
              <w:t>Worries all the time about minor things</w:t>
            </w:r>
          </w:p>
        </w:tc>
        <w:tc>
          <w:tcPr>
            <w:tcW w:w="720" w:type="dxa"/>
            <w:shd w:val="clear" w:color="auto" w:fill="FFFFFF"/>
            <w:tcMar>
              <w:top w:w="0" w:type="dxa"/>
              <w:left w:w="0" w:type="dxa"/>
              <w:bottom w:w="0" w:type="dxa"/>
              <w:right w:w="0" w:type="dxa"/>
            </w:tcMar>
            <w:vAlign w:val="center"/>
          </w:tcPr>
          <w:p w14:paraId="542B098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-0.47</w:t>
            </w:r>
          </w:p>
        </w:tc>
        <w:tc>
          <w:tcPr>
            <w:tcW w:w="720" w:type="dxa"/>
            <w:shd w:val="clear" w:color="auto" w:fill="FFFFFF"/>
            <w:tcMar>
              <w:top w:w="0" w:type="dxa"/>
              <w:left w:w="0" w:type="dxa"/>
              <w:bottom w:w="0" w:type="dxa"/>
              <w:right w:w="0" w:type="dxa"/>
            </w:tcMar>
            <w:vAlign w:val="center"/>
          </w:tcPr>
          <w:p w14:paraId="1218BC2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0.63</w:t>
            </w:r>
          </w:p>
        </w:tc>
        <w:tc>
          <w:tcPr>
            <w:tcW w:w="720" w:type="dxa"/>
            <w:shd w:val="clear" w:color="auto" w:fill="FFFFFF"/>
            <w:tcMar>
              <w:top w:w="0" w:type="dxa"/>
              <w:left w:w="0" w:type="dxa"/>
              <w:bottom w:w="0" w:type="dxa"/>
              <w:right w:w="0" w:type="dxa"/>
            </w:tcMar>
            <w:vAlign w:val="center"/>
          </w:tcPr>
          <w:p w14:paraId="59F7350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1.44</w:t>
            </w:r>
          </w:p>
        </w:tc>
        <w:tc>
          <w:tcPr>
            <w:tcW w:w="720" w:type="dxa"/>
            <w:shd w:val="clear" w:color="auto" w:fill="FFFFFF"/>
            <w:tcMar>
              <w:top w:w="0" w:type="dxa"/>
              <w:left w:w="0" w:type="dxa"/>
              <w:bottom w:w="0" w:type="dxa"/>
              <w:right w:w="0" w:type="dxa"/>
            </w:tcMar>
            <w:vAlign w:val="center"/>
          </w:tcPr>
          <w:p w14:paraId="7BB9457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2.57</w:t>
            </w:r>
          </w:p>
        </w:tc>
        <w:tc>
          <w:tcPr>
            <w:tcW w:w="720" w:type="dxa"/>
            <w:shd w:val="clear" w:color="auto" w:fill="FFFFFF"/>
            <w:tcMar>
              <w:top w:w="0" w:type="dxa"/>
              <w:left w:w="0" w:type="dxa"/>
              <w:bottom w:w="0" w:type="dxa"/>
              <w:right w:w="0" w:type="dxa"/>
            </w:tcMar>
            <w:vAlign w:val="center"/>
          </w:tcPr>
          <w:p w14:paraId="0DAB123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2.41</w:t>
            </w:r>
          </w:p>
        </w:tc>
        <w:tc>
          <w:tcPr>
            <w:tcW w:w="864" w:type="dxa"/>
            <w:shd w:val="clear" w:color="auto" w:fill="FFFFFF"/>
            <w:tcMar>
              <w:top w:w="0" w:type="dxa"/>
              <w:left w:w="0" w:type="dxa"/>
              <w:bottom w:w="0" w:type="dxa"/>
              <w:right w:w="0" w:type="dxa"/>
            </w:tcMar>
            <w:vAlign w:val="center"/>
          </w:tcPr>
          <w:p w14:paraId="76E5B68B"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598DD0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16B6B5D"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1B2E77C2" w14:textId="77777777" w:rsidR="0097247D" w:rsidRPr="00DF6FAC" w:rsidRDefault="0097247D" w:rsidP="005920AB">
            <w:pPr>
              <w:spacing w:before="40" w:after="40" w:line="360" w:lineRule="auto"/>
              <w:ind w:left="100" w:right="100"/>
            </w:pPr>
            <w:r w:rsidRPr="00DF6FAC">
              <w:rPr>
                <w:rFonts w:eastAsia="Arial"/>
                <w:color w:val="111111"/>
                <w:sz w:val="22"/>
                <w:szCs w:val="22"/>
              </w:rPr>
              <w:lastRenderedPageBreak/>
              <w:t>anxi_3m</w:t>
            </w:r>
          </w:p>
        </w:tc>
        <w:tc>
          <w:tcPr>
            <w:tcW w:w="4896" w:type="dxa"/>
            <w:shd w:val="clear" w:color="auto" w:fill="FFFFFF"/>
            <w:tcMar>
              <w:top w:w="0" w:type="dxa"/>
              <w:left w:w="0" w:type="dxa"/>
              <w:bottom w:w="0" w:type="dxa"/>
              <w:right w:w="0" w:type="dxa"/>
            </w:tcMar>
            <w:vAlign w:val="center"/>
          </w:tcPr>
          <w:p w14:paraId="60B51A47" w14:textId="77777777" w:rsidR="0097247D" w:rsidRPr="00DF6FAC" w:rsidRDefault="0097247D" w:rsidP="005920AB">
            <w:pPr>
              <w:spacing w:before="40" w:after="40" w:line="360" w:lineRule="auto"/>
              <w:ind w:left="100" w:right="100"/>
            </w:pPr>
            <w:r w:rsidRPr="00DF6FAC">
              <w:rPr>
                <w:rFonts w:eastAsia="Arial"/>
                <w:color w:val="111111"/>
                <w:sz w:val="22"/>
                <w:szCs w:val="22"/>
              </w:rPr>
              <w:t>Often experiences an intense fear</w:t>
            </w:r>
          </w:p>
        </w:tc>
        <w:tc>
          <w:tcPr>
            <w:tcW w:w="720" w:type="dxa"/>
            <w:shd w:val="clear" w:color="auto" w:fill="FFFFFF"/>
            <w:tcMar>
              <w:top w:w="0" w:type="dxa"/>
              <w:left w:w="0" w:type="dxa"/>
              <w:bottom w:w="0" w:type="dxa"/>
              <w:right w:w="0" w:type="dxa"/>
            </w:tcMar>
            <w:vAlign w:val="center"/>
          </w:tcPr>
          <w:p w14:paraId="1EBDF69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0.13</w:t>
            </w:r>
          </w:p>
        </w:tc>
        <w:tc>
          <w:tcPr>
            <w:tcW w:w="720" w:type="dxa"/>
            <w:shd w:val="clear" w:color="auto" w:fill="FFFFFF"/>
            <w:tcMar>
              <w:top w:w="0" w:type="dxa"/>
              <w:left w:w="0" w:type="dxa"/>
              <w:bottom w:w="0" w:type="dxa"/>
              <w:right w:w="0" w:type="dxa"/>
            </w:tcMar>
            <w:vAlign w:val="center"/>
          </w:tcPr>
          <w:p w14:paraId="78AA3F7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1.19</w:t>
            </w:r>
          </w:p>
        </w:tc>
        <w:tc>
          <w:tcPr>
            <w:tcW w:w="720" w:type="dxa"/>
            <w:shd w:val="clear" w:color="auto" w:fill="FFFFFF"/>
            <w:tcMar>
              <w:top w:w="0" w:type="dxa"/>
              <w:left w:w="0" w:type="dxa"/>
              <w:bottom w:w="0" w:type="dxa"/>
              <w:right w:w="0" w:type="dxa"/>
            </w:tcMar>
            <w:vAlign w:val="center"/>
          </w:tcPr>
          <w:p w14:paraId="3652C4E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1.84</w:t>
            </w:r>
          </w:p>
        </w:tc>
        <w:tc>
          <w:tcPr>
            <w:tcW w:w="720" w:type="dxa"/>
            <w:shd w:val="clear" w:color="auto" w:fill="FFFFFF"/>
            <w:tcMar>
              <w:top w:w="0" w:type="dxa"/>
              <w:left w:w="0" w:type="dxa"/>
              <w:bottom w:w="0" w:type="dxa"/>
              <w:right w:w="0" w:type="dxa"/>
            </w:tcMar>
            <w:vAlign w:val="center"/>
          </w:tcPr>
          <w:p w14:paraId="20589CC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2.89</w:t>
            </w:r>
          </w:p>
        </w:tc>
        <w:tc>
          <w:tcPr>
            <w:tcW w:w="720" w:type="dxa"/>
            <w:shd w:val="clear" w:color="auto" w:fill="FFFFFF"/>
            <w:tcMar>
              <w:top w:w="0" w:type="dxa"/>
              <w:left w:w="0" w:type="dxa"/>
              <w:bottom w:w="0" w:type="dxa"/>
              <w:right w:w="0" w:type="dxa"/>
            </w:tcMar>
            <w:vAlign w:val="center"/>
          </w:tcPr>
          <w:p w14:paraId="02831D0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2.07</w:t>
            </w:r>
          </w:p>
        </w:tc>
        <w:tc>
          <w:tcPr>
            <w:tcW w:w="864" w:type="dxa"/>
            <w:shd w:val="clear" w:color="auto" w:fill="FFFFFF"/>
            <w:tcMar>
              <w:top w:w="0" w:type="dxa"/>
              <w:left w:w="0" w:type="dxa"/>
              <w:bottom w:w="0" w:type="dxa"/>
              <w:right w:w="0" w:type="dxa"/>
            </w:tcMar>
            <w:vAlign w:val="center"/>
          </w:tcPr>
          <w:p w14:paraId="7AFCE80F"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35F7DD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B641CD2"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6102827C" w14:textId="77777777" w:rsidR="0097247D" w:rsidRPr="00DF6FAC" w:rsidRDefault="0097247D" w:rsidP="005920AB">
            <w:pPr>
              <w:spacing w:before="40" w:after="40" w:line="360" w:lineRule="auto"/>
              <w:ind w:left="100" w:right="100"/>
            </w:pPr>
            <w:r w:rsidRPr="00DF6FAC">
              <w:rPr>
                <w:rFonts w:eastAsia="Arial"/>
                <w:color w:val="111111"/>
                <w:sz w:val="22"/>
                <w:szCs w:val="22"/>
              </w:rPr>
              <w:t>anxi_4m</w:t>
            </w:r>
          </w:p>
        </w:tc>
        <w:tc>
          <w:tcPr>
            <w:tcW w:w="4896" w:type="dxa"/>
            <w:shd w:val="clear" w:color="auto" w:fill="FFFFFF"/>
            <w:tcMar>
              <w:top w:w="0" w:type="dxa"/>
              <w:left w:w="0" w:type="dxa"/>
              <w:bottom w:w="0" w:type="dxa"/>
              <w:right w:w="0" w:type="dxa"/>
            </w:tcMar>
            <w:vAlign w:val="center"/>
          </w:tcPr>
          <w:p w14:paraId="3854B5A0" w14:textId="77777777" w:rsidR="0097247D" w:rsidRPr="00DF6FAC" w:rsidRDefault="0097247D" w:rsidP="005920AB">
            <w:pPr>
              <w:spacing w:before="40" w:after="40" w:line="360" w:lineRule="auto"/>
              <w:ind w:left="100" w:right="100"/>
            </w:pPr>
            <w:r w:rsidRPr="00DF6FAC">
              <w:rPr>
                <w:rFonts w:eastAsia="Arial"/>
                <w:color w:val="111111"/>
                <w:sz w:val="22"/>
                <w:szCs w:val="22"/>
              </w:rPr>
              <w:t>Often fears that everything will turn out badly</w:t>
            </w:r>
          </w:p>
        </w:tc>
        <w:tc>
          <w:tcPr>
            <w:tcW w:w="720" w:type="dxa"/>
            <w:shd w:val="clear" w:color="auto" w:fill="FFFFFF"/>
            <w:tcMar>
              <w:top w:w="0" w:type="dxa"/>
              <w:left w:w="0" w:type="dxa"/>
              <w:bottom w:w="0" w:type="dxa"/>
              <w:right w:w="0" w:type="dxa"/>
            </w:tcMar>
            <w:vAlign w:val="center"/>
          </w:tcPr>
          <w:p w14:paraId="24C8882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-0.24</w:t>
            </w:r>
          </w:p>
        </w:tc>
        <w:tc>
          <w:tcPr>
            <w:tcW w:w="720" w:type="dxa"/>
            <w:shd w:val="clear" w:color="auto" w:fill="FFFFFF"/>
            <w:tcMar>
              <w:top w:w="0" w:type="dxa"/>
              <w:left w:w="0" w:type="dxa"/>
              <w:bottom w:w="0" w:type="dxa"/>
              <w:right w:w="0" w:type="dxa"/>
            </w:tcMar>
            <w:vAlign w:val="center"/>
          </w:tcPr>
          <w:p w14:paraId="3C1C0F8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0.86</w:t>
            </w:r>
          </w:p>
        </w:tc>
        <w:tc>
          <w:tcPr>
            <w:tcW w:w="720" w:type="dxa"/>
            <w:shd w:val="clear" w:color="auto" w:fill="FFFFFF"/>
            <w:tcMar>
              <w:top w:w="0" w:type="dxa"/>
              <w:left w:w="0" w:type="dxa"/>
              <w:bottom w:w="0" w:type="dxa"/>
              <w:right w:w="0" w:type="dxa"/>
            </w:tcMar>
            <w:vAlign w:val="center"/>
          </w:tcPr>
          <w:p w14:paraId="1B8C228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1.72</w:t>
            </w:r>
          </w:p>
        </w:tc>
        <w:tc>
          <w:tcPr>
            <w:tcW w:w="720" w:type="dxa"/>
            <w:shd w:val="clear" w:color="auto" w:fill="FFFFFF"/>
            <w:tcMar>
              <w:top w:w="0" w:type="dxa"/>
              <w:left w:w="0" w:type="dxa"/>
              <w:bottom w:w="0" w:type="dxa"/>
              <w:right w:w="0" w:type="dxa"/>
            </w:tcMar>
            <w:vAlign w:val="center"/>
          </w:tcPr>
          <w:p w14:paraId="6A1489C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2.64</w:t>
            </w:r>
          </w:p>
        </w:tc>
        <w:tc>
          <w:tcPr>
            <w:tcW w:w="720" w:type="dxa"/>
            <w:shd w:val="clear" w:color="auto" w:fill="FFFFFF"/>
            <w:tcMar>
              <w:top w:w="0" w:type="dxa"/>
              <w:left w:w="0" w:type="dxa"/>
              <w:bottom w:w="0" w:type="dxa"/>
              <w:right w:w="0" w:type="dxa"/>
            </w:tcMar>
            <w:vAlign w:val="center"/>
          </w:tcPr>
          <w:p w14:paraId="30F5714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3.22</w:t>
            </w:r>
          </w:p>
        </w:tc>
        <w:tc>
          <w:tcPr>
            <w:tcW w:w="864" w:type="dxa"/>
            <w:shd w:val="clear" w:color="auto" w:fill="FFFFFF"/>
            <w:tcMar>
              <w:top w:w="0" w:type="dxa"/>
              <w:left w:w="0" w:type="dxa"/>
              <w:bottom w:w="0" w:type="dxa"/>
              <w:right w:w="0" w:type="dxa"/>
            </w:tcMar>
            <w:vAlign w:val="center"/>
          </w:tcPr>
          <w:p w14:paraId="530690A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0.004</w:t>
            </w:r>
          </w:p>
        </w:tc>
        <w:tc>
          <w:tcPr>
            <w:tcW w:w="648" w:type="dxa"/>
            <w:shd w:val="clear" w:color="auto" w:fill="FFFFFF"/>
            <w:tcMar>
              <w:top w:w="0" w:type="dxa"/>
              <w:left w:w="0" w:type="dxa"/>
              <w:bottom w:w="0" w:type="dxa"/>
              <w:right w:w="0" w:type="dxa"/>
            </w:tcMar>
            <w:vAlign w:val="center"/>
          </w:tcPr>
          <w:p w14:paraId="3DE8E9F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31E2841" w14:textId="77777777" w:rsidTr="005920AB">
        <w:trPr>
          <w:cantSplit/>
          <w:trHeight w:val="452"/>
          <w:jc w:val="center"/>
        </w:trPr>
        <w:tc>
          <w:tcPr>
            <w:tcW w:w="1440" w:type="dxa"/>
            <w:shd w:val="clear" w:color="auto" w:fill="FFFFFF"/>
            <w:tcMar>
              <w:top w:w="0" w:type="dxa"/>
              <w:left w:w="0" w:type="dxa"/>
              <w:bottom w:w="0" w:type="dxa"/>
              <w:right w:w="0" w:type="dxa"/>
            </w:tcMar>
            <w:vAlign w:val="center"/>
          </w:tcPr>
          <w:p w14:paraId="3AB25C56" w14:textId="77777777" w:rsidR="0097247D" w:rsidRPr="00DF6FAC" w:rsidRDefault="0097247D" w:rsidP="005920AB">
            <w:pPr>
              <w:spacing w:before="40" w:after="40" w:line="360" w:lineRule="auto"/>
              <w:ind w:left="100" w:right="100"/>
            </w:pPr>
            <w:r w:rsidRPr="00DF6FAC">
              <w:rPr>
                <w:rFonts w:eastAsia="Arial"/>
                <w:color w:val="111111"/>
                <w:sz w:val="22"/>
                <w:szCs w:val="22"/>
              </w:rPr>
              <w:t>rumi_5m</w:t>
            </w:r>
          </w:p>
        </w:tc>
        <w:tc>
          <w:tcPr>
            <w:tcW w:w="4896" w:type="dxa"/>
            <w:shd w:val="clear" w:color="auto" w:fill="FFFFFF"/>
            <w:tcMar>
              <w:top w:w="0" w:type="dxa"/>
              <w:left w:w="0" w:type="dxa"/>
              <w:bottom w:w="0" w:type="dxa"/>
              <w:right w:w="0" w:type="dxa"/>
            </w:tcMar>
            <w:vAlign w:val="center"/>
          </w:tcPr>
          <w:p w14:paraId="678D23FC" w14:textId="77777777" w:rsidR="0097247D" w:rsidRPr="00DF6FAC" w:rsidRDefault="0097247D" w:rsidP="005920AB">
            <w:pPr>
              <w:spacing w:before="40" w:after="40" w:line="360" w:lineRule="auto"/>
              <w:ind w:left="100" w:right="100"/>
            </w:pPr>
            <w:r w:rsidRPr="00DF6FAC">
              <w:rPr>
                <w:rFonts w:eastAsia="Arial"/>
                <w:color w:val="111111"/>
                <w:sz w:val="22"/>
                <w:szCs w:val="22"/>
              </w:rPr>
              <w:t>Worries all the time</w:t>
            </w:r>
          </w:p>
        </w:tc>
        <w:tc>
          <w:tcPr>
            <w:tcW w:w="720" w:type="dxa"/>
            <w:shd w:val="clear" w:color="auto" w:fill="FFFFFF"/>
            <w:tcMar>
              <w:top w:w="0" w:type="dxa"/>
              <w:left w:w="0" w:type="dxa"/>
              <w:bottom w:w="0" w:type="dxa"/>
              <w:right w:w="0" w:type="dxa"/>
            </w:tcMar>
            <w:vAlign w:val="center"/>
          </w:tcPr>
          <w:p w14:paraId="2CAA651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-0.09</w:t>
            </w:r>
          </w:p>
        </w:tc>
        <w:tc>
          <w:tcPr>
            <w:tcW w:w="720" w:type="dxa"/>
            <w:shd w:val="clear" w:color="auto" w:fill="FFFFFF"/>
            <w:tcMar>
              <w:top w:w="0" w:type="dxa"/>
              <w:left w:w="0" w:type="dxa"/>
              <w:bottom w:w="0" w:type="dxa"/>
              <w:right w:w="0" w:type="dxa"/>
            </w:tcMar>
            <w:vAlign w:val="center"/>
          </w:tcPr>
          <w:p w14:paraId="1FF52EC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0.95</w:t>
            </w:r>
          </w:p>
        </w:tc>
        <w:tc>
          <w:tcPr>
            <w:tcW w:w="720" w:type="dxa"/>
            <w:shd w:val="clear" w:color="auto" w:fill="FFFFFF"/>
            <w:tcMar>
              <w:top w:w="0" w:type="dxa"/>
              <w:left w:w="0" w:type="dxa"/>
              <w:bottom w:w="0" w:type="dxa"/>
              <w:right w:w="0" w:type="dxa"/>
            </w:tcMar>
            <w:vAlign w:val="center"/>
          </w:tcPr>
          <w:p w14:paraId="1C11233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1.78</w:t>
            </w:r>
          </w:p>
        </w:tc>
        <w:tc>
          <w:tcPr>
            <w:tcW w:w="720" w:type="dxa"/>
            <w:shd w:val="clear" w:color="auto" w:fill="FFFFFF"/>
            <w:tcMar>
              <w:top w:w="0" w:type="dxa"/>
              <w:left w:w="0" w:type="dxa"/>
              <w:bottom w:w="0" w:type="dxa"/>
              <w:right w:w="0" w:type="dxa"/>
            </w:tcMar>
            <w:vAlign w:val="center"/>
          </w:tcPr>
          <w:p w14:paraId="588116C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2.76</w:t>
            </w:r>
          </w:p>
        </w:tc>
        <w:tc>
          <w:tcPr>
            <w:tcW w:w="720" w:type="dxa"/>
            <w:shd w:val="clear" w:color="auto" w:fill="FFFFFF"/>
            <w:tcMar>
              <w:top w:w="0" w:type="dxa"/>
              <w:left w:w="0" w:type="dxa"/>
              <w:bottom w:w="0" w:type="dxa"/>
              <w:right w:w="0" w:type="dxa"/>
            </w:tcMar>
            <w:vAlign w:val="center"/>
          </w:tcPr>
          <w:p w14:paraId="6B52A3C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3.14</w:t>
            </w:r>
          </w:p>
        </w:tc>
        <w:tc>
          <w:tcPr>
            <w:tcW w:w="864" w:type="dxa"/>
            <w:shd w:val="clear" w:color="auto" w:fill="FFFFFF"/>
            <w:tcMar>
              <w:top w:w="0" w:type="dxa"/>
              <w:left w:w="0" w:type="dxa"/>
              <w:bottom w:w="0" w:type="dxa"/>
              <w:right w:w="0" w:type="dxa"/>
            </w:tcMar>
            <w:vAlign w:val="center"/>
          </w:tcPr>
          <w:p w14:paraId="5C6310CB"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F88186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962A57A"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36FAF57E" w14:textId="77777777" w:rsidR="0097247D" w:rsidRPr="00DF6FAC" w:rsidRDefault="0097247D" w:rsidP="005920AB">
            <w:pPr>
              <w:spacing w:before="40" w:after="40" w:line="360" w:lineRule="auto"/>
              <w:ind w:left="100" w:right="100"/>
            </w:pPr>
            <w:r w:rsidRPr="00DF6FAC">
              <w:rPr>
                <w:rFonts w:eastAsia="Arial"/>
                <w:color w:val="111111"/>
                <w:sz w:val="22"/>
                <w:szCs w:val="22"/>
              </w:rPr>
              <w:t>rumi_6m</w:t>
            </w:r>
          </w:p>
        </w:tc>
        <w:tc>
          <w:tcPr>
            <w:tcW w:w="4896" w:type="dxa"/>
            <w:shd w:val="clear" w:color="auto" w:fill="FFFFFF"/>
            <w:tcMar>
              <w:top w:w="0" w:type="dxa"/>
              <w:left w:w="0" w:type="dxa"/>
              <w:bottom w:w="0" w:type="dxa"/>
              <w:right w:w="0" w:type="dxa"/>
            </w:tcMar>
            <w:vAlign w:val="center"/>
          </w:tcPr>
          <w:p w14:paraId="54A8BF3D" w14:textId="77777777" w:rsidR="0097247D" w:rsidRPr="00DF6FAC" w:rsidRDefault="0097247D" w:rsidP="005920AB">
            <w:pPr>
              <w:spacing w:before="40" w:after="40" w:line="360" w:lineRule="auto"/>
              <w:ind w:left="100" w:right="100"/>
            </w:pPr>
            <w:r w:rsidRPr="00DF6FAC">
              <w:rPr>
                <w:rFonts w:eastAsia="Arial"/>
                <w:color w:val="111111"/>
                <w:sz w:val="22"/>
                <w:szCs w:val="22"/>
              </w:rPr>
              <w:t>Is often concerned about things that may happen</w:t>
            </w:r>
          </w:p>
        </w:tc>
        <w:tc>
          <w:tcPr>
            <w:tcW w:w="720" w:type="dxa"/>
            <w:shd w:val="clear" w:color="auto" w:fill="FFFFFF"/>
            <w:tcMar>
              <w:top w:w="0" w:type="dxa"/>
              <w:left w:w="0" w:type="dxa"/>
              <w:bottom w:w="0" w:type="dxa"/>
              <w:right w:w="0" w:type="dxa"/>
            </w:tcMar>
            <w:vAlign w:val="center"/>
          </w:tcPr>
          <w:p w14:paraId="68BD572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-0.53</w:t>
            </w:r>
          </w:p>
        </w:tc>
        <w:tc>
          <w:tcPr>
            <w:tcW w:w="720" w:type="dxa"/>
            <w:shd w:val="clear" w:color="auto" w:fill="FFFFFF"/>
            <w:tcMar>
              <w:top w:w="0" w:type="dxa"/>
              <w:left w:w="0" w:type="dxa"/>
              <w:bottom w:w="0" w:type="dxa"/>
              <w:right w:w="0" w:type="dxa"/>
            </w:tcMar>
            <w:vAlign w:val="center"/>
          </w:tcPr>
          <w:p w14:paraId="42C67F9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0.54</w:t>
            </w:r>
          </w:p>
        </w:tc>
        <w:tc>
          <w:tcPr>
            <w:tcW w:w="720" w:type="dxa"/>
            <w:shd w:val="clear" w:color="auto" w:fill="FFFFFF"/>
            <w:tcMar>
              <w:top w:w="0" w:type="dxa"/>
              <w:left w:w="0" w:type="dxa"/>
              <w:bottom w:w="0" w:type="dxa"/>
              <w:right w:w="0" w:type="dxa"/>
            </w:tcMar>
            <w:vAlign w:val="center"/>
          </w:tcPr>
          <w:p w14:paraId="541A863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1.52</w:t>
            </w:r>
          </w:p>
        </w:tc>
        <w:tc>
          <w:tcPr>
            <w:tcW w:w="720" w:type="dxa"/>
            <w:shd w:val="clear" w:color="auto" w:fill="FFFFFF"/>
            <w:tcMar>
              <w:top w:w="0" w:type="dxa"/>
              <w:left w:w="0" w:type="dxa"/>
              <w:bottom w:w="0" w:type="dxa"/>
              <w:right w:w="0" w:type="dxa"/>
            </w:tcMar>
            <w:vAlign w:val="center"/>
          </w:tcPr>
          <w:p w14:paraId="189B160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2.59</w:t>
            </w:r>
          </w:p>
        </w:tc>
        <w:tc>
          <w:tcPr>
            <w:tcW w:w="720" w:type="dxa"/>
            <w:shd w:val="clear" w:color="auto" w:fill="FFFFFF"/>
            <w:tcMar>
              <w:top w:w="0" w:type="dxa"/>
              <w:left w:w="0" w:type="dxa"/>
              <w:bottom w:w="0" w:type="dxa"/>
              <w:right w:w="0" w:type="dxa"/>
            </w:tcMar>
            <w:vAlign w:val="center"/>
          </w:tcPr>
          <w:p w14:paraId="10A94A5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2.43</w:t>
            </w:r>
          </w:p>
        </w:tc>
        <w:tc>
          <w:tcPr>
            <w:tcW w:w="864" w:type="dxa"/>
            <w:shd w:val="clear" w:color="auto" w:fill="FFFFFF"/>
            <w:tcMar>
              <w:top w:w="0" w:type="dxa"/>
              <w:left w:w="0" w:type="dxa"/>
              <w:bottom w:w="0" w:type="dxa"/>
              <w:right w:w="0" w:type="dxa"/>
            </w:tcMar>
            <w:vAlign w:val="center"/>
          </w:tcPr>
          <w:p w14:paraId="4996854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0.006</w:t>
            </w:r>
          </w:p>
        </w:tc>
        <w:tc>
          <w:tcPr>
            <w:tcW w:w="648" w:type="dxa"/>
            <w:shd w:val="clear" w:color="auto" w:fill="FFFFFF"/>
            <w:tcMar>
              <w:top w:w="0" w:type="dxa"/>
              <w:left w:w="0" w:type="dxa"/>
              <w:bottom w:w="0" w:type="dxa"/>
              <w:right w:w="0" w:type="dxa"/>
            </w:tcMar>
            <w:vAlign w:val="center"/>
          </w:tcPr>
          <w:p w14:paraId="2E832D0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0B17BBC3" w14:textId="77777777" w:rsidTr="005920AB">
        <w:trPr>
          <w:cantSplit/>
          <w:trHeight w:val="414"/>
          <w:jc w:val="center"/>
        </w:trPr>
        <w:tc>
          <w:tcPr>
            <w:tcW w:w="6336" w:type="dxa"/>
            <w:gridSpan w:val="2"/>
            <w:shd w:val="clear" w:color="auto" w:fill="FFFFFF"/>
            <w:tcMar>
              <w:top w:w="0" w:type="dxa"/>
              <w:left w:w="0" w:type="dxa"/>
              <w:bottom w:w="0" w:type="dxa"/>
              <w:right w:w="0" w:type="dxa"/>
            </w:tcMar>
            <w:vAlign w:val="center"/>
          </w:tcPr>
          <w:p w14:paraId="43B5D960" w14:textId="32610461" w:rsidR="005920AB" w:rsidRPr="00DF6FAC" w:rsidRDefault="005920AB" w:rsidP="005920AB">
            <w:pPr>
              <w:spacing w:before="40" w:after="40" w:line="360" w:lineRule="auto"/>
              <w:ind w:left="100" w:right="100"/>
              <w:jc w:val="center"/>
            </w:pPr>
          </w:p>
          <w:p w14:paraId="4AD3B98A" w14:textId="04D7BC72"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Lack of Self-Confidence</w:t>
            </w:r>
          </w:p>
        </w:tc>
        <w:tc>
          <w:tcPr>
            <w:tcW w:w="720" w:type="dxa"/>
            <w:shd w:val="clear" w:color="auto" w:fill="FFFFFF"/>
            <w:tcMar>
              <w:top w:w="0" w:type="dxa"/>
              <w:left w:w="0" w:type="dxa"/>
              <w:bottom w:w="0" w:type="dxa"/>
              <w:right w:w="0" w:type="dxa"/>
            </w:tcMar>
            <w:vAlign w:val="center"/>
          </w:tcPr>
          <w:p w14:paraId="3781D2A0"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0A7A28C2"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0B7A4BC8"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6DB9FF0F"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137AE6A0"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6CEE4B7C"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CD2B934" w14:textId="77777777" w:rsidR="005920AB" w:rsidRPr="00DF6FAC" w:rsidRDefault="005920AB" w:rsidP="00691648">
            <w:pPr>
              <w:spacing w:before="40" w:after="40" w:line="360" w:lineRule="auto"/>
              <w:ind w:left="100" w:right="100"/>
              <w:jc w:val="right"/>
            </w:pPr>
          </w:p>
        </w:tc>
      </w:tr>
      <w:tr w:rsidR="0097247D" w:rsidRPr="00DF6FAC" w14:paraId="3277C12C"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288AE056" w14:textId="77777777" w:rsidR="0097247D" w:rsidRPr="00DF6FAC" w:rsidRDefault="0097247D" w:rsidP="005920AB">
            <w:pPr>
              <w:spacing w:before="40" w:after="40" w:line="360" w:lineRule="auto"/>
              <w:ind w:left="100" w:right="100"/>
            </w:pPr>
            <w:r w:rsidRPr="00DF6FAC">
              <w:rPr>
                <w:rFonts w:eastAsia="Arial"/>
                <w:color w:val="111111"/>
                <w:sz w:val="22"/>
                <w:szCs w:val="22"/>
              </w:rPr>
              <w:t>self_1m</w:t>
            </w:r>
          </w:p>
        </w:tc>
        <w:tc>
          <w:tcPr>
            <w:tcW w:w="4896" w:type="dxa"/>
            <w:shd w:val="clear" w:color="auto" w:fill="FFFFFF"/>
            <w:tcMar>
              <w:top w:w="0" w:type="dxa"/>
              <w:left w:w="0" w:type="dxa"/>
              <w:bottom w:w="0" w:type="dxa"/>
              <w:right w:w="0" w:type="dxa"/>
            </w:tcMar>
            <w:vAlign w:val="center"/>
          </w:tcPr>
          <w:p w14:paraId="72CD1B6E" w14:textId="77777777" w:rsidR="0097247D" w:rsidRPr="00DF6FAC" w:rsidRDefault="0097247D" w:rsidP="005920AB">
            <w:pPr>
              <w:spacing w:before="40" w:after="40" w:line="360" w:lineRule="auto"/>
              <w:ind w:left="100" w:right="100"/>
            </w:pPr>
            <w:r w:rsidRPr="00DF6FAC">
              <w:rPr>
                <w:rFonts w:eastAsia="Arial"/>
                <w:color w:val="111111"/>
                <w:sz w:val="22"/>
                <w:szCs w:val="22"/>
              </w:rPr>
              <w:t>Always feels less worthy than other children</w:t>
            </w:r>
          </w:p>
        </w:tc>
        <w:tc>
          <w:tcPr>
            <w:tcW w:w="720" w:type="dxa"/>
            <w:shd w:val="clear" w:color="auto" w:fill="FFFFFF"/>
            <w:tcMar>
              <w:top w:w="0" w:type="dxa"/>
              <w:left w:w="0" w:type="dxa"/>
              <w:bottom w:w="0" w:type="dxa"/>
              <w:right w:w="0" w:type="dxa"/>
            </w:tcMar>
            <w:vAlign w:val="center"/>
          </w:tcPr>
          <w:p w14:paraId="41A2432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-0.08</w:t>
            </w:r>
          </w:p>
        </w:tc>
        <w:tc>
          <w:tcPr>
            <w:tcW w:w="720" w:type="dxa"/>
            <w:shd w:val="clear" w:color="auto" w:fill="FFFFFF"/>
            <w:tcMar>
              <w:top w:w="0" w:type="dxa"/>
              <w:left w:w="0" w:type="dxa"/>
              <w:bottom w:w="0" w:type="dxa"/>
              <w:right w:w="0" w:type="dxa"/>
            </w:tcMar>
            <w:vAlign w:val="center"/>
          </w:tcPr>
          <w:p w14:paraId="08F6C9C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0.83</w:t>
            </w:r>
          </w:p>
        </w:tc>
        <w:tc>
          <w:tcPr>
            <w:tcW w:w="720" w:type="dxa"/>
            <w:shd w:val="clear" w:color="auto" w:fill="FFFFFF"/>
            <w:tcMar>
              <w:top w:w="0" w:type="dxa"/>
              <w:left w:w="0" w:type="dxa"/>
              <w:bottom w:w="0" w:type="dxa"/>
              <w:right w:w="0" w:type="dxa"/>
            </w:tcMar>
            <w:vAlign w:val="center"/>
          </w:tcPr>
          <w:p w14:paraId="7EA7508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1.79</w:t>
            </w:r>
          </w:p>
        </w:tc>
        <w:tc>
          <w:tcPr>
            <w:tcW w:w="720" w:type="dxa"/>
            <w:shd w:val="clear" w:color="auto" w:fill="FFFFFF"/>
            <w:tcMar>
              <w:top w:w="0" w:type="dxa"/>
              <w:left w:w="0" w:type="dxa"/>
              <w:bottom w:w="0" w:type="dxa"/>
              <w:right w:w="0" w:type="dxa"/>
            </w:tcMar>
            <w:vAlign w:val="center"/>
          </w:tcPr>
          <w:p w14:paraId="73C9FDB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2.92</w:t>
            </w:r>
          </w:p>
        </w:tc>
        <w:tc>
          <w:tcPr>
            <w:tcW w:w="720" w:type="dxa"/>
            <w:shd w:val="clear" w:color="auto" w:fill="FFFFFF"/>
            <w:tcMar>
              <w:top w:w="0" w:type="dxa"/>
              <w:left w:w="0" w:type="dxa"/>
              <w:bottom w:w="0" w:type="dxa"/>
              <w:right w:w="0" w:type="dxa"/>
            </w:tcMar>
            <w:vAlign w:val="center"/>
          </w:tcPr>
          <w:p w14:paraId="27178D9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2.23</w:t>
            </w:r>
          </w:p>
        </w:tc>
        <w:tc>
          <w:tcPr>
            <w:tcW w:w="864" w:type="dxa"/>
            <w:shd w:val="clear" w:color="auto" w:fill="FFFFFF"/>
            <w:tcMar>
              <w:top w:w="0" w:type="dxa"/>
              <w:left w:w="0" w:type="dxa"/>
              <w:bottom w:w="0" w:type="dxa"/>
              <w:right w:w="0" w:type="dxa"/>
            </w:tcMar>
            <w:vAlign w:val="center"/>
          </w:tcPr>
          <w:p w14:paraId="4D9F4BD8"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32D789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18C120A"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373A951E" w14:textId="77777777" w:rsidR="0097247D" w:rsidRPr="00DF6FAC" w:rsidRDefault="0097247D" w:rsidP="005920AB">
            <w:pPr>
              <w:spacing w:before="40" w:after="40" w:line="360" w:lineRule="auto"/>
              <w:ind w:left="100" w:right="100"/>
            </w:pPr>
            <w:r w:rsidRPr="00DF6FAC">
              <w:rPr>
                <w:rFonts w:eastAsia="Arial"/>
                <w:color w:val="111111"/>
                <w:sz w:val="22"/>
                <w:szCs w:val="22"/>
              </w:rPr>
              <w:t>self_2m</w:t>
            </w:r>
          </w:p>
        </w:tc>
        <w:tc>
          <w:tcPr>
            <w:tcW w:w="4896" w:type="dxa"/>
            <w:shd w:val="clear" w:color="auto" w:fill="FFFFFF"/>
            <w:tcMar>
              <w:top w:w="0" w:type="dxa"/>
              <w:left w:w="0" w:type="dxa"/>
              <w:bottom w:w="0" w:type="dxa"/>
              <w:right w:w="0" w:type="dxa"/>
            </w:tcMar>
            <w:vAlign w:val="center"/>
          </w:tcPr>
          <w:p w14:paraId="5D777B76" w14:textId="77777777" w:rsidR="0097247D" w:rsidRPr="00DF6FAC" w:rsidRDefault="0097247D" w:rsidP="005920AB">
            <w:pPr>
              <w:spacing w:before="40" w:after="40" w:line="360" w:lineRule="auto"/>
              <w:ind w:left="100" w:right="100"/>
            </w:pPr>
            <w:r w:rsidRPr="00DF6FAC">
              <w:rPr>
                <w:rFonts w:eastAsia="Arial"/>
                <w:color w:val="111111"/>
                <w:sz w:val="22"/>
                <w:szCs w:val="22"/>
              </w:rPr>
              <w:t>Is extremely uncertain about him/herself</w:t>
            </w:r>
          </w:p>
        </w:tc>
        <w:tc>
          <w:tcPr>
            <w:tcW w:w="720" w:type="dxa"/>
            <w:shd w:val="clear" w:color="auto" w:fill="FFFFFF"/>
            <w:tcMar>
              <w:top w:w="0" w:type="dxa"/>
              <w:left w:w="0" w:type="dxa"/>
              <w:bottom w:w="0" w:type="dxa"/>
              <w:right w:w="0" w:type="dxa"/>
            </w:tcMar>
            <w:vAlign w:val="center"/>
          </w:tcPr>
          <w:p w14:paraId="4BC8365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-0.43</w:t>
            </w:r>
          </w:p>
        </w:tc>
        <w:tc>
          <w:tcPr>
            <w:tcW w:w="720" w:type="dxa"/>
            <w:shd w:val="clear" w:color="auto" w:fill="FFFFFF"/>
            <w:tcMar>
              <w:top w:w="0" w:type="dxa"/>
              <w:left w:w="0" w:type="dxa"/>
              <w:bottom w:w="0" w:type="dxa"/>
              <w:right w:w="0" w:type="dxa"/>
            </w:tcMar>
            <w:vAlign w:val="center"/>
          </w:tcPr>
          <w:p w14:paraId="5ADA2EC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0.47</w:t>
            </w:r>
          </w:p>
        </w:tc>
        <w:tc>
          <w:tcPr>
            <w:tcW w:w="720" w:type="dxa"/>
            <w:shd w:val="clear" w:color="auto" w:fill="FFFFFF"/>
            <w:tcMar>
              <w:top w:w="0" w:type="dxa"/>
              <w:left w:w="0" w:type="dxa"/>
              <w:bottom w:w="0" w:type="dxa"/>
              <w:right w:w="0" w:type="dxa"/>
            </w:tcMar>
            <w:vAlign w:val="center"/>
          </w:tcPr>
          <w:p w14:paraId="7F4078F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1.24</w:t>
            </w:r>
          </w:p>
        </w:tc>
        <w:tc>
          <w:tcPr>
            <w:tcW w:w="720" w:type="dxa"/>
            <w:shd w:val="clear" w:color="auto" w:fill="FFFFFF"/>
            <w:tcMar>
              <w:top w:w="0" w:type="dxa"/>
              <w:left w:w="0" w:type="dxa"/>
              <w:bottom w:w="0" w:type="dxa"/>
              <w:right w:w="0" w:type="dxa"/>
            </w:tcMar>
            <w:vAlign w:val="center"/>
          </w:tcPr>
          <w:p w14:paraId="676D167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2.04</w:t>
            </w:r>
          </w:p>
        </w:tc>
        <w:tc>
          <w:tcPr>
            <w:tcW w:w="720" w:type="dxa"/>
            <w:shd w:val="clear" w:color="auto" w:fill="FFFFFF"/>
            <w:tcMar>
              <w:top w:w="0" w:type="dxa"/>
              <w:left w:w="0" w:type="dxa"/>
              <w:bottom w:w="0" w:type="dxa"/>
              <w:right w:w="0" w:type="dxa"/>
            </w:tcMar>
            <w:vAlign w:val="center"/>
          </w:tcPr>
          <w:p w14:paraId="5F0477F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2.92</w:t>
            </w:r>
          </w:p>
        </w:tc>
        <w:tc>
          <w:tcPr>
            <w:tcW w:w="864" w:type="dxa"/>
            <w:shd w:val="clear" w:color="auto" w:fill="FFFFFF"/>
            <w:tcMar>
              <w:top w:w="0" w:type="dxa"/>
              <w:left w:w="0" w:type="dxa"/>
              <w:bottom w:w="0" w:type="dxa"/>
              <w:right w:w="0" w:type="dxa"/>
            </w:tcMar>
            <w:vAlign w:val="center"/>
          </w:tcPr>
          <w:p w14:paraId="497B7EFF"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1C3D9E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14D4360"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259D0BA3" w14:textId="77777777" w:rsidR="0097247D" w:rsidRPr="00DF6FAC" w:rsidRDefault="0097247D" w:rsidP="005920AB">
            <w:pPr>
              <w:spacing w:before="40" w:after="40" w:line="360" w:lineRule="auto"/>
              <w:ind w:left="100" w:right="100"/>
            </w:pPr>
            <w:r w:rsidRPr="00DF6FAC">
              <w:rPr>
                <w:rFonts w:eastAsia="Arial"/>
                <w:color w:val="111111"/>
                <w:sz w:val="22"/>
                <w:szCs w:val="22"/>
              </w:rPr>
              <w:t>self_4m</w:t>
            </w:r>
          </w:p>
        </w:tc>
        <w:tc>
          <w:tcPr>
            <w:tcW w:w="4896" w:type="dxa"/>
            <w:shd w:val="clear" w:color="auto" w:fill="FFFFFF"/>
            <w:tcMar>
              <w:top w:w="0" w:type="dxa"/>
              <w:left w:w="0" w:type="dxa"/>
              <w:bottom w:w="0" w:type="dxa"/>
              <w:right w:w="0" w:type="dxa"/>
            </w:tcMar>
            <w:vAlign w:val="center"/>
          </w:tcPr>
          <w:p w14:paraId="14D42563" w14:textId="77777777" w:rsidR="0097247D" w:rsidRPr="00DF6FAC" w:rsidRDefault="0097247D" w:rsidP="005920AB">
            <w:pPr>
              <w:spacing w:before="40" w:after="40" w:line="360" w:lineRule="auto"/>
              <w:ind w:left="100" w:right="100"/>
            </w:pPr>
            <w:r w:rsidRPr="00DF6FAC">
              <w:rPr>
                <w:rFonts w:eastAsia="Arial"/>
                <w:color w:val="111111"/>
                <w:sz w:val="22"/>
                <w:szCs w:val="22"/>
              </w:rPr>
              <w:t>Often thinks of him/herself as unable to manage things</w:t>
            </w:r>
          </w:p>
        </w:tc>
        <w:tc>
          <w:tcPr>
            <w:tcW w:w="720" w:type="dxa"/>
            <w:shd w:val="clear" w:color="auto" w:fill="FFFFFF"/>
            <w:tcMar>
              <w:top w:w="0" w:type="dxa"/>
              <w:left w:w="0" w:type="dxa"/>
              <w:bottom w:w="0" w:type="dxa"/>
              <w:right w:w="0" w:type="dxa"/>
            </w:tcMar>
            <w:vAlign w:val="center"/>
          </w:tcPr>
          <w:p w14:paraId="29AB112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-0.55</w:t>
            </w:r>
          </w:p>
        </w:tc>
        <w:tc>
          <w:tcPr>
            <w:tcW w:w="720" w:type="dxa"/>
            <w:shd w:val="clear" w:color="auto" w:fill="FFFFFF"/>
            <w:tcMar>
              <w:top w:w="0" w:type="dxa"/>
              <w:left w:w="0" w:type="dxa"/>
              <w:bottom w:w="0" w:type="dxa"/>
              <w:right w:w="0" w:type="dxa"/>
            </w:tcMar>
            <w:vAlign w:val="center"/>
          </w:tcPr>
          <w:p w14:paraId="22BD8B8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w:t>
            </w:r>
          </w:p>
        </w:tc>
        <w:tc>
          <w:tcPr>
            <w:tcW w:w="720" w:type="dxa"/>
            <w:shd w:val="clear" w:color="auto" w:fill="FFFFFF"/>
            <w:tcMar>
              <w:top w:w="0" w:type="dxa"/>
              <w:left w:w="0" w:type="dxa"/>
              <w:bottom w:w="0" w:type="dxa"/>
              <w:right w:w="0" w:type="dxa"/>
            </w:tcMar>
            <w:vAlign w:val="center"/>
          </w:tcPr>
          <w:p w14:paraId="5C9EF17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1.31</w:t>
            </w:r>
          </w:p>
        </w:tc>
        <w:tc>
          <w:tcPr>
            <w:tcW w:w="720" w:type="dxa"/>
            <w:shd w:val="clear" w:color="auto" w:fill="FFFFFF"/>
            <w:tcMar>
              <w:top w:w="0" w:type="dxa"/>
              <w:left w:w="0" w:type="dxa"/>
              <w:bottom w:w="0" w:type="dxa"/>
              <w:right w:w="0" w:type="dxa"/>
            </w:tcMar>
            <w:vAlign w:val="center"/>
          </w:tcPr>
          <w:p w14:paraId="58A2553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2.36</w:t>
            </w:r>
          </w:p>
        </w:tc>
        <w:tc>
          <w:tcPr>
            <w:tcW w:w="720" w:type="dxa"/>
            <w:shd w:val="clear" w:color="auto" w:fill="FFFFFF"/>
            <w:tcMar>
              <w:top w:w="0" w:type="dxa"/>
              <w:left w:w="0" w:type="dxa"/>
              <w:bottom w:w="0" w:type="dxa"/>
              <w:right w:w="0" w:type="dxa"/>
            </w:tcMar>
            <w:vAlign w:val="center"/>
          </w:tcPr>
          <w:p w14:paraId="66AD24C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w:t>
            </w:r>
          </w:p>
        </w:tc>
        <w:tc>
          <w:tcPr>
            <w:tcW w:w="864" w:type="dxa"/>
            <w:shd w:val="clear" w:color="auto" w:fill="FFFFFF"/>
            <w:tcMar>
              <w:top w:w="0" w:type="dxa"/>
              <w:left w:w="0" w:type="dxa"/>
              <w:bottom w:w="0" w:type="dxa"/>
              <w:right w:w="0" w:type="dxa"/>
            </w:tcMar>
            <w:vAlign w:val="center"/>
          </w:tcPr>
          <w:p w14:paraId="1B67FC46"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F45BC1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D44FCDD"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C1E9A4E" w14:textId="77777777" w:rsidR="0097247D" w:rsidRPr="00DF6FAC" w:rsidRDefault="0097247D" w:rsidP="005920AB">
            <w:pPr>
              <w:spacing w:before="40" w:after="40" w:line="360" w:lineRule="auto"/>
              <w:ind w:left="100" w:right="100"/>
            </w:pPr>
            <w:r w:rsidRPr="00DF6FAC">
              <w:rPr>
                <w:rFonts w:eastAsia="Arial"/>
                <w:color w:val="111111"/>
                <w:sz w:val="22"/>
                <w:szCs w:val="22"/>
              </w:rPr>
              <w:t>self_5m</w:t>
            </w:r>
          </w:p>
        </w:tc>
        <w:tc>
          <w:tcPr>
            <w:tcW w:w="4896" w:type="dxa"/>
            <w:shd w:val="clear" w:color="auto" w:fill="FFFFFF"/>
            <w:tcMar>
              <w:top w:w="0" w:type="dxa"/>
              <w:left w:w="0" w:type="dxa"/>
              <w:bottom w:w="0" w:type="dxa"/>
              <w:right w:w="0" w:type="dxa"/>
            </w:tcMar>
            <w:vAlign w:val="center"/>
          </w:tcPr>
          <w:p w14:paraId="3D1299C6" w14:textId="77777777" w:rsidR="0097247D" w:rsidRPr="00DF6FAC" w:rsidRDefault="0097247D" w:rsidP="005920AB">
            <w:pPr>
              <w:spacing w:before="40" w:after="40" w:line="360" w:lineRule="auto"/>
              <w:ind w:left="100" w:right="100"/>
            </w:pPr>
            <w:r w:rsidRPr="00DF6FAC">
              <w:rPr>
                <w:rFonts w:eastAsia="Arial"/>
                <w:color w:val="111111"/>
                <w:sz w:val="22"/>
                <w:szCs w:val="22"/>
              </w:rPr>
              <w:t>Always doubts about him/herself</w:t>
            </w:r>
          </w:p>
        </w:tc>
        <w:tc>
          <w:tcPr>
            <w:tcW w:w="720" w:type="dxa"/>
            <w:shd w:val="clear" w:color="auto" w:fill="FFFFFF"/>
            <w:tcMar>
              <w:top w:w="0" w:type="dxa"/>
              <w:left w:w="0" w:type="dxa"/>
              <w:bottom w:w="0" w:type="dxa"/>
              <w:right w:w="0" w:type="dxa"/>
            </w:tcMar>
            <w:vAlign w:val="center"/>
          </w:tcPr>
          <w:p w14:paraId="0DA2091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-0.45</w:t>
            </w:r>
          </w:p>
        </w:tc>
        <w:tc>
          <w:tcPr>
            <w:tcW w:w="720" w:type="dxa"/>
            <w:shd w:val="clear" w:color="auto" w:fill="FFFFFF"/>
            <w:tcMar>
              <w:top w:w="0" w:type="dxa"/>
              <w:left w:w="0" w:type="dxa"/>
              <w:bottom w:w="0" w:type="dxa"/>
              <w:right w:w="0" w:type="dxa"/>
            </w:tcMar>
            <w:vAlign w:val="center"/>
          </w:tcPr>
          <w:p w14:paraId="1C4367C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0.37</w:t>
            </w:r>
          </w:p>
        </w:tc>
        <w:tc>
          <w:tcPr>
            <w:tcW w:w="720" w:type="dxa"/>
            <w:shd w:val="clear" w:color="auto" w:fill="FFFFFF"/>
            <w:tcMar>
              <w:top w:w="0" w:type="dxa"/>
              <w:left w:w="0" w:type="dxa"/>
              <w:bottom w:w="0" w:type="dxa"/>
              <w:right w:w="0" w:type="dxa"/>
            </w:tcMar>
            <w:vAlign w:val="center"/>
          </w:tcPr>
          <w:p w14:paraId="60F0645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w:t>
            </w:r>
          </w:p>
        </w:tc>
        <w:tc>
          <w:tcPr>
            <w:tcW w:w="720" w:type="dxa"/>
            <w:shd w:val="clear" w:color="auto" w:fill="FFFFFF"/>
            <w:tcMar>
              <w:top w:w="0" w:type="dxa"/>
              <w:left w:w="0" w:type="dxa"/>
              <w:bottom w:w="0" w:type="dxa"/>
              <w:right w:w="0" w:type="dxa"/>
            </w:tcMar>
            <w:vAlign w:val="center"/>
          </w:tcPr>
          <w:p w14:paraId="0146B99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w:t>
            </w:r>
          </w:p>
        </w:tc>
        <w:tc>
          <w:tcPr>
            <w:tcW w:w="720" w:type="dxa"/>
            <w:shd w:val="clear" w:color="auto" w:fill="FFFFFF"/>
            <w:tcMar>
              <w:top w:w="0" w:type="dxa"/>
              <w:left w:w="0" w:type="dxa"/>
              <w:bottom w:w="0" w:type="dxa"/>
              <w:right w:w="0" w:type="dxa"/>
            </w:tcMar>
            <w:vAlign w:val="center"/>
          </w:tcPr>
          <w:p w14:paraId="114AE17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3.73</w:t>
            </w:r>
          </w:p>
        </w:tc>
        <w:tc>
          <w:tcPr>
            <w:tcW w:w="864" w:type="dxa"/>
            <w:shd w:val="clear" w:color="auto" w:fill="FFFFFF"/>
            <w:tcMar>
              <w:top w:w="0" w:type="dxa"/>
              <w:left w:w="0" w:type="dxa"/>
              <w:bottom w:w="0" w:type="dxa"/>
              <w:right w:w="0" w:type="dxa"/>
            </w:tcMar>
            <w:vAlign w:val="center"/>
          </w:tcPr>
          <w:p w14:paraId="00B7BB78"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39F9C8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56CC534C" w14:textId="77777777" w:rsidTr="005920AB">
        <w:trPr>
          <w:cantSplit/>
          <w:trHeight w:val="413"/>
          <w:jc w:val="center"/>
        </w:trPr>
        <w:tc>
          <w:tcPr>
            <w:tcW w:w="6336" w:type="dxa"/>
            <w:gridSpan w:val="2"/>
            <w:shd w:val="clear" w:color="auto" w:fill="FFFFFF"/>
            <w:tcMar>
              <w:top w:w="0" w:type="dxa"/>
              <w:left w:w="0" w:type="dxa"/>
              <w:bottom w:w="0" w:type="dxa"/>
              <w:right w:w="0" w:type="dxa"/>
            </w:tcMar>
            <w:vAlign w:val="center"/>
          </w:tcPr>
          <w:p w14:paraId="6957D79F" w14:textId="69F7DE2E" w:rsidR="005920AB" w:rsidRPr="00DF6FAC" w:rsidRDefault="005920AB" w:rsidP="005920AB">
            <w:pPr>
              <w:spacing w:before="40" w:after="40" w:line="360" w:lineRule="auto"/>
              <w:ind w:left="100" w:right="100"/>
              <w:jc w:val="center"/>
            </w:pPr>
          </w:p>
          <w:p w14:paraId="59776752" w14:textId="1A5BF3AB"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Insecure Attachment</w:t>
            </w:r>
          </w:p>
        </w:tc>
        <w:tc>
          <w:tcPr>
            <w:tcW w:w="720" w:type="dxa"/>
            <w:shd w:val="clear" w:color="auto" w:fill="FFFFFF"/>
            <w:tcMar>
              <w:top w:w="0" w:type="dxa"/>
              <w:left w:w="0" w:type="dxa"/>
              <w:bottom w:w="0" w:type="dxa"/>
              <w:right w:w="0" w:type="dxa"/>
            </w:tcMar>
            <w:vAlign w:val="center"/>
          </w:tcPr>
          <w:p w14:paraId="54C3A1CF"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7023670D"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19354A4C"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2C7000BB"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5FD8C579"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1A1C8DFF"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4803DB6" w14:textId="77777777" w:rsidR="005920AB" w:rsidRPr="00DF6FAC" w:rsidRDefault="005920AB" w:rsidP="00691648">
            <w:pPr>
              <w:spacing w:before="40" w:after="40" w:line="360" w:lineRule="auto"/>
              <w:ind w:left="100" w:right="100"/>
              <w:jc w:val="right"/>
            </w:pPr>
          </w:p>
        </w:tc>
      </w:tr>
      <w:tr w:rsidR="0097247D" w:rsidRPr="00DF6FAC" w14:paraId="3F447E74" w14:textId="77777777" w:rsidTr="005920AB">
        <w:trPr>
          <w:cantSplit/>
          <w:trHeight w:val="456"/>
          <w:jc w:val="center"/>
        </w:trPr>
        <w:tc>
          <w:tcPr>
            <w:tcW w:w="1440" w:type="dxa"/>
            <w:shd w:val="clear" w:color="auto" w:fill="FFFFFF"/>
            <w:tcMar>
              <w:top w:w="0" w:type="dxa"/>
              <w:left w:w="0" w:type="dxa"/>
              <w:bottom w:w="0" w:type="dxa"/>
              <w:right w:w="0" w:type="dxa"/>
            </w:tcMar>
            <w:vAlign w:val="center"/>
          </w:tcPr>
          <w:p w14:paraId="77A45ED3" w14:textId="77777777" w:rsidR="0097247D" w:rsidRPr="00DF6FAC" w:rsidRDefault="0097247D" w:rsidP="005920AB">
            <w:pPr>
              <w:spacing w:before="40" w:after="40" w:line="360" w:lineRule="auto"/>
              <w:ind w:left="100" w:right="100"/>
            </w:pPr>
            <w:r w:rsidRPr="00DF6FAC">
              <w:rPr>
                <w:rFonts w:eastAsia="Arial"/>
                <w:color w:val="111111"/>
                <w:sz w:val="22"/>
                <w:szCs w:val="22"/>
              </w:rPr>
              <w:t>atta_1m</w:t>
            </w:r>
          </w:p>
        </w:tc>
        <w:tc>
          <w:tcPr>
            <w:tcW w:w="4896" w:type="dxa"/>
            <w:shd w:val="clear" w:color="auto" w:fill="FFFFFF"/>
            <w:tcMar>
              <w:top w:w="0" w:type="dxa"/>
              <w:left w:w="0" w:type="dxa"/>
              <w:bottom w:w="0" w:type="dxa"/>
              <w:right w:w="0" w:type="dxa"/>
            </w:tcMar>
            <w:vAlign w:val="center"/>
          </w:tcPr>
          <w:p w14:paraId="77D6CB25" w14:textId="77777777" w:rsidR="0097247D" w:rsidRPr="00DF6FAC" w:rsidRDefault="0097247D" w:rsidP="005920AB">
            <w:pPr>
              <w:spacing w:before="40" w:after="40" w:line="360" w:lineRule="auto"/>
              <w:ind w:left="100" w:right="100"/>
            </w:pPr>
            <w:r w:rsidRPr="00DF6FAC">
              <w:rPr>
                <w:rFonts w:eastAsia="Arial"/>
                <w:color w:val="111111"/>
                <w:sz w:val="22"/>
                <w:szCs w:val="22"/>
              </w:rPr>
              <w:t>Always tries to ensure somebody’s help and concern</w:t>
            </w:r>
          </w:p>
        </w:tc>
        <w:tc>
          <w:tcPr>
            <w:tcW w:w="720" w:type="dxa"/>
            <w:shd w:val="clear" w:color="auto" w:fill="FFFFFF"/>
            <w:tcMar>
              <w:top w:w="0" w:type="dxa"/>
              <w:left w:w="0" w:type="dxa"/>
              <w:bottom w:w="0" w:type="dxa"/>
              <w:right w:w="0" w:type="dxa"/>
            </w:tcMar>
            <w:vAlign w:val="center"/>
          </w:tcPr>
          <w:p w14:paraId="063C4C7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-0.86</w:t>
            </w:r>
          </w:p>
        </w:tc>
        <w:tc>
          <w:tcPr>
            <w:tcW w:w="720" w:type="dxa"/>
            <w:shd w:val="clear" w:color="auto" w:fill="FFFFFF"/>
            <w:tcMar>
              <w:top w:w="0" w:type="dxa"/>
              <w:left w:w="0" w:type="dxa"/>
              <w:bottom w:w="0" w:type="dxa"/>
              <w:right w:w="0" w:type="dxa"/>
            </w:tcMar>
            <w:vAlign w:val="center"/>
          </w:tcPr>
          <w:p w14:paraId="524D6A9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0.66</w:t>
            </w:r>
          </w:p>
        </w:tc>
        <w:tc>
          <w:tcPr>
            <w:tcW w:w="720" w:type="dxa"/>
            <w:shd w:val="clear" w:color="auto" w:fill="FFFFFF"/>
            <w:tcMar>
              <w:top w:w="0" w:type="dxa"/>
              <w:left w:w="0" w:type="dxa"/>
              <w:bottom w:w="0" w:type="dxa"/>
              <w:right w:w="0" w:type="dxa"/>
            </w:tcMar>
            <w:vAlign w:val="center"/>
          </w:tcPr>
          <w:p w14:paraId="7EFEC6A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w:t>
            </w:r>
          </w:p>
        </w:tc>
        <w:tc>
          <w:tcPr>
            <w:tcW w:w="720" w:type="dxa"/>
            <w:shd w:val="clear" w:color="auto" w:fill="FFFFFF"/>
            <w:tcMar>
              <w:top w:w="0" w:type="dxa"/>
              <w:left w:w="0" w:type="dxa"/>
              <w:bottom w:w="0" w:type="dxa"/>
              <w:right w:w="0" w:type="dxa"/>
            </w:tcMar>
            <w:vAlign w:val="center"/>
          </w:tcPr>
          <w:p w14:paraId="0F18879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3.46</w:t>
            </w:r>
          </w:p>
        </w:tc>
        <w:tc>
          <w:tcPr>
            <w:tcW w:w="720" w:type="dxa"/>
            <w:shd w:val="clear" w:color="auto" w:fill="FFFFFF"/>
            <w:tcMar>
              <w:top w:w="0" w:type="dxa"/>
              <w:left w:w="0" w:type="dxa"/>
              <w:bottom w:w="0" w:type="dxa"/>
              <w:right w:w="0" w:type="dxa"/>
            </w:tcMar>
            <w:vAlign w:val="center"/>
          </w:tcPr>
          <w:p w14:paraId="3B16238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1.45</w:t>
            </w:r>
          </w:p>
        </w:tc>
        <w:tc>
          <w:tcPr>
            <w:tcW w:w="864" w:type="dxa"/>
            <w:shd w:val="clear" w:color="auto" w:fill="FFFFFF"/>
            <w:tcMar>
              <w:top w:w="0" w:type="dxa"/>
              <w:left w:w="0" w:type="dxa"/>
              <w:bottom w:w="0" w:type="dxa"/>
              <w:right w:w="0" w:type="dxa"/>
            </w:tcMar>
            <w:vAlign w:val="center"/>
          </w:tcPr>
          <w:p w14:paraId="5B5E38C0"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8B412D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96D0C45"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41B3FDA2" w14:textId="77777777" w:rsidR="0097247D" w:rsidRPr="00DF6FAC" w:rsidRDefault="0097247D" w:rsidP="005920AB">
            <w:pPr>
              <w:spacing w:before="40" w:after="40" w:line="360" w:lineRule="auto"/>
              <w:ind w:left="100" w:right="100"/>
            </w:pPr>
            <w:r w:rsidRPr="00DF6FAC">
              <w:rPr>
                <w:rFonts w:eastAsia="Arial"/>
                <w:color w:val="111111"/>
                <w:sz w:val="22"/>
                <w:szCs w:val="22"/>
              </w:rPr>
              <w:t>atta_3m</w:t>
            </w:r>
          </w:p>
        </w:tc>
        <w:tc>
          <w:tcPr>
            <w:tcW w:w="4896" w:type="dxa"/>
            <w:shd w:val="clear" w:color="auto" w:fill="FFFFFF"/>
            <w:tcMar>
              <w:top w:w="0" w:type="dxa"/>
              <w:left w:w="0" w:type="dxa"/>
              <w:bottom w:w="0" w:type="dxa"/>
              <w:right w:w="0" w:type="dxa"/>
            </w:tcMar>
            <w:vAlign w:val="center"/>
          </w:tcPr>
          <w:p w14:paraId="3116135C" w14:textId="77777777" w:rsidR="0097247D" w:rsidRPr="00DF6FAC" w:rsidRDefault="0097247D" w:rsidP="005920AB">
            <w:pPr>
              <w:spacing w:before="40" w:after="40" w:line="360" w:lineRule="auto"/>
              <w:ind w:left="100" w:right="100"/>
            </w:pPr>
            <w:r w:rsidRPr="00DF6FAC">
              <w:rPr>
                <w:rFonts w:eastAsia="Arial"/>
                <w:color w:val="111111"/>
                <w:sz w:val="22"/>
                <w:szCs w:val="22"/>
              </w:rPr>
              <w:t>Often clings to other people</w:t>
            </w:r>
          </w:p>
        </w:tc>
        <w:tc>
          <w:tcPr>
            <w:tcW w:w="720" w:type="dxa"/>
            <w:shd w:val="clear" w:color="auto" w:fill="FFFFFF"/>
            <w:tcMar>
              <w:top w:w="0" w:type="dxa"/>
              <w:left w:w="0" w:type="dxa"/>
              <w:bottom w:w="0" w:type="dxa"/>
              <w:right w:w="0" w:type="dxa"/>
            </w:tcMar>
            <w:vAlign w:val="center"/>
          </w:tcPr>
          <w:p w14:paraId="36F16C4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-0.29</w:t>
            </w:r>
          </w:p>
        </w:tc>
        <w:tc>
          <w:tcPr>
            <w:tcW w:w="720" w:type="dxa"/>
            <w:shd w:val="clear" w:color="auto" w:fill="FFFFFF"/>
            <w:tcMar>
              <w:top w:w="0" w:type="dxa"/>
              <w:left w:w="0" w:type="dxa"/>
              <w:bottom w:w="0" w:type="dxa"/>
              <w:right w:w="0" w:type="dxa"/>
            </w:tcMar>
            <w:vAlign w:val="center"/>
          </w:tcPr>
          <w:p w14:paraId="66D431B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0.84</w:t>
            </w:r>
          </w:p>
        </w:tc>
        <w:tc>
          <w:tcPr>
            <w:tcW w:w="720" w:type="dxa"/>
            <w:shd w:val="clear" w:color="auto" w:fill="FFFFFF"/>
            <w:tcMar>
              <w:top w:w="0" w:type="dxa"/>
              <w:left w:w="0" w:type="dxa"/>
              <w:bottom w:w="0" w:type="dxa"/>
              <w:right w:w="0" w:type="dxa"/>
            </w:tcMar>
            <w:vAlign w:val="center"/>
          </w:tcPr>
          <w:p w14:paraId="75851E3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1.91</w:t>
            </w:r>
          </w:p>
        </w:tc>
        <w:tc>
          <w:tcPr>
            <w:tcW w:w="720" w:type="dxa"/>
            <w:shd w:val="clear" w:color="auto" w:fill="FFFFFF"/>
            <w:tcMar>
              <w:top w:w="0" w:type="dxa"/>
              <w:left w:w="0" w:type="dxa"/>
              <w:bottom w:w="0" w:type="dxa"/>
              <w:right w:w="0" w:type="dxa"/>
            </w:tcMar>
            <w:vAlign w:val="center"/>
          </w:tcPr>
          <w:p w14:paraId="0EE4F5C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3.07</w:t>
            </w:r>
          </w:p>
        </w:tc>
        <w:tc>
          <w:tcPr>
            <w:tcW w:w="720" w:type="dxa"/>
            <w:shd w:val="clear" w:color="auto" w:fill="FFFFFF"/>
            <w:tcMar>
              <w:top w:w="0" w:type="dxa"/>
              <w:left w:w="0" w:type="dxa"/>
              <w:bottom w:w="0" w:type="dxa"/>
              <w:right w:w="0" w:type="dxa"/>
            </w:tcMar>
            <w:vAlign w:val="center"/>
          </w:tcPr>
          <w:p w14:paraId="00B6A0C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1.97</w:t>
            </w:r>
          </w:p>
        </w:tc>
        <w:tc>
          <w:tcPr>
            <w:tcW w:w="864" w:type="dxa"/>
            <w:shd w:val="clear" w:color="auto" w:fill="FFFFFF"/>
            <w:tcMar>
              <w:top w:w="0" w:type="dxa"/>
              <w:left w:w="0" w:type="dxa"/>
              <w:bottom w:w="0" w:type="dxa"/>
              <w:right w:w="0" w:type="dxa"/>
            </w:tcMar>
            <w:vAlign w:val="center"/>
          </w:tcPr>
          <w:p w14:paraId="79439E74"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222BB0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ECC7524"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677CBD62" w14:textId="77777777" w:rsidR="0097247D" w:rsidRPr="00DF6FAC" w:rsidRDefault="0097247D" w:rsidP="005920AB">
            <w:pPr>
              <w:spacing w:before="40" w:after="40" w:line="360" w:lineRule="auto"/>
              <w:ind w:left="100" w:right="100"/>
            </w:pPr>
            <w:r w:rsidRPr="00DF6FAC">
              <w:rPr>
                <w:rFonts w:eastAsia="Arial"/>
                <w:color w:val="111111"/>
                <w:sz w:val="22"/>
                <w:szCs w:val="22"/>
              </w:rPr>
              <w:t>atta_4m</w:t>
            </w:r>
          </w:p>
        </w:tc>
        <w:tc>
          <w:tcPr>
            <w:tcW w:w="4896" w:type="dxa"/>
            <w:shd w:val="clear" w:color="auto" w:fill="FFFFFF"/>
            <w:tcMar>
              <w:top w:w="0" w:type="dxa"/>
              <w:left w:w="0" w:type="dxa"/>
              <w:bottom w:w="0" w:type="dxa"/>
              <w:right w:w="0" w:type="dxa"/>
            </w:tcMar>
            <w:vAlign w:val="center"/>
          </w:tcPr>
          <w:p w14:paraId="377A3E6E" w14:textId="77777777" w:rsidR="0097247D" w:rsidRPr="00DF6FAC" w:rsidRDefault="0097247D" w:rsidP="005920AB">
            <w:pPr>
              <w:spacing w:before="40" w:after="40" w:line="360" w:lineRule="auto"/>
              <w:ind w:left="100" w:right="100"/>
            </w:pPr>
            <w:r w:rsidRPr="00DF6FAC">
              <w:rPr>
                <w:rFonts w:eastAsia="Arial"/>
                <w:color w:val="111111"/>
                <w:sz w:val="22"/>
                <w:szCs w:val="22"/>
              </w:rPr>
              <w:t>Wants to have his/her parents always around</w:t>
            </w:r>
          </w:p>
        </w:tc>
        <w:tc>
          <w:tcPr>
            <w:tcW w:w="720" w:type="dxa"/>
            <w:shd w:val="clear" w:color="auto" w:fill="FFFFFF"/>
            <w:tcMar>
              <w:top w:w="0" w:type="dxa"/>
              <w:left w:w="0" w:type="dxa"/>
              <w:bottom w:w="0" w:type="dxa"/>
              <w:right w:w="0" w:type="dxa"/>
            </w:tcMar>
            <w:vAlign w:val="center"/>
          </w:tcPr>
          <w:p w14:paraId="67B9D60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-0.11</w:t>
            </w:r>
          </w:p>
        </w:tc>
        <w:tc>
          <w:tcPr>
            <w:tcW w:w="720" w:type="dxa"/>
            <w:shd w:val="clear" w:color="auto" w:fill="FFFFFF"/>
            <w:tcMar>
              <w:top w:w="0" w:type="dxa"/>
              <w:left w:w="0" w:type="dxa"/>
              <w:bottom w:w="0" w:type="dxa"/>
              <w:right w:w="0" w:type="dxa"/>
            </w:tcMar>
            <w:vAlign w:val="center"/>
          </w:tcPr>
          <w:p w14:paraId="5F54C31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0.96</w:t>
            </w:r>
          </w:p>
        </w:tc>
        <w:tc>
          <w:tcPr>
            <w:tcW w:w="720" w:type="dxa"/>
            <w:shd w:val="clear" w:color="auto" w:fill="FFFFFF"/>
            <w:tcMar>
              <w:top w:w="0" w:type="dxa"/>
              <w:left w:w="0" w:type="dxa"/>
              <w:bottom w:w="0" w:type="dxa"/>
              <w:right w:w="0" w:type="dxa"/>
            </w:tcMar>
            <w:vAlign w:val="center"/>
          </w:tcPr>
          <w:p w14:paraId="51CDA04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1.78</w:t>
            </w:r>
          </w:p>
        </w:tc>
        <w:tc>
          <w:tcPr>
            <w:tcW w:w="720" w:type="dxa"/>
            <w:shd w:val="clear" w:color="auto" w:fill="FFFFFF"/>
            <w:tcMar>
              <w:top w:w="0" w:type="dxa"/>
              <w:left w:w="0" w:type="dxa"/>
              <w:bottom w:w="0" w:type="dxa"/>
              <w:right w:w="0" w:type="dxa"/>
            </w:tcMar>
            <w:vAlign w:val="center"/>
          </w:tcPr>
          <w:p w14:paraId="58898EF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2.62</w:t>
            </w:r>
          </w:p>
        </w:tc>
        <w:tc>
          <w:tcPr>
            <w:tcW w:w="720" w:type="dxa"/>
            <w:shd w:val="clear" w:color="auto" w:fill="FFFFFF"/>
            <w:tcMar>
              <w:top w:w="0" w:type="dxa"/>
              <w:left w:w="0" w:type="dxa"/>
              <w:bottom w:w="0" w:type="dxa"/>
              <w:right w:w="0" w:type="dxa"/>
            </w:tcMar>
            <w:vAlign w:val="center"/>
          </w:tcPr>
          <w:p w14:paraId="303F74A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2.96</w:t>
            </w:r>
          </w:p>
        </w:tc>
        <w:tc>
          <w:tcPr>
            <w:tcW w:w="864" w:type="dxa"/>
            <w:shd w:val="clear" w:color="auto" w:fill="FFFFFF"/>
            <w:tcMar>
              <w:top w:w="0" w:type="dxa"/>
              <w:left w:w="0" w:type="dxa"/>
              <w:bottom w:w="0" w:type="dxa"/>
              <w:right w:w="0" w:type="dxa"/>
            </w:tcMar>
            <w:vAlign w:val="center"/>
          </w:tcPr>
          <w:p w14:paraId="0D6ADDF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0.035</w:t>
            </w:r>
          </w:p>
        </w:tc>
        <w:tc>
          <w:tcPr>
            <w:tcW w:w="648" w:type="dxa"/>
            <w:shd w:val="clear" w:color="auto" w:fill="FFFFFF"/>
            <w:tcMar>
              <w:top w:w="0" w:type="dxa"/>
              <w:left w:w="0" w:type="dxa"/>
              <w:bottom w:w="0" w:type="dxa"/>
              <w:right w:w="0" w:type="dxa"/>
            </w:tcMar>
            <w:vAlign w:val="center"/>
          </w:tcPr>
          <w:p w14:paraId="57D3435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A94BB63"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64B6D9EA" w14:textId="77777777" w:rsidR="0097247D" w:rsidRPr="00DF6FAC" w:rsidRDefault="0097247D" w:rsidP="005920AB">
            <w:pPr>
              <w:spacing w:before="40" w:after="40" w:line="360" w:lineRule="auto"/>
              <w:ind w:left="100" w:right="100"/>
            </w:pPr>
            <w:r w:rsidRPr="00DF6FAC">
              <w:rPr>
                <w:rFonts w:eastAsia="Arial"/>
                <w:color w:val="111111"/>
                <w:sz w:val="22"/>
                <w:szCs w:val="22"/>
              </w:rPr>
              <w:t>atta_6m</w:t>
            </w:r>
          </w:p>
        </w:tc>
        <w:tc>
          <w:tcPr>
            <w:tcW w:w="4896" w:type="dxa"/>
            <w:shd w:val="clear" w:color="auto" w:fill="FFFFFF"/>
            <w:tcMar>
              <w:top w:w="0" w:type="dxa"/>
              <w:left w:w="0" w:type="dxa"/>
              <w:bottom w:w="0" w:type="dxa"/>
              <w:right w:w="0" w:type="dxa"/>
            </w:tcMar>
            <w:vAlign w:val="center"/>
          </w:tcPr>
          <w:p w14:paraId="55D2DF2A" w14:textId="77777777" w:rsidR="0097247D" w:rsidRPr="00DF6FAC" w:rsidRDefault="0097247D" w:rsidP="005920AB">
            <w:pPr>
              <w:spacing w:before="40" w:after="40" w:line="360" w:lineRule="auto"/>
              <w:ind w:left="100" w:right="100"/>
            </w:pPr>
            <w:r w:rsidRPr="00DF6FAC">
              <w:rPr>
                <w:rFonts w:eastAsia="Arial"/>
                <w:color w:val="111111"/>
                <w:sz w:val="22"/>
                <w:szCs w:val="22"/>
              </w:rPr>
              <w:t>Is exceedingly attached to the home surrounding</w:t>
            </w:r>
          </w:p>
        </w:tc>
        <w:tc>
          <w:tcPr>
            <w:tcW w:w="720" w:type="dxa"/>
            <w:shd w:val="clear" w:color="auto" w:fill="FFFFFF"/>
            <w:tcMar>
              <w:top w:w="0" w:type="dxa"/>
              <w:left w:w="0" w:type="dxa"/>
              <w:bottom w:w="0" w:type="dxa"/>
              <w:right w:w="0" w:type="dxa"/>
            </w:tcMar>
            <w:vAlign w:val="center"/>
          </w:tcPr>
          <w:p w14:paraId="15C8437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-0.44</w:t>
            </w:r>
          </w:p>
        </w:tc>
        <w:tc>
          <w:tcPr>
            <w:tcW w:w="720" w:type="dxa"/>
            <w:shd w:val="clear" w:color="auto" w:fill="FFFFFF"/>
            <w:tcMar>
              <w:top w:w="0" w:type="dxa"/>
              <w:left w:w="0" w:type="dxa"/>
              <w:bottom w:w="0" w:type="dxa"/>
              <w:right w:w="0" w:type="dxa"/>
            </w:tcMar>
            <w:vAlign w:val="center"/>
          </w:tcPr>
          <w:p w14:paraId="3ED0498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0.78</w:t>
            </w:r>
          </w:p>
        </w:tc>
        <w:tc>
          <w:tcPr>
            <w:tcW w:w="720" w:type="dxa"/>
            <w:shd w:val="clear" w:color="auto" w:fill="FFFFFF"/>
            <w:tcMar>
              <w:top w:w="0" w:type="dxa"/>
              <w:left w:w="0" w:type="dxa"/>
              <w:bottom w:w="0" w:type="dxa"/>
              <w:right w:w="0" w:type="dxa"/>
            </w:tcMar>
            <w:vAlign w:val="center"/>
          </w:tcPr>
          <w:p w14:paraId="57A2779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1.66</w:t>
            </w:r>
          </w:p>
        </w:tc>
        <w:tc>
          <w:tcPr>
            <w:tcW w:w="720" w:type="dxa"/>
            <w:shd w:val="clear" w:color="auto" w:fill="FFFFFF"/>
            <w:tcMar>
              <w:top w:w="0" w:type="dxa"/>
              <w:left w:w="0" w:type="dxa"/>
              <w:bottom w:w="0" w:type="dxa"/>
              <w:right w:w="0" w:type="dxa"/>
            </w:tcMar>
            <w:vAlign w:val="center"/>
          </w:tcPr>
          <w:p w14:paraId="0ED2E61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2.44</w:t>
            </w:r>
          </w:p>
        </w:tc>
        <w:tc>
          <w:tcPr>
            <w:tcW w:w="720" w:type="dxa"/>
            <w:shd w:val="clear" w:color="auto" w:fill="FFFFFF"/>
            <w:tcMar>
              <w:top w:w="0" w:type="dxa"/>
              <w:left w:w="0" w:type="dxa"/>
              <w:bottom w:w="0" w:type="dxa"/>
              <w:right w:w="0" w:type="dxa"/>
            </w:tcMar>
            <w:vAlign w:val="center"/>
          </w:tcPr>
          <w:p w14:paraId="4BD22BC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2.21</w:t>
            </w:r>
          </w:p>
        </w:tc>
        <w:tc>
          <w:tcPr>
            <w:tcW w:w="864" w:type="dxa"/>
            <w:shd w:val="clear" w:color="auto" w:fill="FFFFFF"/>
            <w:tcMar>
              <w:top w:w="0" w:type="dxa"/>
              <w:left w:w="0" w:type="dxa"/>
              <w:bottom w:w="0" w:type="dxa"/>
              <w:right w:w="0" w:type="dxa"/>
            </w:tcMar>
            <w:vAlign w:val="center"/>
          </w:tcPr>
          <w:p w14:paraId="58E6D500"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A863B1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3B2446D5" w14:textId="77777777" w:rsidTr="005920AB">
        <w:trPr>
          <w:cantSplit/>
          <w:trHeight w:val="414"/>
          <w:jc w:val="center"/>
        </w:trPr>
        <w:tc>
          <w:tcPr>
            <w:tcW w:w="6336" w:type="dxa"/>
            <w:gridSpan w:val="2"/>
            <w:shd w:val="clear" w:color="auto" w:fill="FFFFFF"/>
            <w:tcMar>
              <w:top w:w="0" w:type="dxa"/>
              <w:left w:w="0" w:type="dxa"/>
              <w:bottom w:w="0" w:type="dxa"/>
              <w:right w:w="0" w:type="dxa"/>
            </w:tcMar>
            <w:vAlign w:val="center"/>
          </w:tcPr>
          <w:p w14:paraId="3F5CEBC5" w14:textId="6ACDB1E4" w:rsidR="005920AB" w:rsidRPr="00DF6FAC" w:rsidRDefault="005920AB" w:rsidP="005920AB">
            <w:pPr>
              <w:spacing w:before="40" w:after="40" w:line="360" w:lineRule="auto"/>
              <w:ind w:left="100" w:right="100"/>
              <w:jc w:val="center"/>
            </w:pPr>
          </w:p>
          <w:p w14:paraId="5F27710D" w14:textId="7FCB1BB0"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Submissiveness</w:t>
            </w:r>
          </w:p>
        </w:tc>
        <w:tc>
          <w:tcPr>
            <w:tcW w:w="720" w:type="dxa"/>
            <w:shd w:val="clear" w:color="auto" w:fill="FFFFFF"/>
            <w:tcMar>
              <w:top w:w="0" w:type="dxa"/>
              <w:left w:w="0" w:type="dxa"/>
              <w:bottom w:w="0" w:type="dxa"/>
              <w:right w:w="0" w:type="dxa"/>
            </w:tcMar>
            <w:vAlign w:val="center"/>
          </w:tcPr>
          <w:p w14:paraId="0728D7FE"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44F2DDB3"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342FFF3C"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305F6728"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57053283"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7D6FA247"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EB18411" w14:textId="77777777" w:rsidR="005920AB" w:rsidRPr="00DF6FAC" w:rsidRDefault="005920AB" w:rsidP="00691648">
            <w:pPr>
              <w:spacing w:before="40" w:after="40" w:line="360" w:lineRule="auto"/>
              <w:ind w:left="100" w:right="100"/>
              <w:jc w:val="right"/>
            </w:pPr>
          </w:p>
        </w:tc>
      </w:tr>
      <w:tr w:rsidR="0097247D" w:rsidRPr="00DF6FAC" w14:paraId="0614ADE8"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9BE3E3B" w14:textId="77777777" w:rsidR="0097247D" w:rsidRPr="00DF6FAC" w:rsidRDefault="0097247D" w:rsidP="005920AB">
            <w:pPr>
              <w:spacing w:before="40" w:after="40" w:line="360" w:lineRule="auto"/>
              <w:ind w:left="100" w:right="100"/>
            </w:pPr>
            <w:r w:rsidRPr="00DF6FAC">
              <w:rPr>
                <w:rFonts w:eastAsia="Arial"/>
                <w:color w:val="111111"/>
                <w:sz w:val="22"/>
                <w:szCs w:val="22"/>
              </w:rPr>
              <w:t>subm_1m</w:t>
            </w:r>
          </w:p>
        </w:tc>
        <w:tc>
          <w:tcPr>
            <w:tcW w:w="4896" w:type="dxa"/>
            <w:shd w:val="clear" w:color="auto" w:fill="FFFFFF"/>
            <w:tcMar>
              <w:top w:w="0" w:type="dxa"/>
              <w:left w:w="0" w:type="dxa"/>
              <w:bottom w:w="0" w:type="dxa"/>
              <w:right w:w="0" w:type="dxa"/>
            </w:tcMar>
            <w:vAlign w:val="center"/>
          </w:tcPr>
          <w:p w14:paraId="12664A02" w14:textId="77777777" w:rsidR="0097247D" w:rsidRPr="00DF6FAC" w:rsidRDefault="0097247D" w:rsidP="005920AB">
            <w:pPr>
              <w:spacing w:before="40" w:after="40" w:line="360" w:lineRule="auto"/>
              <w:ind w:left="100" w:right="100"/>
            </w:pPr>
            <w:r w:rsidRPr="00DF6FAC">
              <w:rPr>
                <w:rFonts w:eastAsia="Arial"/>
                <w:color w:val="111111"/>
                <w:sz w:val="22"/>
                <w:szCs w:val="22"/>
              </w:rPr>
              <w:t>Others frequently take advantage of him/her</w:t>
            </w:r>
          </w:p>
        </w:tc>
        <w:tc>
          <w:tcPr>
            <w:tcW w:w="720" w:type="dxa"/>
            <w:shd w:val="clear" w:color="auto" w:fill="FFFFFF"/>
            <w:tcMar>
              <w:top w:w="0" w:type="dxa"/>
              <w:left w:w="0" w:type="dxa"/>
              <w:bottom w:w="0" w:type="dxa"/>
              <w:right w:w="0" w:type="dxa"/>
            </w:tcMar>
            <w:vAlign w:val="center"/>
          </w:tcPr>
          <w:p w14:paraId="7931E9D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-0.04</w:t>
            </w:r>
          </w:p>
        </w:tc>
        <w:tc>
          <w:tcPr>
            <w:tcW w:w="720" w:type="dxa"/>
            <w:shd w:val="clear" w:color="auto" w:fill="FFFFFF"/>
            <w:tcMar>
              <w:top w:w="0" w:type="dxa"/>
              <w:left w:w="0" w:type="dxa"/>
              <w:bottom w:w="0" w:type="dxa"/>
              <w:right w:w="0" w:type="dxa"/>
            </w:tcMar>
            <w:vAlign w:val="center"/>
          </w:tcPr>
          <w:p w14:paraId="0AE4E96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1.27</w:t>
            </w:r>
          </w:p>
        </w:tc>
        <w:tc>
          <w:tcPr>
            <w:tcW w:w="720" w:type="dxa"/>
            <w:shd w:val="clear" w:color="auto" w:fill="FFFFFF"/>
            <w:tcMar>
              <w:top w:w="0" w:type="dxa"/>
              <w:left w:w="0" w:type="dxa"/>
              <w:bottom w:w="0" w:type="dxa"/>
              <w:right w:w="0" w:type="dxa"/>
            </w:tcMar>
            <w:vAlign w:val="center"/>
          </w:tcPr>
          <w:p w14:paraId="0AD9BC8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2.23</w:t>
            </w:r>
          </w:p>
        </w:tc>
        <w:tc>
          <w:tcPr>
            <w:tcW w:w="720" w:type="dxa"/>
            <w:shd w:val="clear" w:color="auto" w:fill="FFFFFF"/>
            <w:tcMar>
              <w:top w:w="0" w:type="dxa"/>
              <w:left w:w="0" w:type="dxa"/>
              <w:bottom w:w="0" w:type="dxa"/>
              <w:right w:w="0" w:type="dxa"/>
            </w:tcMar>
            <w:vAlign w:val="center"/>
          </w:tcPr>
          <w:p w14:paraId="5E233B4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3.26</w:t>
            </w:r>
          </w:p>
        </w:tc>
        <w:tc>
          <w:tcPr>
            <w:tcW w:w="720" w:type="dxa"/>
            <w:shd w:val="clear" w:color="auto" w:fill="FFFFFF"/>
            <w:tcMar>
              <w:top w:w="0" w:type="dxa"/>
              <w:left w:w="0" w:type="dxa"/>
              <w:bottom w:w="0" w:type="dxa"/>
              <w:right w:w="0" w:type="dxa"/>
            </w:tcMar>
            <w:vAlign w:val="center"/>
          </w:tcPr>
          <w:p w14:paraId="08A6B6C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1.64</w:t>
            </w:r>
          </w:p>
        </w:tc>
        <w:tc>
          <w:tcPr>
            <w:tcW w:w="864" w:type="dxa"/>
            <w:shd w:val="clear" w:color="auto" w:fill="FFFFFF"/>
            <w:tcMar>
              <w:top w:w="0" w:type="dxa"/>
              <w:left w:w="0" w:type="dxa"/>
              <w:bottom w:w="0" w:type="dxa"/>
              <w:right w:w="0" w:type="dxa"/>
            </w:tcMar>
            <w:vAlign w:val="center"/>
          </w:tcPr>
          <w:p w14:paraId="7EBF3799"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8C4EF1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453DB0F"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62605660" w14:textId="77777777" w:rsidR="0097247D" w:rsidRPr="00DF6FAC" w:rsidRDefault="0097247D" w:rsidP="005920AB">
            <w:pPr>
              <w:spacing w:before="40" w:after="40" w:line="360" w:lineRule="auto"/>
              <w:ind w:left="100" w:right="100"/>
            </w:pPr>
            <w:r w:rsidRPr="00DF6FAC">
              <w:rPr>
                <w:rFonts w:eastAsia="Arial"/>
                <w:color w:val="111111"/>
                <w:sz w:val="22"/>
                <w:szCs w:val="22"/>
              </w:rPr>
              <w:t>subm_2m</w:t>
            </w:r>
          </w:p>
        </w:tc>
        <w:tc>
          <w:tcPr>
            <w:tcW w:w="4896" w:type="dxa"/>
            <w:shd w:val="clear" w:color="auto" w:fill="FFFFFF"/>
            <w:tcMar>
              <w:top w:w="0" w:type="dxa"/>
              <w:left w:w="0" w:type="dxa"/>
              <w:bottom w:w="0" w:type="dxa"/>
              <w:right w:w="0" w:type="dxa"/>
            </w:tcMar>
            <w:vAlign w:val="center"/>
          </w:tcPr>
          <w:p w14:paraId="24DE8A73" w14:textId="77777777" w:rsidR="0097247D" w:rsidRPr="00DF6FAC" w:rsidRDefault="0097247D" w:rsidP="005920AB">
            <w:pPr>
              <w:spacing w:before="40" w:after="40" w:line="360" w:lineRule="auto"/>
              <w:ind w:left="100" w:right="100"/>
            </w:pPr>
            <w:r w:rsidRPr="00DF6FAC">
              <w:rPr>
                <w:rFonts w:eastAsia="Arial"/>
                <w:color w:val="111111"/>
                <w:sz w:val="22"/>
                <w:szCs w:val="22"/>
              </w:rPr>
              <w:t>Obeys other children all the time</w:t>
            </w:r>
          </w:p>
        </w:tc>
        <w:tc>
          <w:tcPr>
            <w:tcW w:w="720" w:type="dxa"/>
            <w:shd w:val="clear" w:color="auto" w:fill="FFFFFF"/>
            <w:tcMar>
              <w:top w:w="0" w:type="dxa"/>
              <w:left w:w="0" w:type="dxa"/>
              <w:bottom w:w="0" w:type="dxa"/>
              <w:right w:w="0" w:type="dxa"/>
            </w:tcMar>
            <w:vAlign w:val="center"/>
          </w:tcPr>
          <w:p w14:paraId="087234F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-0.39</w:t>
            </w:r>
          </w:p>
        </w:tc>
        <w:tc>
          <w:tcPr>
            <w:tcW w:w="720" w:type="dxa"/>
            <w:shd w:val="clear" w:color="auto" w:fill="FFFFFF"/>
            <w:tcMar>
              <w:top w:w="0" w:type="dxa"/>
              <w:left w:w="0" w:type="dxa"/>
              <w:bottom w:w="0" w:type="dxa"/>
              <w:right w:w="0" w:type="dxa"/>
            </w:tcMar>
            <w:vAlign w:val="center"/>
          </w:tcPr>
          <w:p w14:paraId="2067DE9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1.08</w:t>
            </w:r>
          </w:p>
        </w:tc>
        <w:tc>
          <w:tcPr>
            <w:tcW w:w="720" w:type="dxa"/>
            <w:shd w:val="clear" w:color="auto" w:fill="FFFFFF"/>
            <w:tcMar>
              <w:top w:w="0" w:type="dxa"/>
              <w:left w:w="0" w:type="dxa"/>
              <w:bottom w:w="0" w:type="dxa"/>
              <w:right w:w="0" w:type="dxa"/>
            </w:tcMar>
            <w:vAlign w:val="center"/>
          </w:tcPr>
          <w:p w14:paraId="4BD363C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2.48</w:t>
            </w:r>
          </w:p>
        </w:tc>
        <w:tc>
          <w:tcPr>
            <w:tcW w:w="720" w:type="dxa"/>
            <w:shd w:val="clear" w:color="auto" w:fill="FFFFFF"/>
            <w:tcMar>
              <w:top w:w="0" w:type="dxa"/>
              <w:left w:w="0" w:type="dxa"/>
              <w:bottom w:w="0" w:type="dxa"/>
              <w:right w:w="0" w:type="dxa"/>
            </w:tcMar>
            <w:vAlign w:val="center"/>
          </w:tcPr>
          <w:p w14:paraId="07A6CA9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4.05</w:t>
            </w:r>
          </w:p>
        </w:tc>
        <w:tc>
          <w:tcPr>
            <w:tcW w:w="720" w:type="dxa"/>
            <w:shd w:val="clear" w:color="auto" w:fill="FFFFFF"/>
            <w:tcMar>
              <w:top w:w="0" w:type="dxa"/>
              <w:left w:w="0" w:type="dxa"/>
              <w:bottom w:w="0" w:type="dxa"/>
              <w:right w:w="0" w:type="dxa"/>
            </w:tcMar>
            <w:vAlign w:val="center"/>
          </w:tcPr>
          <w:p w14:paraId="24B6D6C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1.77</w:t>
            </w:r>
          </w:p>
        </w:tc>
        <w:tc>
          <w:tcPr>
            <w:tcW w:w="864" w:type="dxa"/>
            <w:shd w:val="clear" w:color="auto" w:fill="FFFFFF"/>
            <w:tcMar>
              <w:top w:w="0" w:type="dxa"/>
              <w:left w:w="0" w:type="dxa"/>
              <w:bottom w:w="0" w:type="dxa"/>
              <w:right w:w="0" w:type="dxa"/>
            </w:tcMar>
            <w:vAlign w:val="center"/>
          </w:tcPr>
          <w:p w14:paraId="155A548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0.019</w:t>
            </w:r>
          </w:p>
        </w:tc>
        <w:tc>
          <w:tcPr>
            <w:tcW w:w="648" w:type="dxa"/>
            <w:shd w:val="clear" w:color="auto" w:fill="FFFFFF"/>
            <w:tcMar>
              <w:top w:w="0" w:type="dxa"/>
              <w:left w:w="0" w:type="dxa"/>
              <w:bottom w:w="0" w:type="dxa"/>
              <w:right w:w="0" w:type="dxa"/>
            </w:tcMar>
            <w:vAlign w:val="center"/>
          </w:tcPr>
          <w:p w14:paraId="456A914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37F7ECB" w14:textId="77777777" w:rsidTr="005920AB">
        <w:trPr>
          <w:cantSplit/>
          <w:trHeight w:val="456"/>
          <w:jc w:val="center"/>
        </w:trPr>
        <w:tc>
          <w:tcPr>
            <w:tcW w:w="1440" w:type="dxa"/>
            <w:shd w:val="clear" w:color="auto" w:fill="FFFFFF"/>
            <w:tcMar>
              <w:top w:w="0" w:type="dxa"/>
              <w:left w:w="0" w:type="dxa"/>
              <w:bottom w:w="0" w:type="dxa"/>
              <w:right w:w="0" w:type="dxa"/>
            </w:tcMar>
            <w:vAlign w:val="center"/>
          </w:tcPr>
          <w:p w14:paraId="4007A3DE" w14:textId="77777777" w:rsidR="0097247D" w:rsidRPr="00DF6FAC" w:rsidRDefault="0097247D" w:rsidP="005920AB">
            <w:pPr>
              <w:spacing w:before="40" w:after="40" w:line="360" w:lineRule="auto"/>
              <w:ind w:left="100" w:right="100"/>
            </w:pPr>
            <w:r w:rsidRPr="00DF6FAC">
              <w:rPr>
                <w:rFonts w:eastAsia="Arial"/>
                <w:color w:val="111111"/>
                <w:sz w:val="22"/>
                <w:szCs w:val="22"/>
              </w:rPr>
              <w:t>naiv_3m</w:t>
            </w:r>
          </w:p>
        </w:tc>
        <w:tc>
          <w:tcPr>
            <w:tcW w:w="4896" w:type="dxa"/>
            <w:shd w:val="clear" w:color="auto" w:fill="FFFFFF"/>
            <w:tcMar>
              <w:top w:w="0" w:type="dxa"/>
              <w:left w:w="0" w:type="dxa"/>
              <w:bottom w:w="0" w:type="dxa"/>
              <w:right w:w="0" w:type="dxa"/>
            </w:tcMar>
            <w:vAlign w:val="center"/>
          </w:tcPr>
          <w:p w14:paraId="00265830" w14:textId="77777777" w:rsidR="0097247D" w:rsidRPr="00DF6FAC" w:rsidRDefault="0097247D" w:rsidP="005920AB">
            <w:pPr>
              <w:spacing w:before="40" w:after="40" w:line="360" w:lineRule="auto"/>
              <w:ind w:left="100" w:right="100"/>
            </w:pPr>
            <w:r w:rsidRPr="00DF6FAC">
              <w:rPr>
                <w:rFonts w:eastAsia="Arial"/>
                <w:color w:val="111111"/>
                <w:sz w:val="22"/>
                <w:szCs w:val="22"/>
              </w:rPr>
              <w:t>Believes too easily what’s being told</w:t>
            </w:r>
          </w:p>
        </w:tc>
        <w:tc>
          <w:tcPr>
            <w:tcW w:w="720" w:type="dxa"/>
            <w:shd w:val="clear" w:color="auto" w:fill="FFFFFF"/>
            <w:tcMar>
              <w:top w:w="0" w:type="dxa"/>
              <w:left w:w="0" w:type="dxa"/>
              <w:bottom w:w="0" w:type="dxa"/>
              <w:right w:w="0" w:type="dxa"/>
            </w:tcMar>
            <w:vAlign w:val="center"/>
          </w:tcPr>
          <w:p w14:paraId="5A11E96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-0.74</w:t>
            </w:r>
          </w:p>
        </w:tc>
        <w:tc>
          <w:tcPr>
            <w:tcW w:w="720" w:type="dxa"/>
            <w:shd w:val="clear" w:color="auto" w:fill="FFFFFF"/>
            <w:tcMar>
              <w:top w:w="0" w:type="dxa"/>
              <w:left w:w="0" w:type="dxa"/>
              <w:bottom w:w="0" w:type="dxa"/>
              <w:right w:w="0" w:type="dxa"/>
            </w:tcMar>
            <w:vAlign w:val="center"/>
          </w:tcPr>
          <w:p w14:paraId="7C34D91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0.33</w:t>
            </w:r>
          </w:p>
        </w:tc>
        <w:tc>
          <w:tcPr>
            <w:tcW w:w="720" w:type="dxa"/>
            <w:shd w:val="clear" w:color="auto" w:fill="FFFFFF"/>
            <w:tcMar>
              <w:top w:w="0" w:type="dxa"/>
              <w:left w:w="0" w:type="dxa"/>
              <w:bottom w:w="0" w:type="dxa"/>
              <w:right w:w="0" w:type="dxa"/>
            </w:tcMar>
            <w:vAlign w:val="center"/>
          </w:tcPr>
          <w:p w14:paraId="1278E4B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1.28</w:t>
            </w:r>
          </w:p>
        </w:tc>
        <w:tc>
          <w:tcPr>
            <w:tcW w:w="720" w:type="dxa"/>
            <w:shd w:val="clear" w:color="auto" w:fill="FFFFFF"/>
            <w:tcMar>
              <w:top w:w="0" w:type="dxa"/>
              <w:left w:w="0" w:type="dxa"/>
              <w:bottom w:w="0" w:type="dxa"/>
              <w:right w:w="0" w:type="dxa"/>
            </w:tcMar>
            <w:vAlign w:val="center"/>
          </w:tcPr>
          <w:p w14:paraId="42EB953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w:t>
            </w:r>
          </w:p>
        </w:tc>
        <w:tc>
          <w:tcPr>
            <w:tcW w:w="720" w:type="dxa"/>
            <w:shd w:val="clear" w:color="auto" w:fill="FFFFFF"/>
            <w:tcMar>
              <w:top w:w="0" w:type="dxa"/>
              <w:left w:w="0" w:type="dxa"/>
              <w:bottom w:w="0" w:type="dxa"/>
              <w:right w:w="0" w:type="dxa"/>
            </w:tcMar>
            <w:vAlign w:val="center"/>
          </w:tcPr>
          <w:p w14:paraId="62C7B95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2.43</w:t>
            </w:r>
          </w:p>
        </w:tc>
        <w:tc>
          <w:tcPr>
            <w:tcW w:w="864" w:type="dxa"/>
            <w:shd w:val="clear" w:color="auto" w:fill="FFFFFF"/>
            <w:tcMar>
              <w:top w:w="0" w:type="dxa"/>
              <w:left w:w="0" w:type="dxa"/>
              <w:bottom w:w="0" w:type="dxa"/>
              <w:right w:w="0" w:type="dxa"/>
            </w:tcMar>
            <w:vAlign w:val="center"/>
          </w:tcPr>
          <w:p w14:paraId="231F1DF2"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BCC9BB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DB35ADA"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D30298E" w14:textId="77777777" w:rsidR="0097247D" w:rsidRPr="00DF6FAC" w:rsidRDefault="0097247D" w:rsidP="005920AB">
            <w:pPr>
              <w:spacing w:before="40" w:after="40" w:line="360" w:lineRule="auto"/>
              <w:ind w:left="100" w:right="100"/>
            </w:pPr>
            <w:r w:rsidRPr="00DF6FAC">
              <w:rPr>
                <w:rFonts w:eastAsia="Arial"/>
                <w:color w:val="111111"/>
                <w:sz w:val="22"/>
                <w:szCs w:val="22"/>
              </w:rPr>
              <w:t>subm_3m</w:t>
            </w:r>
          </w:p>
        </w:tc>
        <w:tc>
          <w:tcPr>
            <w:tcW w:w="4896" w:type="dxa"/>
            <w:shd w:val="clear" w:color="auto" w:fill="FFFFFF"/>
            <w:tcMar>
              <w:top w:w="0" w:type="dxa"/>
              <w:left w:w="0" w:type="dxa"/>
              <w:bottom w:w="0" w:type="dxa"/>
              <w:right w:w="0" w:type="dxa"/>
            </w:tcMar>
            <w:vAlign w:val="center"/>
          </w:tcPr>
          <w:p w14:paraId="3BB71782" w14:textId="77777777" w:rsidR="0097247D" w:rsidRPr="00DF6FAC" w:rsidRDefault="0097247D" w:rsidP="005920AB">
            <w:pPr>
              <w:spacing w:before="40" w:after="40" w:line="360" w:lineRule="auto"/>
              <w:ind w:left="100" w:right="100"/>
            </w:pPr>
            <w:r w:rsidRPr="00DF6FAC">
              <w:rPr>
                <w:rFonts w:eastAsia="Arial"/>
                <w:color w:val="111111"/>
                <w:sz w:val="22"/>
                <w:szCs w:val="22"/>
              </w:rPr>
              <w:t>He/she is easily persuaded</w:t>
            </w:r>
          </w:p>
        </w:tc>
        <w:tc>
          <w:tcPr>
            <w:tcW w:w="720" w:type="dxa"/>
            <w:shd w:val="clear" w:color="auto" w:fill="FFFFFF"/>
            <w:tcMar>
              <w:top w:w="0" w:type="dxa"/>
              <w:left w:w="0" w:type="dxa"/>
              <w:bottom w:w="0" w:type="dxa"/>
              <w:right w:w="0" w:type="dxa"/>
            </w:tcMar>
            <w:vAlign w:val="center"/>
          </w:tcPr>
          <w:p w14:paraId="7A0DB7D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0.02</w:t>
            </w:r>
          </w:p>
        </w:tc>
        <w:tc>
          <w:tcPr>
            <w:tcW w:w="720" w:type="dxa"/>
            <w:shd w:val="clear" w:color="auto" w:fill="FFFFFF"/>
            <w:tcMar>
              <w:top w:w="0" w:type="dxa"/>
              <w:left w:w="0" w:type="dxa"/>
              <w:bottom w:w="0" w:type="dxa"/>
              <w:right w:w="0" w:type="dxa"/>
            </w:tcMar>
            <w:vAlign w:val="center"/>
          </w:tcPr>
          <w:p w14:paraId="7B53406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1.12</w:t>
            </w:r>
          </w:p>
        </w:tc>
        <w:tc>
          <w:tcPr>
            <w:tcW w:w="720" w:type="dxa"/>
            <w:shd w:val="clear" w:color="auto" w:fill="FFFFFF"/>
            <w:tcMar>
              <w:top w:w="0" w:type="dxa"/>
              <w:left w:w="0" w:type="dxa"/>
              <w:bottom w:w="0" w:type="dxa"/>
              <w:right w:w="0" w:type="dxa"/>
            </w:tcMar>
            <w:vAlign w:val="center"/>
          </w:tcPr>
          <w:p w14:paraId="43DA5C0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1.95</w:t>
            </w:r>
          </w:p>
        </w:tc>
        <w:tc>
          <w:tcPr>
            <w:tcW w:w="720" w:type="dxa"/>
            <w:shd w:val="clear" w:color="auto" w:fill="FFFFFF"/>
            <w:tcMar>
              <w:top w:w="0" w:type="dxa"/>
              <w:left w:w="0" w:type="dxa"/>
              <w:bottom w:w="0" w:type="dxa"/>
              <w:right w:w="0" w:type="dxa"/>
            </w:tcMar>
            <w:vAlign w:val="center"/>
          </w:tcPr>
          <w:p w14:paraId="2B0848D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2.93</w:t>
            </w:r>
          </w:p>
        </w:tc>
        <w:tc>
          <w:tcPr>
            <w:tcW w:w="720" w:type="dxa"/>
            <w:shd w:val="clear" w:color="auto" w:fill="FFFFFF"/>
            <w:tcMar>
              <w:top w:w="0" w:type="dxa"/>
              <w:left w:w="0" w:type="dxa"/>
              <w:bottom w:w="0" w:type="dxa"/>
              <w:right w:w="0" w:type="dxa"/>
            </w:tcMar>
            <w:vAlign w:val="center"/>
          </w:tcPr>
          <w:p w14:paraId="77DF159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3.37</w:t>
            </w:r>
          </w:p>
        </w:tc>
        <w:tc>
          <w:tcPr>
            <w:tcW w:w="864" w:type="dxa"/>
            <w:shd w:val="clear" w:color="auto" w:fill="FFFFFF"/>
            <w:tcMar>
              <w:top w:w="0" w:type="dxa"/>
              <w:left w:w="0" w:type="dxa"/>
              <w:bottom w:w="0" w:type="dxa"/>
              <w:right w:w="0" w:type="dxa"/>
            </w:tcMar>
            <w:vAlign w:val="center"/>
          </w:tcPr>
          <w:p w14:paraId="444CA94F"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C0818F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C7D6133"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14B15F33" w14:textId="77777777" w:rsidR="0097247D" w:rsidRPr="00DF6FAC" w:rsidRDefault="0097247D" w:rsidP="005920AB">
            <w:pPr>
              <w:spacing w:before="40" w:after="40" w:line="360" w:lineRule="auto"/>
              <w:ind w:left="100" w:right="100"/>
            </w:pPr>
            <w:r w:rsidRPr="00DF6FAC">
              <w:rPr>
                <w:rFonts w:eastAsia="Arial"/>
                <w:color w:val="111111"/>
                <w:sz w:val="22"/>
                <w:szCs w:val="22"/>
              </w:rPr>
              <w:t>naiv_4m</w:t>
            </w:r>
          </w:p>
        </w:tc>
        <w:tc>
          <w:tcPr>
            <w:tcW w:w="4896" w:type="dxa"/>
            <w:shd w:val="clear" w:color="auto" w:fill="FFFFFF"/>
            <w:tcMar>
              <w:top w:w="0" w:type="dxa"/>
              <w:left w:w="0" w:type="dxa"/>
              <w:bottom w:w="0" w:type="dxa"/>
              <w:right w:w="0" w:type="dxa"/>
            </w:tcMar>
            <w:vAlign w:val="center"/>
          </w:tcPr>
          <w:p w14:paraId="739DE0B2" w14:textId="77777777" w:rsidR="0097247D" w:rsidRPr="00DF6FAC" w:rsidRDefault="0097247D" w:rsidP="005920AB">
            <w:pPr>
              <w:spacing w:before="40" w:after="40" w:line="360" w:lineRule="auto"/>
              <w:ind w:left="100" w:right="100"/>
            </w:pPr>
            <w:r w:rsidRPr="00DF6FAC">
              <w:rPr>
                <w:rFonts w:eastAsia="Arial"/>
                <w:color w:val="111111"/>
                <w:sz w:val="22"/>
                <w:szCs w:val="22"/>
              </w:rPr>
              <w:t>He/she believes anything anyone says</w:t>
            </w:r>
          </w:p>
        </w:tc>
        <w:tc>
          <w:tcPr>
            <w:tcW w:w="720" w:type="dxa"/>
            <w:shd w:val="clear" w:color="auto" w:fill="FFFFFF"/>
            <w:tcMar>
              <w:top w:w="0" w:type="dxa"/>
              <w:left w:w="0" w:type="dxa"/>
              <w:bottom w:w="0" w:type="dxa"/>
              <w:right w:w="0" w:type="dxa"/>
            </w:tcMar>
            <w:vAlign w:val="center"/>
          </w:tcPr>
          <w:p w14:paraId="0AC1FD3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0.01</w:t>
            </w:r>
          </w:p>
        </w:tc>
        <w:tc>
          <w:tcPr>
            <w:tcW w:w="720" w:type="dxa"/>
            <w:shd w:val="clear" w:color="auto" w:fill="FFFFFF"/>
            <w:tcMar>
              <w:top w:w="0" w:type="dxa"/>
              <w:left w:w="0" w:type="dxa"/>
              <w:bottom w:w="0" w:type="dxa"/>
              <w:right w:w="0" w:type="dxa"/>
            </w:tcMar>
            <w:vAlign w:val="center"/>
          </w:tcPr>
          <w:p w14:paraId="4F1BAD8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1.12</w:t>
            </w:r>
          </w:p>
        </w:tc>
        <w:tc>
          <w:tcPr>
            <w:tcW w:w="720" w:type="dxa"/>
            <w:shd w:val="clear" w:color="auto" w:fill="FFFFFF"/>
            <w:tcMar>
              <w:top w:w="0" w:type="dxa"/>
              <w:left w:w="0" w:type="dxa"/>
              <w:bottom w:w="0" w:type="dxa"/>
              <w:right w:w="0" w:type="dxa"/>
            </w:tcMar>
            <w:vAlign w:val="center"/>
          </w:tcPr>
          <w:p w14:paraId="73DBD9C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1.99</w:t>
            </w:r>
          </w:p>
        </w:tc>
        <w:tc>
          <w:tcPr>
            <w:tcW w:w="720" w:type="dxa"/>
            <w:shd w:val="clear" w:color="auto" w:fill="FFFFFF"/>
            <w:tcMar>
              <w:top w:w="0" w:type="dxa"/>
              <w:left w:w="0" w:type="dxa"/>
              <w:bottom w:w="0" w:type="dxa"/>
              <w:right w:w="0" w:type="dxa"/>
            </w:tcMar>
            <w:vAlign w:val="center"/>
          </w:tcPr>
          <w:p w14:paraId="543E455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2.89</w:t>
            </w:r>
          </w:p>
        </w:tc>
        <w:tc>
          <w:tcPr>
            <w:tcW w:w="720" w:type="dxa"/>
            <w:shd w:val="clear" w:color="auto" w:fill="FFFFFF"/>
            <w:tcMar>
              <w:top w:w="0" w:type="dxa"/>
              <w:left w:w="0" w:type="dxa"/>
              <w:bottom w:w="0" w:type="dxa"/>
              <w:right w:w="0" w:type="dxa"/>
            </w:tcMar>
            <w:vAlign w:val="center"/>
          </w:tcPr>
          <w:p w14:paraId="73F6EE4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2.74</w:t>
            </w:r>
          </w:p>
        </w:tc>
        <w:tc>
          <w:tcPr>
            <w:tcW w:w="864" w:type="dxa"/>
            <w:shd w:val="clear" w:color="auto" w:fill="FFFFFF"/>
            <w:tcMar>
              <w:top w:w="0" w:type="dxa"/>
              <w:left w:w="0" w:type="dxa"/>
              <w:bottom w:w="0" w:type="dxa"/>
              <w:right w:w="0" w:type="dxa"/>
            </w:tcMar>
            <w:vAlign w:val="center"/>
          </w:tcPr>
          <w:p w14:paraId="6320D5B0"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DB2B95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36F3B87"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0106C1AA" w14:textId="77777777" w:rsidR="0097247D" w:rsidRPr="00DF6FAC" w:rsidRDefault="0097247D" w:rsidP="005920AB">
            <w:pPr>
              <w:spacing w:before="40" w:after="40" w:line="360" w:lineRule="auto"/>
              <w:ind w:left="100" w:right="100"/>
            </w:pPr>
            <w:r w:rsidRPr="00DF6FAC">
              <w:rPr>
                <w:rFonts w:eastAsia="Arial"/>
                <w:color w:val="111111"/>
                <w:sz w:val="22"/>
                <w:szCs w:val="22"/>
              </w:rPr>
              <w:t>subm_4m</w:t>
            </w:r>
          </w:p>
        </w:tc>
        <w:tc>
          <w:tcPr>
            <w:tcW w:w="4896" w:type="dxa"/>
            <w:shd w:val="clear" w:color="auto" w:fill="FFFFFF"/>
            <w:tcMar>
              <w:top w:w="0" w:type="dxa"/>
              <w:left w:w="0" w:type="dxa"/>
              <w:bottom w:w="0" w:type="dxa"/>
              <w:right w:w="0" w:type="dxa"/>
            </w:tcMar>
            <w:vAlign w:val="center"/>
          </w:tcPr>
          <w:p w14:paraId="7B404BF4" w14:textId="77777777" w:rsidR="0097247D" w:rsidRPr="00DF6FAC" w:rsidRDefault="0097247D" w:rsidP="005920AB">
            <w:pPr>
              <w:spacing w:before="40" w:after="40" w:line="360" w:lineRule="auto"/>
              <w:ind w:left="100" w:right="100"/>
            </w:pPr>
            <w:r w:rsidRPr="00DF6FAC">
              <w:rPr>
                <w:rFonts w:eastAsia="Arial"/>
                <w:color w:val="111111"/>
                <w:sz w:val="22"/>
                <w:szCs w:val="22"/>
              </w:rPr>
              <w:t>Frequently leaves decisions and responsibilities to others</w:t>
            </w:r>
          </w:p>
        </w:tc>
        <w:tc>
          <w:tcPr>
            <w:tcW w:w="720" w:type="dxa"/>
            <w:shd w:val="clear" w:color="auto" w:fill="FFFFFF"/>
            <w:tcMar>
              <w:top w:w="0" w:type="dxa"/>
              <w:left w:w="0" w:type="dxa"/>
              <w:bottom w:w="0" w:type="dxa"/>
              <w:right w:w="0" w:type="dxa"/>
            </w:tcMar>
            <w:vAlign w:val="center"/>
          </w:tcPr>
          <w:p w14:paraId="6CAECE7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-0.48</w:t>
            </w:r>
          </w:p>
        </w:tc>
        <w:tc>
          <w:tcPr>
            <w:tcW w:w="720" w:type="dxa"/>
            <w:shd w:val="clear" w:color="auto" w:fill="FFFFFF"/>
            <w:tcMar>
              <w:top w:w="0" w:type="dxa"/>
              <w:left w:w="0" w:type="dxa"/>
              <w:bottom w:w="0" w:type="dxa"/>
              <w:right w:w="0" w:type="dxa"/>
            </w:tcMar>
            <w:vAlign w:val="center"/>
          </w:tcPr>
          <w:p w14:paraId="0934B11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0.99</w:t>
            </w:r>
          </w:p>
        </w:tc>
        <w:tc>
          <w:tcPr>
            <w:tcW w:w="720" w:type="dxa"/>
            <w:shd w:val="clear" w:color="auto" w:fill="FFFFFF"/>
            <w:tcMar>
              <w:top w:w="0" w:type="dxa"/>
              <w:left w:w="0" w:type="dxa"/>
              <w:bottom w:w="0" w:type="dxa"/>
              <w:right w:w="0" w:type="dxa"/>
            </w:tcMar>
            <w:vAlign w:val="center"/>
          </w:tcPr>
          <w:p w14:paraId="457A4F7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2.56</w:t>
            </w:r>
          </w:p>
        </w:tc>
        <w:tc>
          <w:tcPr>
            <w:tcW w:w="720" w:type="dxa"/>
            <w:shd w:val="clear" w:color="auto" w:fill="FFFFFF"/>
            <w:tcMar>
              <w:top w:w="0" w:type="dxa"/>
              <w:left w:w="0" w:type="dxa"/>
              <w:bottom w:w="0" w:type="dxa"/>
              <w:right w:w="0" w:type="dxa"/>
            </w:tcMar>
            <w:vAlign w:val="center"/>
          </w:tcPr>
          <w:p w14:paraId="0047641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4.12</w:t>
            </w:r>
          </w:p>
        </w:tc>
        <w:tc>
          <w:tcPr>
            <w:tcW w:w="720" w:type="dxa"/>
            <w:shd w:val="clear" w:color="auto" w:fill="FFFFFF"/>
            <w:tcMar>
              <w:top w:w="0" w:type="dxa"/>
              <w:left w:w="0" w:type="dxa"/>
              <w:bottom w:w="0" w:type="dxa"/>
              <w:right w:w="0" w:type="dxa"/>
            </w:tcMar>
            <w:vAlign w:val="center"/>
          </w:tcPr>
          <w:p w14:paraId="4DD7BAB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1.38</w:t>
            </w:r>
          </w:p>
        </w:tc>
        <w:tc>
          <w:tcPr>
            <w:tcW w:w="864" w:type="dxa"/>
            <w:shd w:val="clear" w:color="auto" w:fill="FFFFFF"/>
            <w:tcMar>
              <w:top w:w="0" w:type="dxa"/>
              <w:left w:w="0" w:type="dxa"/>
              <w:bottom w:w="0" w:type="dxa"/>
              <w:right w:w="0" w:type="dxa"/>
            </w:tcMar>
            <w:vAlign w:val="center"/>
          </w:tcPr>
          <w:p w14:paraId="6823020E"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212B9D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C32AA11"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1D4B7127" w14:textId="77777777" w:rsidR="0097247D" w:rsidRPr="00DF6FAC" w:rsidRDefault="0097247D" w:rsidP="005920AB">
            <w:pPr>
              <w:spacing w:before="40" w:after="40" w:line="360" w:lineRule="auto"/>
              <w:ind w:left="100" w:right="100"/>
            </w:pPr>
            <w:r w:rsidRPr="00DF6FAC">
              <w:rPr>
                <w:rFonts w:eastAsia="Arial"/>
                <w:color w:val="111111"/>
                <w:sz w:val="22"/>
                <w:szCs w:val="22"/>
              </w:rPr>
              <w:t>subm_5m</w:t>
            </w:r>
          </w:p>
        </w:tc>
        <w:tc>
          <w:tcPr>
            <w:tcW w:w="4896" w:type="dxa"/>
            <w:shd w:val="clear" w:color="auto" w:fill="FFFFFF"/>
            <w:tcMar>
              <w:top w:w="0" w:type="dxa"/>
              <w:left w:w="0" w:type="dxa"/>
              <w:bottom w:w="0" w:type="dxa"/>
              <w:right w:w="0" w:type="dxa"/>
            </w:tcMar>
            <w:vAlign w:val="center"/>
          </w:tcPr>
          <w:p w14:paraId="7240A71A" w14:textId="77777777" w:rsidR="0097247D" w:rsidRPr="00DF6FAC" w:rsidRDefault="0097247D" w:rsidP="005920AB">
            <w:pPr>
              <w:spacing w:before="40" w:after="40" w:line="360" w:lineRule="auto"/>
              <w:ind w:left="100" w:right="100"/>
            </w:pPr>
            <w:r w:rsidRPr="00DF6FAC">
              <w:rPr>
                <w:rFonts w:eastAsia="Arial"/>
                <w:color w:val="111111"/>
                <w:sz w:val="22"/>
                <w:szCs w:val="22"/>
              </w:rPr>
              <w:t>Always submits to other children</w:t>
            </w:r>
          </w:p>
        </w:tc>
        <w:tc>
          <w:tcPr>
            <w:tcW w:w="720" w:type="dxa"/>
            <w:shd w:val="clear" w:color="auto" w:fill="FFFFFF"/>
            <w:tcMar>
              <w:top w:w="0" w:type="dxa"/>
              <w:left w:w="0" w:type="dxa"/>
              <w:bottom w:w="0" w:type="dxa"/>
              <w:right w:w="0" w:type="dxa"/>
            </w:tcMar>
            <w:vAlign w:val="center"/>
          </w:tcPr>
          <w:p w14:paraId="35578AA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-0.45</w:t>
            </w:r>
          </w:p>
        </w:tc>
        <w:tc>
          <w:tcPr>
            <w:tcW w:w="720" w:type="dxa"/>
            <w:shd w:val="clear" w:color="auto" w:fill="FFFFFF"/>
            <w:tcMar>
              <w:top w:w="0" w:type="dxa"/>
              <w:left w:w="0" w:type="dxa"/>
              <w:bottom w:w="0" w:type="dxa"/>
              <w:right w:w="0" w:type="dxa"/>
            </w:tcMar>
            <w:vAlign w:val="center"/>
          </w:tcPr>
          <w:p w14:paraId="7A6F0C6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0.97</w:t>
            </w:r>
          </w:p>
        </w:tc>
        <w:tc>
          <w:tcPr>
            <w:tcW w:w="720" w:type="dxa"/>
            <w:shd w:val="clear" w:color="auto" w:fill="FFFFFF"/>
            <w:tcMar>
              <w:top w:w="0" w:type="dxa"/>
              <w:left w:w="0" w:type="dxa"/>
              <w:bottom w:w="0" w:type="dxa"/>
              <w:right w:w="0" w:type="dxa"/>
            </w:tcMar>
            <w:vAlign w:val="center"/>
          </w:tcPr>
          <w:p w14:paraId="113B75D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2.41</w:t>
            </w:r>
          </w:p>
        </w:tc>
        <w:tc>
          <w:tcPr>
            <w:tcW w:w="720" w:type="dxa"/>
            <w:shd w:val="clear" w:color="auto" w:fill="FFFFFF"/>
            <w:tcMar>
              <w:top w:w="0" w:type="dxa"/>
              <w:left w:w="0" w:type="dxa"/>
              <w:bottom w:w="0" w:type="dxa"/>
              <w:right w:w="0" w:type="dxa"/>
            </w:tcMar>
            <w:vAlign w:val="center"/>
          </w:tcPr>
          <w:p w14:paraId="312418A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w:t>
            </w:r>
          </w:p>
        </w:tc>
        <w:tc>
          <w:tcPr>
            <w:tcW w:w="720" w:type="dxa"/>
            <w:shd w:val="clear" w:color="auto" w:fill="FFFFFF"/>
            <w:tcMar>
              <w:top w:w="0" w:type="dxa"/>
              <w:left w:w="0" w:type="dxa"/>
              <w:bottom w:w="0" w:type="dxa"/>
              <w:right w:w="0" w:type="dxa"/>
            </w:tcMar>
            <w:vAlign w:val="center"/>
          </w:tcPr>
          <w:p w14:paraId="50D2F2A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w:t>
            </w:r>
          </w:p>
        </w:tc>
        <w:tc>
          <w:tcPr>
            <w:tcW w:w="864" w:type="dxa"/>
            <w:shd w:val="clear" w:color="auto" w:fill="FFFFFF"/>
            <w:tcMar>
              <w:top w:w="0" w:type="dxa"/>
              <w:left w:w="0" w:type="dxa"/>
              <w:bottom w:w="0" w:type="dxa"/>
              <w:right w:w="0" w:type="dxa"/>
            </w:tcMar>
            <w:vAlign w:val="center"/>
          </w:tcPr>
          <w:p w14:paraId="47B38952"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DA7DF6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3063085"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7EB32FBB" w14:textId="77777777" w:rsidR="0097247D" w:rsidRPr="00DF6FAC" w:rsidRDefault="0097247D" w:rsidP="005920AB">
            <w:pPr>
              <w:spacing w:before="40" w:after="40" w:line="360" w:lineRule="auto"/>
              <w:ind w:left="100" w:right="100"/>
            </w:pPr>
            <w:r w:rsidRPr="00DF6FAC">
              <w:rPr>
                <w:rFonts w:eastAsia="Arial"/>
                <w:color w:val="111111"/>
                <w:sz w:val="22"/>
                <w:szCs w:val="22"/>
              </w:rPr>
              <w:lastRenderedPageBreak/>
              <w:t>subm_6m</w:t>
            </w:r>
          </w:p>
        </w:tc>
        <w:tc>
          <w:tcPr>
            <w:tcW w:w="4896" w:type="dxa"/>
            <w:shd w:val="clear" w:color="auto" w:fill="FFFFFF"/>
            <w:tcMar>
              <w:top w:w="0" w:type="dxa"/>
              <w:left w:w="0" w:type="dxa"/>
              <w:bottom w:w="0" w:type="dxa"/>
              <w:right w:w="0" w:type="dxa"/>
            </w:tcMar>
            <w:vAlign w:val="center"/>
          </w:tcPr>
          <w:p w14:paraId="3B3B05CE" w14:textId="77777777" w:rsidR="0097247D" w:rsidRPr="00DF6FAC" w:rsidRDefault="0097247D" w:rsidP="005920AB">
            <w:pPr>
              <w:spacing w:before="40" w:after="40" w:line="360" w:lineRule="auto"/>
              <w:ind w:left="100" w:right="100"/>
            </w:pPr>
            <w:r w:rsidRPr="00DF6FAC">
              <w:rPr>
                <w:rFonts w:eastAsia="Arial"/>
                <w:color w:val="111111"/>
                <w:sz w:val="22"/>
                <w:szCs w:val="22"/>
              </w:rPr>
              <w:t>Always keeps in the background</w:t>
            </w:r>
          </w:p>
        </w:tc>
        <w:tc>
          <w:tcPr>
            <w:tcW w:w="720" w:type="dxa"/>
            <w:shd w:val="clear" w:color="auto" w:fill="FFFFFF"/>
            <w:tcMar>
              <w:top w:w="0" w:type="dxa"/>
              <w:left w:w="0" w:type="dxa"/>
              <w:bottom w:w="0" w:type="dxa"/>
              <w:right w:w="0" w:type="dxa"/>
            </w:tcMar>
            <w:vAlign w:val="center"/>
          </w:tcPr>
          <w:p w14:paraId="625A86D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-0.34</w:t>
            </w:r>
          </w:p>
        </w:tc>
        <w:tc>
          <w:tcPr>
            <w:tcW w:w="720" w:type="dxa"/>
            <w:shd w:val="clear" w:color="auto" w:fill="FFFFFF"/>
            <w:tcMar>
              <w:top w:w="0" w:type="dxa"/>
              <w:left w:w="0" w:type="dxa"/>
              <w:bottom w:w="0" w:type="dxa"/>
              <w:right w:w="0" w:type="dxa"/>
            </w:tcMar>
            <w:vAlign w:val="center"/>
          </w:tcPr>
          <w:p w14:paraId="45F3486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1.37</w:t>
            </w:r>
          </w:p>
        </w:tc>
        <w:tc>
          <w:tcPr>
            <w:tcW w:w="720" w:type="dxa"/>
            <w:shd w:val="clear" w:color="auto" w:fill="FFFFFF"/>
            <w:tcMar>
              <w:top w:w="0" w:type="dxa"/>
              <w:left w:w="0" w:type="dxa"/>
              <w:bottom w:w="0" w:type="dxa"/>
              <w:right w:w="0" w:type="dxa"/>
            </w:tcMar>
            <w:vAlign w:val="center"/>
          </w:tcPr>
          <w:p w14:paraId="212EA6D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w:t>
            </w:r>
          </w:p>
        </w:tc>
        <w:tc>
          <w:tcPr>
            <w:tcW w:w="720" w:type="dxa"/>
            <w:shd w:val="clear" w:color="auto" w:fill="FFFFFF"/>
            <w:tcMar>
              <w:top w:w="0" w:type="dxa"/>
              <w:left w:w="0" w:type="dxa"/>
              <w:bottom w:w="0" w:type="dxa"/>
              <w:right w:w="0" w:type="dxa"/>
            </w:tcMar>
            <w:vAlign w:val="center"/>
          </w:tcPr>
          <w:p w14:paraId="15C42C4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4.17</w:t>
            </w:r>
          </w:p>
        </w:tc>
        <w:tc>
          <w:tcPr>
            <w:tcW w:w="720" w:type="dxa"/>
            <w:shd w:val="clear" w:color="auto" w:fill="FFFFFF"/>
            <w:tcMar>
              <w:top w:w="0" w:type="dxa"/>
              <w:left w:w="0" w:type="dxa"/>
              <w:bottom w:w="0" w:type="dxa"/>
              <w:right w:w="0" w:type="dxa"/>
            </w:tcMar>
            <w:vAlign w:val="center"/>
          </w:tcPr>
          <w:p w14:paraId="21E357E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1.22</w:t>
            </w:r>
          </w:p>
        </w:tc>
        <w:tc>
          <w:tcPr>
            <w:tcW w:w="864" w:type="dxa"/>
            <w:shd w:val="clear" w:color="auto" w:fill="FFFFFF"/>
            <w:tcMar>
              <w:top w:w="0" w:type="dxa"/>
              <w:left w:w="0" w:type="dxa"/>
              <w:bottom w:w="0" w:type="dxa"/>
              <w:right w:w="0" w:type="dxa"/>
            </w:tcMar>
            <w:vAlign w:val="center"/>
          </w:tcPr>
          <w:p w14:paraId="29B087B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0.015</w:t>
            </w:r>
          </w:p>
        </w:tc>
        <w:tc>
          <w:tcPr>
            <w:tcW w:w="648" w:type="dxa"/>
            <w:shd w:val="clear" w:color="auto" w:fill="FFFFFF"/>
            <w:tcMar>
              <w:top w:w="0" w:type="dxa"/>
              <w:left w:w="0" w:type="dxa"/>
              <w:bottom w:w="0" w:type="dxa"/>
              <w:right w:w="0" w:type="dxa"/>
            </w:tcMar>
            <w:vAlign w:val="center"/>
          </w:tcPr>
          <w:p w14:paraId="7453844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3D6C474A"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500AEE41" w14:textId="4E630FED" w:rsidR="005920AB" w:rsidRPr="00DF6FAC" w:rsidRDefault="005920AB" w:rsidP="005920AB">
            <w:pPr>
              <w:spacing w:before="40" w:after="40" w:line="360" w:lineRule="auto"/>
              <w:ind w:left="100" w:right="100"/>
              <w:jc w:val="center"/>
            </w:pPr>
          </w:p>
          <w:p w14:paraId="213F8453" w14:textId="37C76769"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Ineffective Coping</w:t>
            </w:r>
          </w:p>
        </w:tc>
        <w:tc>
          <w:tcPr>
            <w:tcW w:w="720" w:type="dxa"/>
            <w:shd w:val="clear" w:color="auto" w:fill="FFFFFF"/>
            <w:tcMar>
              <w:top w:w="0" w:type="dxa"/>
              <w:left w:w="0" w:type="dxa"/>
              <w:bottom w:w="0" w:type="dxa"/>
              <w:right w:w="0" w:type="dxa"/>
            </w:tcMar>
            <w:vAlign w:val="center"/>
          </w:tcPr>
          <w:p w14:paraId="1CC43561"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2E4079D2"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7A8E2DE0"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3B82DA3E"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25FB5DB5"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3746B2C9"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E458E2E" w14:textId="77777777" w:rsidR="005920AB" w:rsidRPr="00DF6FAC" w:rsidRDefault="005920AB" w:rsidP="00691648">
            <w:pPr>
              <w:spacing w:before="40" w:after="40" w:line="360" w:lineRule="auto"/>
              <w:ind w:left="100" w:right="100"/>
              <w:jc w:val="right"/>
            </w:pPr>
          </w:p>
        </w:tc>
      </w:tr>
      <w:tr w:rsidR="0097247D" w:rsidRPr="00DF6FAC" w14:paraId="468B4595"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7DF7ADC8" w14:textId="77777777" w:rsidR="0097247D" w:rsidRPr="00DF6FAC" w:rsidRDefault="0097247D" w:rsidP="005920AB">
            <w:pPr>
              <w:spacing w:before="40" w:after="40" w:line="360" w:lineRule="auto"/>
              <w:ind w:left="100" w:right="100"/>
            </w:pPr>
            <w:r w:rsidRPr="00DF6FAC">
              <w:rPr>
                <w:rFonts w:eastAsia="Arial"/>
                <w:color w:val="111111"/>
                <w:sz w:val="22"/>
                <w:szCs w:val="22"/>
              </w:rPr>
              <w:t>stre_1m</w:t>
            </w:r>
          </w:p>
        </w:tc>
        <w:tc>
          <w:tcPr>
            <w:tcW w:w="4896" w:type="dxa"/>
            <w:shd w:val="clear" w:color="auto" w:fill="FFFFFF"/>
            <w:tcMar>
              <w:top w:w="0" w:type="dxa"/>
              <w:left w:w="0" w:type="dxa"/>
              <w:bottom w:w="0" w:type="dxa"/>
              <w:right w:w="0" w:type="dxa"/>
            </w:tcMar>
            <w:vAlign w:val="center"/>
          </w:tcPr>
          <w:p w14:paraId="21D2D1F0" w14:textId="77777777" w:rsidR="0097247D" w:rsidRPr="00DF6FAC" w:rsidRDefault="0097247D" w:rsidP="005920AB">
            <w:pPr>
              <w:spacing w:before="40" w:after="40" w:line="360" w:lineRule="auto"/>
              <w:ind w:left="100" w:right="100"/>
            </w:pPr>
            <w:r w:rsidRPr="00DF6FAC">
              <w:rPr>
                <w:rFonts w:eastAsia="Arial"/>
                <w:color w:val="111111"/>
                <w:sz w:val="22"/>
                <w:szCs w:val="22"/>
              </w:rPr>
              <w:t>Is very sensitive to stress</w:t>
            </w:r>
          </w:p>
        </w:tc>
        <w:tc>
          <w:tcPr>
            <w:tcW w:w="720" w:type="dxa"/>
            <w:shd w:val="clear" w:color="auto" w:fill="FFFFFF"/>
            <w:tcMar>
              <w:top w:w="0" w:type="dxa"/>
              <w:left w:w="0" w:type="dxa"/>
              <w:bottom w:w="0" w:type="dxa"/>
              <w:right w:w="0" w:type="dxa"/>
            </w:tcMar>
            <w:vAlign w:val="center"/>
          </w:tcPr>
          <w:p w14:paraId="2FCC967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-1.29</w:t>
            </w:r>
          </w:p>
        </w:tc>
        <w:tc>
          <w:tcPr>
            <w:tcW w:w="720" w:type="dxa"/>
            <w:shd w:val="clear" w:color="auto" w:fill="FFFFFF"/>
            <w:tcMar>
              <w:top w:w="0" w:type="dxa"/>
              <w:left w:w="0" w:type="dxa"/>
              <w:bottom w:w="0" w:type="dxa"/>
              <w:right w:w="0" w:type="dxa"/>
            </w:tcMar>
            <w:vAlign w:val="center"/>
          </w:tcPr>
          <w:p w14:paraId="56B5287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-0.07</w:t>
            </w:r>
          </w:p>
        </w:tc>
        <w:tc>
          <w:tcPr>
            <w:tcW w:w="720" w:type="dxa"/>
            <w:shd w:val="clear" w:color="auto" w:fill="FFFFFF"/>
            <w:tcMar>
              <w:top w:w="0" w:type="dxa"/>
              <w:left w:w="0" w:type="dxa"/>
              <w:bottom w:w="0" w:type="dxa"/>
              <w:right w:w="0" w:type="dxa"/>
            </w:tcMar>
            <w:vAlign w:val="center"/>
          </w:tcPr>
          <w:p w14:paraId="7EDF851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0.85</w:t>
            </w:r>
          </w:p>
        </w:tc>
        <w:tc>
          <w:tcPr>
            <w:tcW w:w="720" w:type="dxa"/>
            <w:shd w:val="clear" w:color="auto" w:fill="FFFFFF"/>
            <w:tcMar>
              <w:top w:w="0" w:type="dxa"/>
              <w:left w:w="0" w:type="dxa"/>
              <w:bottom w:w="0" w:type="dxa"/>
              <w:right w:w="0" w:type="dxa"/>
            </w:tcMar>
            <w:vAlign w:val="center"/>
          </w:tcPr>
          <w:p w14:paraId="6001FEA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1.72</w:t>
            </w:r>
          </w:p>
        </w:tc>
        <w:tc>
          <w:tcPr>
            <w:tcW w:w="720" w:type="dxa"/>
            <w:shd w:val="clear" w:color="auto" w:fill="FFFFFF"/>
            <w:tcMar>
              <w:top w:w="0" w:type="dxa"/>
              <w:left w:w="0" w:type="dxa"/>
              <w:bottom w:w="0" w:type="dxa"/>
              <w:right w:w="0" w:type="dxa"/>
            </w:tcMar>
            <w:vAlign w:val="center"/>
          </w:tcPr>
          <w:p w14:paraId="4794109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2.16</w:t>
            </w:r>
          </w:p>
        </w:tc>
        <w:tc>
          <w:tcPr>
            <w:tcW w:w="864" w:type="dxa"/>
            <w:shd w:val="clear" w:color="auto" w:fill="FFFFFF"/>
            <w:tcMar>
              <w:top w:w="0" w:type="dxa"/>
              <w:left w:w="0" w:type="dxa"/>
              <w:bottom w:w="0" w:type="dxa"/>
              <w:right w:w="0" w:type="dxa"/>
            </w:tcMar>
            <w:vAlign w:val="center"/>
          </w:tcPr>
          <w:p w14:paraId="164D06E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0.01</w:t>
            </w:r>
          </w:p>
        </w:tc>
        <w:tc>
          <w:tcPr>
            <w:tcW w:w="648" w:type="dxa"/>
            <w:shd w:val="clear" w:color="auto" w:fill="FFFFFF"/>
            <w:tcMar>
              <w:top w:w="0" w:type="dxa"/>
              <w:left w:w="0" w:type="dxa"/>
              <w:bottom w:w="0" w:type="dxa"/>
              <w:right w:w="0" w:type="dxa"/>
            </w:tcMar>
            <w:vAlign w:val="center"/>
          </w:tcPr>
          <w:p w14:paraId="240DF56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10BD18B"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67F93992" w14:textId="77777777" w:rsidR="0097247D" w:rsidRPr="00DF6FAC" w:rsidRDefault="0097247D" w:rsidP="005920AB">
            <w:pPr>
              <w:spacing w:before="40" w:after="40" w:line="360" w:lineRule="auto"/>
              <w:ind w:left="100" w:right="100"/>
            </w:pPr>
            <w:r w:rsidRPr="00DF6FAC">
              <w:rPr>
                <w:rFonts w:eastAsia="Arial"/>
                <w:color w:val="111111"/>
                <w:sz w:val="22"/>
                <w:szCs w:val="22"/>
              </w:rPr>
              <w:t>stre_2m</w:t>
            </w:r>
          </w:p>
        </w:tc>
        <w:tc>
          <w:tcPr>
            <w:tcW w:w="4896" w:type="dxa"/>
            <w:shd w:val="clear" w:color="auto" w:fill="FFFFFF"/>
            <w:tcMar>
              <w:top w:w="0" w:type="dxa"/>
              <w:left w:w="0" w:type="dxa"/>
              <w:bottom w:w="0" w:type="dxa"/>
              <w:right w:w="0" w:type="dxa"/>
            </w:tcMar>
            <w:vAlign w:val="center"/>
          </w:tcPr>
          <w:p w14:paraId="5F228B13" w14:textId="77777777" w:rsidR="0097247D" w:rsidRPr="00DF6FAC" w:rsidRDefault="0097247D" w:rsidP="005920AB">
            <w:pPr>
              <w:spacing w:before="40" w:after="40" w:line="360" w:lineRule="auto"/>
              <w:ind w:left="100" w:right="100"/>
            </w:pPr>
            <w:r w:rsidRPr="00DF6FAC">
              <w:rPr>
                <w:rFonts w:eastAsia="Arial"/>
                <w:color w:val="111111"/>
                <w:sz w:val="22"/>
                <w:szCs w:val="22"/>
              </w:rPr>
              <w:t>Is easily upset in stressful situations</w:t>
            </w:r>
          </w:p>
        </w:tc>
        <w:tc>
          <w:tcPr>
            <w:tcW w:w="720" w:type="dxa"/>
            <w:shd w:val="clear" w:color="auto" w:fill="FFFFFF"/>
            <w:tcMar>
              <w:top w:w="0" w:type="dxa"/>
              <w:left w:w="0" w:type="dxa"/>
              <w:bottom w:w="0" w:type="dxa"/>
              <w:right w:w="0" w:type="dxa"/>
            </w:tcMar>
            <w:vAlign w:val="center"/>
          </w:tcPr>
          <w:p w14:paraId="4B3E4D7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-0.68</w:t>
            </w:r>
          </w:p>
        </w:tc>
        <w:tc>
          <w:tcPr>
            <w:tcW w:w="720" w:type="dxa"/>
            <w:shd w:val="clear" w:color="auto" w:fill="FFFFFF"/>
            <w:tcMar>
              <w:top w:w="0" w:type="dxa"/>
              <w:left w:w="0" w:type="dxa"/>
              <w:bottom w:w="0" w:type="dxa"/>
              <w:right w:w="0" w:type="dxa"/>
            </w:tcMar>
            <w:vAlign w:val="center"/>
          </w:tcPr>
          <w:p w14:paraId="302EA7D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0.39</w:t>
            </w:r>
          </w:p>
        </w:tc>
        <w:tc>
          <w:tcPr>
            <w:tcW w:w="720" w:type="dxa"/>
            <w:shd w:val="clear" w:color="auto" w:fill="FFFFFF"/>
            <w:tcMar>
              <w:top w:w="0" w:type="dxa"/>
              <w:left w:w="0" w:type="dxa"/>
              <w:bottom w:w="0" w:type="dxa"/>
              <w:right w:w="0" w:type="dxa"/>
            </w:tcMar>
            <w:vAlign w:val="center"/>
          </w:tcPr>
          <w:p w14:paraId="08E9EC9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1.16</w:t>
            </w:r>
          </w:p>
        </w:tc>
        <w:tc>
          <w:tcPr>
            <w:tcW w:w="720" w:type="dxa"/>
            <w:shd w:val="clear" w:color="auto" w:fill="FFFFFF"/>
            <w:tcMar>
              <w:top w:w="0" w:type="dxa"/>
              <w:left w:w="0" w:type="dxa"/>
              <w:bottom w:w="0" w:type="dxa"/>
              <w:right w:w="0" w:type="dxa"/>
            </w:tcMar>
            <w:vAlign w:val="center"/>
          </w:tcPr>
          <w:p w14:paraId="11268F5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2.01</w:t>
            </w:r>
          </w:p>
        </w:tc>
        <w:tc>
          <w:tcPr>
            <w:tcW w:w="720" w:type="dxa"/>
            <w:shd w:val="clear" w:color="auto" w:fill="FFFFFF"/>
            <w:tcMar>
              <w:top w:w="0" w:type="dxa"/>
              <w:left w:w="0" w:type="dxa"/>
              <w:bottom w:w="0" w:type="dxa"/>
              <w:right w:w="0" w:type="dxa"/>
            </w:tcMar>
            <w:vAlign w:val="center"/>
          </w:tcPr>
          <w:p w14:paraId="0F55A35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3.03</w:t>
            </w:r>
          </w:p>
        </w:tc>
        <w:tc>
          <w:tcPr>
            <w:tcW w:w="864" w:type="dxa"/>
            <w:shd w:val="clear" w:color="auto" w:fill="FFFFFF"/>
            <w:tcMar>
              <w:top w:w="0" w:type="dxa"/>
              <w:left w:w="0" w:type="dxa"/>
              <w:bottom w:w="0" w:type="dxa"/>
              <w:right w:w="0" w:type="dxa"/>
            </w:tcMar>
            <w:vAlign w:val="center"/>
          </w:tcPr>
          <w:p w14:paraId="63683D49"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103FCF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D788DCA"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3D727E1D" w14:textId="77777777" w:rsidR="0097247D" w:rsidRPr="00DF6FAC" w:rsidRDefault="0097247D" w:rsidP="005920AB">
            <w:pPr>
              <w:spacing w:before="40" w:after="40" w:line="360" w:lineRule="auto"/>
              <w:ind w:left="100" w:right="100"/>
            </w:pPr>
            <w:r w:rsidRPr="00DF6FAC">
              <w:rPr>
                <w:rFonts w:eastAsia="Arial"/>
                <w:color w:val="111111"/>
                <w:sz w:val="22"/>
                <w:szCs w:val="22"/>
              </w:rPr>
              <w:t>reac_2m</w:t>
            </w:r>
          </w:p>
        </w:tc>
        <w:tc>
          <w:tcPr>
            <w:tcW w:w="4896" w:type="dxa"/>
            <w:shd w:val="clear" w:color="auto" w:fill="FFFFFF"/>
            <w:tcMar>
              <w:top w:w="0" w:type="dxa"/>
              <w:left w:w="0" w:type="dxa"/>
              <w:bottom w:w="0" w:type="dxa"/>
              <w:right w:w="0" w:type="dxa"/>
            </w:tcMar>
            <w:vAlign w:val="center"/>
          </w:tcPr>
          <w:p w14:paraId="6C5CF65A" w14:textId="77777777" w:rsidR="0097247D" w:rsidRPr="00DF6FAC" w:rsidRDefault="0097247D" w:rsidP="005920AB">
            <w:pPr>
              <w:spacing w:before="40" w:after="40" w:line="360" w:lineRule="auto"/>
              <w:ind w:left="100" w:right="100"/>
            </w:pPr>
            <w:r w:rsidRPr="00DF6FAC">
              <w:rPr>
                <w:rFonts w:eastAsia="Arial"/>
                <w:color w:val="111111"/>
                <w:sz w:val="22"/>
                <w:szCs w:val="22"/>
              </w:rPr>
              <w:t>Is easily overwhelmed by his/her emotions</w:t>
            </w:r>
          </w:p>
        </w:tc>
        <w:tc>
          <w:tcPr>
            <w:tcW w:w="720" w:type="dxa"/>
            <w:shd w:val="clear" w:color="auto" w:fill="FFFFFF"/>
            <w:tcMar>
              <w:top w:w="0" w:type="dxa"/>
              <w:left w:w="0" w:type="dxa"/>
              <w:bottom w:w="0" w:type="dxa"/>
              <w:right w:w="0" w:type="dxa"/>
            </w:tcMar>
            <w:vAlign w:val="center"/>
          </w:tcPr>
          <w:p w14:paraId="4563BB8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-0.32</w:t>
            </w:r>
          </w:p>
        </w:tc>
        <w:tc>
          <w:tcPr>
            <w:tcW w:w="720" w:type="dxa"/>
            <w:shd w:val="clear" w:color="auto" w:fill="FFFFFF"/>
            <w:tcMar>
              <w:top w:w="0" w:type="dxa"/>
              <w:left w:w="0" w:type="dxa"/>
              <w:bottom w:w="0" w:type="dxa"/>
              <w:right w:w="0" w:type="dxa"/>
            </w:tcMar>
            <w:vAlign w:val="center"/>
          </w:tcPr>
          <w:p w14:paraId="1E1D116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0.87</w:t>
            </w:r>
          </w:p>
        </w:tc>
        <w:tc>
          <w:tcPr>
            <w:tcW w:w="720" w:type="dxa"/>
            <w:shd w:val="clear" w:color="auto" w:fill="FFFFFF"/>
            <w:tcMar>
              <w:top w:w="0" w:type="dxa"/>
              <w:left w:w="0" w:type="dxa"/>
              <w:bottom w:w="0" w:type="dxa"/>
              <w:right w:w="0" w:type="dxa"/>
            </w:tcMar>
            <w:vAlign w:val="center"/>
          </w:tcPr>
          <w:p w14:paraId="5C31E94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1.74</w:t>
            </w:r>
          </w:p>
        </w:tc>
        <w:tc>
          <w:tcPr>
            <w:tcW w:w="720" w:type="dxa"/>
            <w:shd w:val="clear" w:color="auto" w:fill="FFFFFF"/>
            <w:tcMar>
              <w:top w:w="0" w:type="dxa"/>
              <w:left w:w="0" w:type="dxa"/>
              <w:bottom w:w="0" w:type="dxa"/>
              <w:right w:w="0" w:type="dxa"/>
            </w:tcMar>
            <w:vAlign w:val="center"/>
          </w:tcPr>
          <w:p w14:paraId="01CEED2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w:t>
            </w:r>
          </w:p>
        </w:tc>
        <w:tc>
          <w:tcPr>
            <w:tcW w:w="720" w:type="dxa"/>
            <w:shd w:val="clear" w:color="auto" w:fill="FFFFFF"/>
            <w:tcMar>
              <w:top w:w="0" w:type="dxa"/>
              <w:left w:w="0" w:type="dxa"/>
              <w:bottom w:w="0" w:type="dxa"/>
              <w:right w:w="0" w:type="dxa"/>
            </w:tcMar>
            <w:vAlign w:val="center"/>
          </w:tcPr>
          <w:p w14:paraId="7A6C0ED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2.04</w:t>
            </w:r>
          </w:p>
        </w:tc>
        <w:tc>
          <w:tcPr>
            <w:tcW w:w="864" w:type="dxa"/>
            <w:shd w:val="clear" w:color="auto" w:fill="FFFFFF"/>
            <w:tcMar>
              <w:top w:w="0" w:type="dxa"/>
              <w:left w:w="0" w:type="dxa"/>
              <w:bottom w:w="0" w:type="dxa"/>
              <w:right w:w="0" w:type="dxa"/>
            </w:tcMar>
            <w:vAlign w:val="center"/>
          </w:tcPr>
          <w:p w14:paraId="1E830224"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2F5DEF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0E2268B"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24E45E38" w14:textId="77777777" w:rsidR="0097247D" w:rsidRPr="00DF6FAC" w:rsidRDefault="0097247D" w:rsidP="005920AB">
            <w:pPr>
              <w:spacing w:before="40" w:after="40" w:line="360" w:lineRule="auto"/>
              <w:ind w:left="100" w:right="100"/>
            </w:pPr>
            <w:r w:rsidRPr="00DF6FAC">
              <w:rPr>
                <w:rFonts w:eastAsia="Arial"/>
                <w:color w:val="111111"/>
                <w:sz w:val="22"/>
                <w:szCs w:val="22"/>
              </w:rPr>
              <w:t>stre_4m</w:t>
            </w:r>
          </w:p>
        </w:tc>
        <w:tc>
          <w:tcPr>
            <w:tcW w:w="4896" w:type="dxa"/>
            <w:shd w:val="clear" w:color="auto" w:fill="FFFFFF"/>
            <w:tcMar>
              <w:top w:w="0" w:type="dxa"/>
              <w:left w:w="0" w:type="dxa"/>
              <w:bottom w:w="0" w:type="dxa"/>
              <w:right w:w="0" w:type="dxa"/>
            </w:tcMar>
            <w:vAlign w:val="center"/>
          </w:tcPr>
          <w:p w14:paraId="67FF4A08" w14:textId="77777777" w:rsidR="0097247D" w:rsidRPr="00DF6FAC" w:rsidRDefault="0097247D" w:rsidP="005920AB">
            <w:pPr>
              <w:spacing w:before="40" w:after="40" w:line="360" w:lineRule="auto"/>
              <w:ind w:left="100" w:right="100"/>
            </w:pPr>
            <w:r w:rsidRPr="00DF6FAC">
              <w:rPr>
                <w:rFonts w:eastAsia="Arial"/>
                <w:color w:val="111111"/>
                <w:sz w:val="22"/>
                <w:szCs w:val="22"/>
              </w:rPr>
              <w:t>Cannot think clearly when he/she is stressed</w:t>
            </w:r>
          </w:p>
        </w:tc>
        <w:tc>
          <w:tcPr>
            <w:tcW w:w="720" w:type="dxa"/>
            <w:shd w:val="clear" w:color="auto" w:fill="FFFFFF"/>
            <w:tcMar>
              <w:top w:w="0" w:type="dxa"/>
              <w:left w:w="0" w:type="dxa"/>
              <w:bottom w:w="0" w:type="dxa"/>
              <w:right w:w="0" w:type="dxa"/>
            </w:tcMar>
            <w:vAlign w:val="center"/>
          </w:tcPr>
          <w:p w14:paraId="47C7FDE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-0.49</w:t>
            </w:r>
          </w:p>
        </w:tc>
        <w:tc>
          <w:tcPr>
            <w:tcW w:w="720" w:type="dxa"/>
            <w:shd w:val="clear" w:color="auto" w:fill="FFFFFF"/>
            <w:tcMar>
              <w:top w:w="0" w:type="dxa"/>
              <w:left w:w="0" w:type="dxa"/>
              <w:bottom w:w="0" w:type="dxa"/>
              <w:right w:w="0" w:type="dxa"/>
            </w:tcMar>
            <w:vAlign w:val="center"/>
          </w:tcPr>
          <w:p w14:paraId="5E638CE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0.62</w:t>
            </w:r>
          </w:p>
        </w:tc>
        <w:tc>
          <w:tcPr>
            <w:tcW w:w="720" w:type="dxa"/>
            <w:shd w:val="clear" w:color="auto" w:fill="FFFFFF"/>
            <w:tcMar>
              <w:top w:w="0" w:type="dxa"/>
              <w:left w:w="0" w:type="dxa"/>
              <w:bottom w:w="0" w:type="dxa"/>
              <w:right w:w="0" w:type="dxa"/>
            </w:tcMar>
            <w:vAlign w:val="center"/>
          </w:tcPr>
          <w:p w14:paraId="2C2291C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1.47</w:t>
            </w:r>
          </w:p>
        </w:tc>
        <w:tc>
          <w:tcPr>
            <w:tcW w:w="720" w:type="dxa"/>
            <w:shd w:val="clear" w:color="auto" w:fill="FFFFFF"/>
            <w:tcMar>
              <w:top w:w="0" w:type="dxa"/>
              <w:left w:w="0" w:type="dxa"/>
              <w:bottom w:w="0" w:type="dxa"/>
              <w:right w:w="0" w:type="dxa"/>
            </w:tcMar>
            <w:vAlign w:val="center"/>
          </w:tcPr>
          <w:p w14:paraId="453E664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2.31</w:t>
            </w:r>
          </w:p>
        </w:tc>
        <w:tc>
          <w:tcPr>
            <w:tcW w:w="720" w:type="dxa"/>
            <w:shd w:val="clear" w:color="auto" w:fill="FFFFFF"/>
            <w:tcMar>
              <w:top w:w="0" w:type="dxa"/>
              <w:left w:w="0" w:type="dxa"/>
              <w:bottom w:w="0" w:type="dxa"/>
              <w:right w:w="0" w:type="dxa"/>
            </w:tcMar>
            <w:vAlign w:val="center"/>
          </w:tcPr>
          <w:p w14:paraId="05E7022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2.69</w:t>
            </w:r>
          </w:p>
        </w:tc>
        <w:tc>
          <w:tcPr>
            <w:tcW w:w="864" w:type="dxa"/>
            <w:shd w:val="clear" w:color="auto" w:fill="FFFFFF"/>
            <w:tcMar>
              <w:top w:w="0" w:type="dxa"/>
              <w:left w:w="0" w:type="dxa"/>
              <w:bottom w:w="0" w:type="dxa"/>
              <w:right w:w="0" w:type="dxa"/>
            </w:tcMar>
            <w:vAlign w:val="center"/>
          </w:tcPr>
          <w:p w14:paraId="0A4B0AEF"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BEF281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91E1C74"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1EED65DC" w14:textId="77777777" w:rsidR="0097247D" w:rsidRPr="00DF6FAC" w:rsidRDefault="0097247D" w:rsidP="005920AB">
            <w:pPr>
              <w:spacing w:before="40" w:after="40" w:line="360" w:lineRule="auto"/>
              <w:ind w:left="100" w:right="100"/>
            </w:pPr>
            <w:r w:rsidRPr="00DF6FAC">
              <w:rPr>
                <w:rFonts w:eastAsia="Arial"/>
                <w:color w:val="111111"/>
                <w:sz w:val="22"/>
                <w:szCs w:val="22"/>
              </w:rPr>
              <w:t>reac_4m</w:t>
            </w:r>
          </w:p>
        </w:tc>
        <w:tc>
          <w:tcPr>
            <w:tcW w:w="4896" w:type="dxa"/>
            <w:shd w:val="clear" w:color="auto" w:fill="FFFFFF"/>
            <w:tcMar>
              <w:top w:w="0" w:type="dxa"/>
              <w:left w:w="0" w:type="dxa"/>
              <w:bottom w:w="0" w:type="dxa"/>
              <w:right w:w="0" w:type="dxa"/>
            </w:tcMar>
            <w:vAlign w:val="center"/>
          </w:tcPr>
          <w:p w14:paraId="146967B7" w14:textId="77777777" w:rsidR="0097247D" w:rsidRPr="00DF6FAC" w:rsidRDefault="0097247D" w:rsidP="005920AB">
            <w:pPr>
              <w:spacing w:before="40" w:after="40" w:line="360" w:lineRule="auto"/>
              <w:ind w:left="100" w:right="100"/>
            </w:pPr>
            <w:r w:rsidRPr="00DF6FAC">
              <w:rPr>
                <w:rFonts w:eastAsia="Arial"/>
                <w:color w:val="111111"/>
                <w:sz w:val="22"/>
                <w:szCs w:val="22"/>
              </w:rPr>
              <w:t>Always reacts very emotionally</w:t>
            </w:r>
          </w:p>
        </w:tc>
        <w:tc>
          <w:tcPr>
            <w:tcW w:w="720" w:type="dxa"/>
            <w:shd w:val="clear" w:color="auto" w:fill="FFFFFF"/>
            <w:tcMar>
              <w:top w:w="0" w:type="dxa"/>
              <w:left w:w="0" w:type="dxa"/>
              <w:bottom w:w="0" w:type="dxa"/>
              <w:right w:w="0" w:type="dxa"/>
            </w:tcMar>
            <w:vAlign w:val="center"/>
          </w:tcPr>
          <w:p w14:paraId="2ABC933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-0.52</w:t>
            </w:r>
          </w:p>
        </w:tc>
        <w:tc>
          <w:tcPr>
            <w:tcW w:w="720" w:type="dxa"/>
            <w:shd w:val="clear" w:color="auto" w:fill="FFFFFF"/>
            <w:tcMar>
              <w:top w:w="0" w:type="dxa"/>
              <w:left w:w="0" w:type="dxa"/>
              <w:bottom w:w="0" w:type="dxa"/>
              <w:right w:w="0" w:type="dxa"/>
            </w:tcMar>
            <w:vAlign w:val="center"/>
          </w:tcPr>
          <w:p w14:paraId="1F67DC7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0.76</w:t>
            </w:r>
          </w:p>
        </w:tc>
        <w:tc>
          <w:tcPr>
            <w:tcW w:w="720" w:type="dxa"/>
            <w:shd w:val="clear" w:color="auto" w:fill="FFFFFF"/>
            <w:tcMar>
              <w:top w:w="0" w:type="dxa"/>
              <w:left w:w="0" w:type="dxa"/>
              <w:bottom w:w="0" w:type="dxa"/>
              <w:right w:w="0" w:type="dxa"/>
            </w:tcMar>
            <w:vAlign w:val="center"/>
          </w:tcPr>
          <w:p w14:paraId="6E81083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1.78</w:t>
            </w:r>
          </w:p>
        </w:tc>
        <w:tc>
          <w:tcPr>
            <w:tcW w:w="720" w:type="dxa"/>
            <w:shd w:val="clear" w:color="auto" w:fill="FFFFFF"/>
            <w:tcMar>
              <w:top w:w="0" w:type="dxa"/>
              <w:left w:w="0" w:type="dxa"/>
              <w:bottom w:w="0" w:type="dxa"/>
              <w:right w:w="0" w:type="dxa"/>
            </w:tcMar>
            <w:vAlign w:val="center"/>
          </w:tcPr>
          <w:p w14:paraId="6724D0B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2.95</w:t>
            </w:r>
          </w:p>
        </w:tc>
        <w:tc>
          <w:tcPr>
            <w:tcW w:w="720" w:type="dxa"/>
            <w:shd w:val="clear" w:color="auto" w:fill="FFFFFF"/>
            <w:tcMar>
              <w:top w:w="0" w:type="dxa"/>
              <w:left w:w="0" w:type="dxa"/>
              <w:bottom w:w="0" w:type="dxa"/>
              <w:right w:w="0" w:type="dxa"/>
            </w:tcMar>
            <w:vAlign w:val="center"/>
          </w:tcPr>
          <w:p w14:paraId="0A66DE7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1.94</w:t>
            </w:r>
          </w:p>
        </w:tc>
        <w:tc>
          <w:tcPr>
            <w:tcW w:w="864" w:type="dxa"/>
            <w:shd w:val="clear" w:color="auto" w:fill="FFFFFF"/>
            <w:tcMar>
              <w:top w:w="0" w:type="dxa"/>
              <w:left w:w="0" w:type="dxa"/>
              <w:bottom w:w="0" w:type="dxa"/>
              <w:right w:w="0" w:type="dxa"/>
            </w:tcMar>
            <w:vAlign w:val="center"/>
          </w:tcPr>
          <w:p w14:paraId="2771054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0.009</w:t>
            </w:r>
          </w:p>
        </w:tc>
        <w:tc>
          <w:tcPr>
            <w:tcW w:w="648" w:type="dxa"/>
            <w:shd w:val="clear" w:color="auto" w:fill="FFFFFF"/>
            <w:tcMar>
              <w:top w:w="0" w:type="dxa"/>
              <w:left w:w="0" w:type="dxa"/>
              <w:bottom w:w="0" w:type="dxa"/>
              <w:right w:w="0" w:type="dxa"/>
            </w:tcMar>
            <w:vAlign w:val="center"/>
          </w:tcPr>
          <w:p w14:paraId="35E40EF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75D9716" w14:textId="77777777" w:rsidTr="005920AB">
        <w:trPr>
          <w:cantSplit/>
          <w:trHeight w:val="450"/>
          <w:jc w:val="center"/>
        </w:trPr>
        <w:tc>
          <w:tcPr>
            <w:tcW w:w="1440" w:type="dxa"/>
            <w:shd w:val="clear" w:color="auto" w:fill="FFFFFF"/>
            <w:tcMar>
              <w:top w:w="0" w:type="dxa"/>
              <w:left w:w="0" w:type="dxa"/>
              <w:bottom w:w="0" w:type="dxa"/>
              <w:right w:w="0" w:type="dxa"/>
            </w:tcMar>
            <w:vAlign w:val="center"/>
          </w:tcPr>
          <w:p w14:paraId="63364D01" w14:textId="77777777" w:rsidR="0097247D" w:rsidRPr="00DF6FAC" w:rsidRDefault="0097247D" w:rsidP="005920AB">
            <w:pPr>
              <w:spacing w:before="40" w:after="40" w:line="360" w:lineRule="auto"/>
              <w:ind w:left="100" w:right="100"/>
            </w:pPr>
            <w:r w:rsidRPr="00DF6FAC">
              <w:rPr>
                <w:rFonts w:eastAsia="Arial"/>
                <w:color w:val="111111"/>
                <w:sz w:val="22"/>
                <w:szCs w:val="22"/>
              </w:rPr>
              <w:t>stre_5m</w:t>
            </w:r>
          </w:p>
        </w:tc>
        <w:tc>
          <w:tcPr>
            <w:tcW w:w="4896" w:type="dxa"/>
            <w:shd w:val="clear" w:color="auto" w:fill="FFFFFF"/>
            <w:tcMar>
              <w:top w:w="0" w:type="dxa"/>
              <w:left w:w="0" w:type="dxa"/>
              <w:bottom w:w="0" w:type="dxa"/>
              <w:right w:w="0" w:type="dxa"/>
            </w:tcMar>
            <w:vAlign w:val="center"/>
          </w:tcPr>
          <w:p w14:paraId="3535086A" w14:textId="77777777" w:rsidR="0097247D" w:rsidRPr="00DF6FAC" w:rsidRDefault="0097247D" w:rsidP="005920AB">
            <w:pPr>
              <w:spacing w:before="40" w:after="40" w:line="360" w:lineRule="auto"/>
              <w:ind w:left="100" w:right="100"/>
            </w:pPr>
            <w:r w:rsidRPr="00DF6FAC">
              <w:rPr>
                <w:rFonts w:eastAsia="Arial"/>
                <w:color w:val="111111"/>
                <w:sz w:val="22"/>
                <w:szCs w:val="22"/>
              </w:rPr>
              <w:t>Loses contact with the environment in stressful situations</w:t>
            </w:r>
          </w:p>
        </w:tc>
        <w:tc>
          <w:tcPr>
            <w:tcW w:w="720" w:type="dxa"/>
            <w:shd w:val="clear" w:color="auto" w:fill="FFFFFF"/>
            <w:tcMar>
              <w:top w:w="0" w:type="dxa"/>
              <w:left w:w="0" w:type="dxa"/>
              <w:bottom w:w="0" w:type="dxa"/>
              <w:right w:w="0" w:type="dxa"/>
            </w:tcMar>
            <w:vAlign w:val="center"/>
          </w:tcPr>
          <w:p w14:paraId="4E90974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0.02</w:t>
            </w:r>
          </w:p>
        </w:tc>
        <w:tc>
          <w:tcPr>
            <w:tcW w:w="720" w:type="dxa"/>
            <w:shd w:val="clear" w:color="auto" w:fill="FFFFFF"/>
            <w:tcMar>
              <w:top w:w="0" w:type="dxa"/>
              <w:left w:w="0" w:type="dxa"/>
              <w:bottom w:w="0" w:type="dxa"/>
              <w:right w:w="0" w:type="dxa"/>
            </w:tcMar>
            <w:vAlign w:val="center"/>
          </w:tcPr>
          <w:p w14:paraId="1C09928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1.19</w:t>
            </w:r>
          </w:p>
        </w:tc>
        <w:tc>
          <w:tcPr>
            <w:tcW w:w="720" w:type="dxa"/>
            <w:shd w:val="clear" w:color="auto" w:fill="FFFFFF"/>
            <w:tcMar>
              <w:top w:w="0" w:type="dxa"/>
              <w:left w:w="0" w:type="dxa"/>
              <w:bottom w:w="0" w:type="dxa"/>
              <w:right w:w="0" w:type="dxa"/>
            </w:tcMar>
            <w:vAlign w:val="center"/>
          </w:tcPr>
          <w:p w14:paraId="364652C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2.03</w:t>
            </w:r>
          </w:p>
        </w:tc>
        <w:tc>
          <w:tcPr>
            <w:tcW w:w="720" w:type="dxa"/>
            <w:shd w:val="clear" w:color="auto" w:fill="FFFFFF"/>
            <w:tcMar>
              <w:top w:w="0" w:type="dxa"/>
              <w:left w:w="0" w:type="dxa"/>
              <w:bottom w:w="0" w:type="dxa"/>
              <w:right w:w="0" w:type="dxa"/>
            </w:tcMar>
            <w:vAlign w:val="center"/>
          </w:tcPr>
          <w:p w14:paraId="42E2760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3.07</w:t>
            </w:r>
          </w:p>
        </w:tc>
        <w:tc>
          <w:tcPr>
            <w:tcW w:w="720" w:type="dxa"/>
            <w:shd w:val="clear" w:color="auto" w:fill="FFFFFF"/>
            <w:tcMar>
              <w:top w:w="0" w:type="dxa"/>
              <w:left w:w="0" w:type="dxa"/>
              <w:bottom w:w="0" w:type="dxa"/>
              <w:right w:w="0" w:type="dxa"/>
            </w:tcMar>
            <w:vAlign w:val="center"/>
          </w:tcPr>
          <w:p w14:paraId="04D7E82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2.73</w:t>
            </w:r>
          </w:p>
        </w:tc>
        <w:tc>
          <w:tcPr>
            <w:tcW w:w="864" w:type="dxa"/>
            <w:shd w:val="clear" w:color="auto" w:fill="FFFFFF"/>
            <w:tcMar>
              <w:top w:w="0" w:type="dxa"/>
              <w:left w:w="0" w:type="dxa"/>
              <w:bottom w:w="0" w:type="dxa"/>
              <w:right w:w="0" w:type="dxa"/>
            </w:tcMar>
            <w:vAlign w:val="center"/>
          </w:tcPr>
          <w:p w14:paraId="69F1FDA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0.02</w:t>
            </w:r>
          </w:p>
        </w:tc>
        <w:tc>
          <w:tcPr>
            <w:tcW w:w="648" w:type="dxa"/>
            <w:shd w:val="clear" w:color="auto" w:fill="FFFFFF"/>
            <w:tcMar>
              <w:top w:w="0" w:type="dxa"/>
              <w:left w:w="0" w:type="dxa"/>
              <w:bottom w:w="0" w:type="dxa"/>
              <w:right w:w="0" w:type="dxa"/>
            </w:tcMar>
            <w:vAlign w:val="center"/>
          </w:tcPr>
          <w:p w14:paraId="039DCA1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828A8BE"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3C7A0793" w14:textId="77777777" w:rsidR="0097247D" w:rsidRPr="00DF6FAC" w:rsidRDefault="0097247D" w:rsidP="005920AB">
            <w:pPr>
              <w:spacing w:before="40" w:after="40" w:line="360" w:lineRule="auto"/>
              <w:ind w:left="100" w:right="100"/>
            </w:pPr>
            <w:r w:rsidRPr="00DF6FAC">
              <w:rPr>
                <w:rFonts w:eastAsia="Arial"/>
                <w:color w:val="111111"/>
                <w:sz w:val="22"/>
                <w:szCs w:val="22"/>
              </w:rPr>
              <w:t>reac_5m</w:t>
            </w:r>
          </w:p>
        </w:tc>
        <w:tc>
          <w:tcPr>
            <w:tcW w:w="4896" w:type="dxa"/>
            <w:shd w:val="clear" w:color="auto" w:fill="FFFFFF"/>
            <w:tcMar>
              <w:top w:w="0" w:type="dxa"/>
              <w:left w:w="0" w:type="dxa"/>
              <w:bottom w:w="0" w:type="dxa"/>
              <w:right w:w="0" w:type="dxa"/>
            </w:tcMar>
            <w:vAlign w:val="center"/>
          </w:tcPr>
          <w:p w14:paraId="3081716A" w14:textId="77777777" w:rsidR="0097247D" w:rsidRPr="00DF6FAC" w:rsidRDefault="0097247D" w:rsidP="005920AB">
            <w:pPr>
              <w:spacing w:before="40" w:after="40" w:line="360" w:lineRule="auto"/>
              <w:ind w:left="100" w:right="100"/>
            </w:pPr>
            <w:r w:rsidRPr="00DF6FAC">
              <w:rPr>
                <w:rFonts w:eastAsia="Arial"/>
                <w:color w:val="111111"/>
                <w:sz w:val="22"/>
                <w:szCs w:val="22"/>
              </w:rPr>
              <w:t>Is dragged away by his/her emotions</w:t>
            </w:r>
          </w:p>
        </w:tc>
        <w:tc>
          <w:tcPr>
            <w:tcW w:w="720" w:type="dxa"/>
            <w:shd w:val="clear" w:color="auto" w:fill="FFFFFF"/>
            <w:tcMar>
              <w:top w:w="0" w:type="dxa"/>
              <w:left w:w="0" w:type="dxa"/>
              <w:bottom w:w="0" w:type="dxa"/>
              <w:right w:w="0" w:type="dxa"/>
            </w:tcMar>
            <w:vAlign w:val="center"/>
          </w:tcPr>
          <w:p w14:paraId="70E8AF4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-0.53</w:t>
            </w:r>
          </w:p>
        </w:tc>
        <w:tc>
          <w:tcPr>
            <w:tcW w:w="720" w:type="dxa"/>
            <w:shd w:val="clear" w:color="auto" w:fill="FFFFFF"/>
            <w:tcMar>
              <w:top w:w="0" w:type="dxa"/>
              <w:left w:w="0" w:type="dxa"/>
              <w:bottom w:w="0" w:type="dxa"/>
              <w:right w:w="0" w:type="dxa"/>
            </w:tcMar>
            <w:vAlign w:val="center"/>
          </w:tcPr>
          <w:p w14:paraId="2998DA0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0.74</w:t>
            </w:r>
          </w:p>
        </w:tc>
        <w:tc>
          <w:tcPr>
            <w:tcW w:w="720" w:type="dxa"/>
            <w:shd w:val="clear" w:color="auto" w:fill="FFFFFF"/>
            <w:tcMar>
              <w:top w:w="0" w:type="dxa"/>
              <w:left w:w="0" w:type="dxa"/>
              <w:bottom w:w="0" w:type="dxa"/>
              <w:right w:w="0" w:type="dxa"/>
            </w:tcMar>
            <w:vAlign w:val="center"/>
          </w:tcPr>
          <w:p w14:paraId="67F066F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1.76</w:t>
            </w:r>
          </w:p>
        </w:tc>
        <w:tc>
          <w:tcPr>
            <w:tcW w:w="720" w:type="dxa"/>
            <w:shd w:val="clear" w:color="auto" w:fill="FFFFFF"/>
            <w:tcMar>
              <w:top w:w="0" w:type="dxa"/>
              <w:left w:w="0" w:type="dxa"/>
              <w:bottom w:w="0" w:type="dxa"/>
              <w:right w:w="0" w:type="dxa"/>
            </w:tcMar>
            <w:vAlign w:val="center"/>
          </w:tcPr>
          <w:p w14:paraId="0CAA6B8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2.78</w:t>
            </w:r>
          </w:p>
        </w:tc>
        <w:tc>
          <w:tcPr>
            <w:tcW w:w="720" w:type="dxa"/>
            <w:shd w:val="clear" w:color="auto" w:fill="FFFFFF"/>
            <w:tcMar>
              <w:top w:w="0" w:type="dxa"/>
              <w:left w:w="0" w:type="dxa"/>
              <w:bottom w:w="0" w:type="dxa"/>
              <w:right w:w="0" w:type="dxa"/>
            </w:tcMar>
            <w:vAlign w:val="center"/>
          </w:tcPr>
          <w:p w14:paraId="00EB8EB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2.27</w:t>
            </w:r>
          </w:p>
        </w:tc>
        <w:tc>
          <w:tcPr>
            <w:tcW w:w="864" w:type="dxa"/>
            <w:shd w:val="clear" w:color="auto" w:fill="FFFFFF"/>
            <w:tcMar>
              <w:top w:w="0" w:type="dxa"/>
              <w:left w:w="0" w:type="dxa"/>
              <w:bottom w:w="0" w:type="dxa"/>
              <w:right w:w="0" w:type="dxa"/>
            </w:tcMar>
            <w:vAlign w:val="center"/>
          </w:tcPr>
          <w:p w14:paraId="67CF655C"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A707AE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A730F0F"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ADE6845" w14:textId="77777777" w:rsidR="0097247D" w:rsidRPr="00DF6FAC" w:rsidRDefault="0097247D" w:rsidP="005920AB">
            <w:pPr>
              <w:spacing w:before="40" w:after="40" w:line="360" w:lineRule="auto"/>
              <w:ind w:left="100" w:right="100"/>
            </w:pPr>
            <w:r w:rsidRPr="00DF6FAC">
              <w:rPr>
                <w:rFonts w:eastAsia="Arial"/>
                <w:color w:val="111111"/>
                <w:sz w:val="22"/>
                <w:szCs w:val="22"/>
              </w:rPr>
              <w:t>stre_6m</w:t>
            </w:r>
          </w:p>
        </w:tc>
        <w:tc>
          <w:tcPr>
            <w:tcW w:w="4896" w:type="dxa"/>
            <w:shd w:val="clear" w:color="auto" w:fill="FFFFFF"/>
            <w:tcMar>
              <w:top w:w="0" w:type="dxa"/>
              <w:left w:w="0" w:type="dxa"/>
              <w:bottom w:w="0" w:type="dxa"/>
              <w:right w:w="0" w:type="dxa"/>
            </w:tcMar>
            <w:vAlign w:val="center"/>
          </w:tcPr>
          <w:p w14:paraId="41532ACF" w14:textId="77777777" w:rsidR="0097247D" w:rsidRPr="00DF6FAC" w:rsidRDefault="0097247D" w:rsidP="005920AB">
            <w:pPr>
              <w:spacing w:before="40" w:after="40" w:line="360" w:lineRule="auto"/>
              <w:ind w:left="100" w:right="100"/>
            </w:pPr>
            <w:r w:rsidRPr="00DF6FAC">
              <w:rPr>
                <w:rFonts w:eastAsia="Arial"/>
                <w:color w:val="111111"/>
                <w:sz w:val="22"/>
                <w:szCs w:val="22"/>
              </w:rPr>
              <w:t>Gets extremely nervous in a stressful situation</w:t>
            </w:r>
          </w:p>
        </w:tc>
        <w:tc>
          <w:tcPr>
            <w:tcW w:w="720" w:type="dxa"/>
            <w:shd w:val="clear" w:color="auto" w:fill="FFFFFF"/>
            <w:tcMar>
              <w:top w:w="0" w:type="dxa"/>
              <w:left w:w="0" w:type="dxa"/>
              <w:bottom w:w="0" w:type="dxa"/>
              <w:right w:w="0" w:type="dxa"/>
            </w:tcMar>
            <w:vAlign w:val="center"/>
          </w:tcPr>
          <w:p w14:paraId="2E9E17E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-0.58</w:t>
            </w:r>
          </w:p>
        </w:tc>
        <w:tc>
          <w:tcPr>
            <w:tcW w:w="720" w:type="dxa"/>
            <w:shd w:val="clear" w:color="auto" w:fill="FFFFFF"/>
            <w:tcMar>
              <w:top w:w="0" w:type="dxa"/>
              <w:left w:w="0" w:type="dxa"/>
              <w:bottom w:w="0" w:type="dxa"/>
              <w:right w:w="0" w:type="dxa"/>
            </w:tcMar>
            <w:vAlign w:val="center"/>
          </w:tcPr>
          <w:p w14:paraId="02079E1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0.43</w:t>
            </w:r>
          </w:p>
        </w:tc>
        <w:tc>
          <w:tcPr>
            <w:tcW w:w="720" w:type="dxa"/>
            <w:shd w:val="clear" w:color="auto" w:fill="FFFFFF"/>
            <w:tcMar>
              <w:top w:w="0" w:type="dxa"/>
              <w:left w:w="0" w:type="dxa"/>
              <w:bottom w:w="0" w:type="dxa"/>
              <w:right w:w="0" w:type="dxa"/>
            </w:tcMar>
            <w:vAlign w:val="center"/>
          </w:tcPr>
          <w:p w14:paraId="7948691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1.26</w:t>
            </w:r>
          </w:p>
        </w:tc>
        <w:tc>
          <w:tcPr>
            <w:tcW w:w="720" w:type="dxa"/>
            <w:shd w:val="clear" w:color="auto" w:fill="FFFFFF"/>
            <w:tcMar>
              <w:top w:w="0" w:type="dxa"/>
              <w:left w:w="0" w:type="dxa"/>
              <w:bottom w:w="0" w:type="dxa"/>
              <w:right w:w="0" w:type="dxa"/>
            </w:tcMar>
            <w:vAlign w:val="center"/>
          </w:tcPr>
          <w:p w14:paraId="69F3780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2.15</w:t>
            </w:r>
          </w:p>
        </w:tc>
        <w:tc>
          <w:tcPr>
            <w:tcW w:w="720" w:type="dxa"/>
            <w:shd w:val="clear" w:color="auto" w:fill="FFFFFF"/>
            <w:tcMar>
              <w:top w:w="0" w:type="dxa"/>
              <w:left w:w="0" w:type="dxa"/>
              <w:bottom w:w="0" w:type="dxa"/>
              <w:right w:w="0" w:type="dxa"/>
            </w:tcMar>
            <w:vAlign w:val="center"/>
          </w:tcPr>
          <w:p w14:paraId="3C51C1E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2.99</w:t>
            </w:r>
          </w:p>
        </w:tc>
        <w:tc>
          <w:tcPr>
            <w:tcW w:w="864" w:type="dxa"/>
            <w:shd w:val="clear" w:color="auto" w:fill="FFFFFF"/>
            <w:tcMar>
              <w:top w:w="0" w:type="dxa"/>
              <w:left w:w="0" w:type="dxa"/>
              <w:bottom w:w="0" w:type="dxa"/>
              <w:right w:w="0" w:type="dxa"/>
            </w:tcMar>
            <w:vAlign w:val="center"/>
          </w:tcPr>
          <w:p w14:paraId="278958D9"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B2235B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0E2CC34A"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195E5DAC" w14:textId="543C5E62" w:rsidR="005920AB" w:rsidRPr="00DF6FAC" w:rsidRDefault="005920AB" w:rsidP="005920AB">
            <w:pPr>
              <w:spacing w:before="40" w:after="40" w:line="360" w:lineRule="auto"/>
              <w:ind w:left="100" w:right="100"/>
              <w:jc w:val="center"/>
            </w:pPr>
          </w:p>
          <w:p w14:paraId="687B2D2E" w14:textId="03B95477"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Separation Anxiety</w:t>
            </w:r>
          </w:p>
        </w:tc>
        <w:tc>
          <w:tcPr>
            <w:tcW w:w="720" w:type="dxa"/>
            <w:shd w:val="clear" w:color="auto" w:fill="FFFFFF"/>
            <w:tcMar>
              <w:top w:w="0" w:type="dxa"/>
              <w:left w:w="0" w:type="dxa"/>
              <w:bottom w:w="0" w:type="dxa"/>
              <w:right w:w="0" w:type="dxa"/>
            </w:tcMar>
            <w:vAlign w:val="center"/>
          </w:tcPr>
          <w:p w14:paraId="588129C2"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6E2BCE77"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219CA704"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11BFFAA1"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0CFEB27B"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2211D0CF"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0844A8D" w14:textId="77777777" w:rsidR="005920AB" w:rsidRPr="00DF6FAC" w:rsidRDefault="005920AB" w:rsidP="00691648">
            <w:pPr>
              <w:spacing w:before="40" w:after="40" w:line="360" w:lineRule="auto"/>
              <w:ind w:left="100" w:right="100"/>
              <w:jc w:val="right"/>
            </w:pPr>
          </w:p>
        </w:tc>
      </w:tr>
      <w:tr w:rsidR="0097247D" w:rsidRPr="00DF6FAC" w14:paraId="3BE4BA89"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664CACF8" w14:textId="77777777" w:rsidR="0097247D" w:rsidRPr="00DF6FAC" w:rsidRDefault="0097247D" w:rsidP="005920AB">
            <w:pPr>
              <w:spacing w:before="40" w:after="40" w:line="360" w:lineRule="auto"/>
              <w:ind w:left="100" w:right="100"/>
            </w:pPr>
            <w:r w:rsidRPr="00DF6FAC">
              <w:rPr>
                <w:rFonts w:eastAsia="Arial"/>
                <w:color w:val="111111"/>
                <w:sz w:val="22"/>
                <w:szCs w:val="22"/>
              </w:rPr>
              <w:t>sepa_1m</w:t>
            </w:r>
          </w:p>
        </w:tc>
        <w:tc>
          <w:tcPr>
            <w:tcW w:w="4896" w:type="dxa"/>
            <w:shd w:val="clear" w:color="auto" w:fill="FFFFFF"/>
            <w:tcMar>
              <w:top w:w="0" w:type="dxa"/>
              <w:left w:w="0" w:type="dxa"/>
              <w:bottom w:w="0" w:type="dxa"/>
              <w:right w:w="0" w:type="dxa"/>
            </w:tcMar>
            <w:vAlign w:val="center"/>
          </w:tcPr>
          <w:p w14:paraId="2694A40D" w14:textId="77777777" w:rsidR="0097247D" w:rsidRPr="00DF6FAC" w:rsidRDefault="0097247D" w:rsidP="005920AB">
            <w:pPr>
              <w:spacing w:before="40" w:after="40" w:line="360" w:lineRule="auto"/>
              <w:ind w:left="100" w:right="100"/>
            </w:pPr>
            <w:r w:rsidRPr="00DF6FAC">
              <w:rPr>
                <w:rFonts w:eastAsia="Arial"/>
                <w:color w:val="111111"/>
                <w:sz w:val="22"/>
                <w:szCs w:val="22"/>
              </w:rPr>
              <w:t>Often fears of being abandoned one day</w:t>
            </w:r>
          </w:p>
        </w:tc>
        <w:tc>
          <w:tcPr>
            <w:tcW w:w="720" w:type="dxa"/>
            <w:shd w:val="clear" w:color="auto" w:fill="FFFFFF"/>
            <w:tcMar>
              <w:top w:w="0" w:type="dxa"/>
              <w:left w:w="0" w:type="dxa"/>
              <w:bottom w:w="0" w:type="dxa"/>
              <w:right w:w="0" w:type="dxa"/>
            </w:tcMar>
            <w:vAlign w:val="center"/>
          </w:tcPr>
          <w:p w14:paraId="2F66472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0.34</w:t>
            </w:r>
          </w:p>
        </w:tc>
        <w:tc>
          <w:tcPr>
            <w:tcW w:w="720" w:type="dxa"/>
            <w:shd w:val="clear" w:color="auto" w:fill="FFFFFF"/>
            <w:tcMar>
              <w:top w:w="0" w:type="dxa"/>
              <w:left w:w="0" w:type="dxa"/>
              <w:bottom w:w="0" w:type="dxa"/>
              <w:right w:w="0" w:type="dxa"/>
            </w:tcMar>
            <w:vAlign w:val="center"/>
          </w:tcPr>
          <w:p w14:paraId="01C4D1D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1.15</w:t>
            </w:r>
          </w:p>
        </w:tc>
        <w:tc>
          <w:tcPr>
            <w:tcW w:w="720" w:type="dxa"/>
            <w:shd w:val="clear" w:color="auto" w:fill="FFFFFF"/>
            <w:tcMar>
              <w:top w:w="0" w:type="dxa"/>
              <w:left w:w="0" w:type="dxa"/>
              <w:bottom w:w="0" w:type="dxa"/>
              <w:right w:w="0" w:type="dxa"/>
            </w:tcMar>
            <w:vAlign w:val="center"/>
          </w:tcPr>
          <w:p w14:paraId="76B2750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w:t>
            </w:r>
          </w:p>
        </w:tc>
        <w:tc>
          <w:tcPr>
            <w:tcW w:w="720" w:type="dxa"/>
            <w:shd w:val="clear" w:color="auto" w:fill="FFFFFF"/>
            <w:tcMar>
              <w:top w:w="0" w:type="dxa"/>
              <w:left w:w="0" w:type="dxa"/>
              <w:bottom w:w="0" w:type="dxa"/>
              <w:right w:w="0" w:type="dxa"/>
            </w:tcMar>
            <w:vAlign w:val="center"/>
          </w:tcPr>
          <w:p w14:paraId="373F69A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2.53</w:t>
            </w:r>
          </w:p>
        </w:tc>
        <w:tc>
          <w:tcPr>
            <w:tcW w:w="720" w:type="dxa"/>
            <w:shd w:val="clear" w:color="auto" w:fill="FFFFFF"/>
            <w:tcMar>
              <w:top w:w="0" w:type="dxa"/>
              <w:left w:w="0" w:type="dxa"/>
              <w:bottom w:w="0" w:type="dxa"/>
              <w:right w:w="0" w:type="dxa"/>
            </w:tcMar>
            <w:vAlign w:val="center"/>
          </w:tcPr>
          <w:p w14:paraId="16C5F92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w:t>
            </w:r>
          </w:p>
        </w:tc>
        <w:tc>
          <w:tcPr>
            <w:tcW w:w="864" w:type="dxa"/>
            <w:shd w:val="clear" w:color="auto" w:fill="FFFFFF"/>
            <w:tcMar>
              <w:top w:w="0" w:type="dxa"/>
              <w:left w:w="0" w:type="dxa"/>
              <w:bottom w:w="0" w:type="dxa"/>
              <w:right w:w="0" w:type="dxa"/>
            </w:tcMar>
            <w:vAlign w:val="center"/>
          </w:tcPr>
          <w:p w14:paraId="43F4F955"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80DFE6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786A278"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50D4F7CE" w14:textId="77777777" w:rsidR="0097247D" w:rsidRPr="00DF6FAC" w:rsidRDefault="0097247D" w:rsidP="005920AB">
            <w:pPr>
              <w:spacing w:before="40" w:after="40" w:line="360" w:lineRule="auto"/>
              <w:ind w:left="100" w:right="100"/>
            </w:pPr>
            <w:r w:rsidRPr="00DF6FAC">
              <w:rPr>
                <w:rFonts w:eastAsia="Arial"/>
                <w:color w:val="111111"/>
                <w:sz w:val="22"/>
                <w:szCs w:val="22"/>
              </w:rPr>
              <w:t>sepa_2m</w:t>
            </w:r>
          </w:p>
        </w:tc>
        <w:tc>
          <w:tcPr>
            <w:tcW w:w="4896" w:type="dxa"/>
            <w:shd w:val="clear" w:color="auto" w:fill="FFFFFF"/>
            <w:tcMar>
              <w:top w:w="0" w:type="dxa"/>
              <w:left w:w="0" w:type="dxa"/>
              <w:bottom w:w="0" w:type="dxa"/>
              <w:right w:w="0" w:type="dxa"/>
            </w:tcMar>
            <w:vAlign w:val="center"/>
          </w:tcPr>
          <w:p w14:paraId="1533721B" w14:textId="77777777" w:rsidR="0097247D" w:rsidRPr="00DF6FAC" w:rsidRDefault="0097247D" w:rsidP="005920AB">
            <w:pPr>
              <w:spacing w:before="40" w:after="40" w:line="360" w:lineRule="auto"/>
              <w:ind w:left="100" w:right="100"/>
            </w:pPr>
            <w:r w:rsidRPr="00DF6FAC">
              <w:rPr>
                <w:rFonts w:eastAsia="Arial"/>
                <w:color w:val="111111"/>
                <w:sz w:val="22"/>
                <w:szCs w:val="22"/>
              </w:rPr>
              <w:t>Often fears that his/her parents will desert him/her</w:t>
            </w:r>
          </w:p>
        </w:tc>
        <w:tc>
          <w:tcPr>
            <w:tcW w:w="720" w:type="dxa"/>
            <w:shd w:val="clear" w:color="auto" w:fill="FFFFFF"/>
            <w:tcMar>
              <w:top w:w="0" w:type="dxa"/>
              <w:left w:w="0" w:type="dxa"/>
              <w:bottom w:w="0" w:type="dxa"/>
              <w:right w:w="0" w:type="dxa"/>
            </w:tcMar>
            <w:vAlign w:val="center"/>
          </w:tcPr>
          <w:p w14:paraId="71AD283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0.49</w:t>
            </w:r>
          </w:p>
        </w:tc>
        <w:tc>
          <w:tcPr>
            <w:tcW w:w="720" w:type="dxa"/>
            <w:shd w:val="clear" w:color="auto" w:fill="FFFFFF"/>
            <w:tcMar>
              <w:top w:w="0" w:type="dxa"/>
              <w:left w:w="0" w:type="dxa"/>
              <w:bottom w:w="0" w:type="dxa"/>
              <w:right w:w="0" w:type="dxa"/>
            </w:tcMar>
            <w:vAlign w:val="center"/>
          </w:tcPr>
          <w:p w14:paraId="1AED690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1.46</w:t>
            </w:r>
          </w:p>
        </w:tc>
        <w:tc>
          <w:tcPr>
            <w:tcW w:w="720" w:type="dxa"/>
            <w:shd w:val="clear" w:color="auto" w:fill="FFFFFF"/>
            <w:tcMar>
              <w:top w:w="0" w:type="dxa"/>
              <w:left w:w="0" w:type="dxa"/>
              <w:bottom w:w="0" w:type="dxa"/>
              <w:right w:w="0" w:type="dxa"/>
            </w:tcMar>
            <w:vAlign w:val="center"/>
          </w:tcPr>
          <w:p w14:paraId="20E211B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1.92</w:t>
            </w:r>
          </w:p>
        </w:tc>
        <w:tc>
          <w:tcPr>
            <w:tcW w:w="720" w:type="dxa"/>
            <w:shd w:val="clear" w:color="auto" w:fill="FFFFFF"/>
            <w:tcMar>
              <w:top w:w="0" w:type="dxa"/>
              <w:left w:w="0" w:type="dxa"/>
              <w:bottom w:w="0" w:type="dxa"/>
              <w:right w:w="0" w:type="dxa"/>
            </w:tcMar>
            <w:vAlign w:val="center"/>
          </w:tcPr>
          <w:p w14:paraId="1BCEAF3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2.83</w:t>
            </w:r>
          </w:p>
        </w:tc>
        <w:tc>
          <w:tcPr>
            <w:tcW w:w="720" w:type="dxa"/>
            <w:shd w:val="clear" w:color="auto" w:fill="FFFFFF"/>
            <w:tcMar>
              <w:top w:w="0" w:type="dxa"/>
              <w:left w:w="0" w:type="dxa"/>
              <w:bottom w:w="0" w:type="dxa"/>
              <w:right w:w="0" w:type="dxa"/>
            </w:tcMar>
            <w:vAlign w:val="center"/>
          </w:tcPr>
          <w:p w14:paraId="63239B2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3.44</w:t>
            </w:r>
          </w:p>
        </w:tc>
        <w:tc>
          <w:tcPr>
            <w:tcW w:w="864" w:type="dxa"/>
            <w:shd w:val="clear" w:color="auto" w:fill="FFFFFF"/>
            <w:tcMar>
              <w:top w:w="0" w:type="dxa"/>
              <w:left w:w="0" w:type="dxa"/>
              <w:bottom w:w="0" w:type="dxa"/>
              <w:right w:w="0" w:type="dxa"/>
            </w:tcMar>
            <w:vAlign w:val="center"/>
          </w:tcPr>
          <w:p w14:paraId="680320E5"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B11DE3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78F94BB"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6313C22A" w14:textId="77777777" w:rsidR="0097247D" w:rsidRPr="00DF6FAC" w:rsidRDefault="0097247D" w:rsidP="005920AB">
            <w:pPr>
              <w:spacing w:before="40" w:after="40" w:line="360" w:lineRule="auto"/>
              <w:ind w:left="100" w:right="100"/>
            </w:pPr>
            <w:r w:rsidRPr="00DF6FAC">
              <w:rPr>
                <w:rFonts w:eastAsia="Arial"/>
                <w:color w:val="111111"/>
                <w:sz w:val="22"/>
                <w:szCs w:val="22"/>
              </w:rPr>
              <w:t>sepa_4m</w:t>
            </w:r>
          </w:p>
        </w:tc>
        <w:tc>
          <w:tcPr>
            <w:tcW w:w="4896" w:type="dxa"/>
            <w:shd w:val="clear" w:color="auto" w:fill="FFFFFF"/>
            <w:tcMar>
              <w:top w:w="0" w:type="dxa"/>
              <w:left w:w="0" w:type="dxa"/>
              <w:bottom w:w="0" w:type="dxa"/>
              <w:right w:w="0" w:type="dxa"/>
            </w:tcMar>
            <w:vAlign w:val="center"/>
          </w:tcPr>
          <w:p w14:paraId="080CA6AB" w14:textId="77777777" w:rsidR="0097247D" w:rsidRPr="00DF6FAC" w:rsidRDefault="0097247D" w:rsidP="005920AB">
            <w:pPr>
              <w:spacing w:before="40" w:after="40" w:line="360" w:lineRule="auto"/>
              <w:ind w:left="100" w:right="100"/>
            </w:pPr>
            <w:r w:rsidRPr="00DF6FAC">
              <w:rPr>
                <w:rFonts w:eastAsia="Arial"/>
                <w:color w:val="111111"/>
                <w:sz w:val="22"/>
                <w:szCs w:val="22"/>
              </w:rPr>
              <w:t>Constantly fears being on his/her own one day</w:t>
            </w:r>
          </w:p>
        </w:tc>
        <w:tc>
          <w:tcPr>
            <w:tcW w:w="720" w:type="dxa"/>
            <w:shd w:val="clear" w:color="auto" w:fill="FFFFFF"/>
            <w:tcMar>
              <w:top w:w="0" w:type="dxa"/>
              <w:left w:w="0" w:type="dxa"/>
              <w:bottom w:w="0" w:type="dxa"/>
              <w:right w:w="0" w:type="dxa"/>
            </w:tcMar>
            <w:vAlign w:val="center"/>
          </w:tcPr>
          <w:p w14:paraId="6862A6B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0.08</w:t>
            </w:r>
          </w:p>
        </w:tc>
        <w:tc>
          <w:tcPr>
            <w:tcW w:w="720" w:type="dxa"/>
            <w:shd w:val="clear" w:color="auto" w:fill="FFFFFF"/>
            <w:tcMar>
              <w:top w:w="0" w:type="dxa"/>
              <w:left w:w="0" w:type="dxa"/>
              <w:bottom w:w="0" w:type="dxa"/>
              <w:right w:w="0" w:type="dxa"/>
            </w:tcMar>
            <w:vAlign w:val="center"/>
          </w:tcPr>
          <w:p w14:paraId="2BA1B37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1.19</w:t>
            </w:r>
          </w:p>
        </w:tc>
        <w:tc>
          <w:tcPr>
            <w:tcW w:w="720" w:type="dxa"/>
            <w:shd w:val="clear" w:color="auto" w:fill="FFFFFF"/>
            <w:tcMar>
              <w:top w:w="0" w:type="dxa"/>
              <w:left w:w="0" w:type="dxa"/>
              <w:bottom w:w="0" w:type="dxa"/>
              <w:right w:w="0" w:type="dxa"/>
            </w:tcMar>
            <w:vAlign w:val="center"/>
          </w:tcPr>
          <w:p w14:paraId="756E839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w:t>
            </w:r>
          </w:p>
        </w:tc>
        <w:tc>
          <w:tcPr>
            <w:tcW w:w="720" w:type="dxa"/>
            <w:shd w:val="clear" w:color="auto" w:fill="FFFFFF"/>
            <w:tcMar>
              <w:top w:w="0" w:type="dxa"/>
              <w:left w:w="0" w:type="dxa"/>
              <w:bottom w:w="0" w:type="dxa"/>
              <w:right w:w="0" w:type="dxa"/>
            </w:tcMar>
            <w:vAlign w:val="center"/>
          </w:tcPr>
          <w:p w14:paraId="2BBA396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2.89</w:t>
            </w:r>
          </w:p>
        </w:tc>
        <w:tc>
          <w:tcPr>
            <w:tcW w:w="720" w:type="dxa"/>
            <w:shd w:val="clear" w:color="auto" w:fill="FFFFFF"/>
            <w:tcMar>
              <w:top w:w="0" w:type="dxa"/>
              <w:left w:w="0" w:type="dxa"/>
              <w:bottom w:w="0" w:type="dxa"/>
              <w:right w:w="0" w:type="dxa"/>
            </w:tcMar>
            <w:vAlign w:val="center"/>
          </w:tcPr>
          <w:p w14:paraId="223800B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2.08</w:t>
            </w:r>
          </w:p>
        </w:tc>
        <w:tc>
          <w:tcPr>
            <w:tcW w:w="864" w:type="dxa"/>
            <w:shd w:val="clear" w:color="auto" w:fill="FFFFFF"/>
            <w:tcMar>
              <w:top w:w="0" w:type="dxa"/>
              <w:left w:w="0" w:type="dxa"/>
              <w:bottom w:w="0" w:type="dxa"/>
              <w:right w:w="0" w:type="dxa"/>
            </w:tcMar>
            <w:vAlign w:val="center"/>
          </w:tcPr>
          <w:p w14:paraId="597FB149"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2C12AB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2C198280" w14:textId="77777777" w:rsidTr="005920AB">
        <w:trPr>
          <w:cantSplit/>
          <w:trHeight w:val="455"/>
          <w:jc w:val="center"/>
        </w:trPr>
        <w:tc>
          <w:tcPr>
            <w:tcW w:w="6336" w:type="dxa"/>
            <w:gridSpan w:val="2"/>
            <w:shd w:val="clear" w:color="auto" w:fill="FFFFFF"/>
            <w:tcMar>
              <w:top w:w="0" w:type="dxa"/>
              <w:left w:w="0" w:type="dxa"/>
              <w:bottom w:w="0" w:type="dxa"/>
              <w:right w:w="0" w:type="dxa"/>
            </w:tcMar>
            <w:vAlign w:val="center"/>
          </w:tcPr>
          <w:p w14:paraId="25990AAC" w14:textId="7B3B3954" w:rsidR="005920AB" w:rsidRPr="00DF6FAC" w:rsidRDefault="005920AB" w:rsidP="005920AB">
            <w:pPr>
              <w:spacing w:before="40" w:after="40" w:line="360" w:lineRule="auto"/>
              <w:ind w:left="100" w:right="100"/>
              <w:jc w:val="center"/>
            </w:pPr>
          </w:p>
          <w:p w14:paraId="3AD425B1" w14:textId="1A629B92"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Depressive Traits</w:t>
            </w:r>
          </w:p>
        </w:tc>
        <w:tc>
          <w:tcPr>
            <w:tcW w:w="720" w:type="dxa"/>
            <w:shd w:val="clear" w:color="auto" w:fill="FFFFFF"/>
            <w:tcMar>
              <w:top w:w="0" w:type="dxa"/>
              <w:left w:w="0" w:type="dxa"/>
              <w:bottom w:w="0" w:type="dxa"/>
              <w:right w:w="0" w:type="dxa"/>
            </w:tcMar>
            <w:vAlign w:val="center"/>
          </w:tcPr>
          <w:p w14:paraId="77B6DDA6"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3D622E27"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7A9169F4"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379AA309"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426D719A"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7BABF8E8"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F78E5EE" w14:textId="77777777" w:rsidR="005920AB" w:rsidRPr="00DF6FAC" w:rsidRDefault="005920AB" w:rsidP="00691648">
            <w:pPr>
              <w:spacing w:before="40" w:after="40" w:line="360" w:lineRule="auto"/>
              <w:ind w:left="100" w:right="100"/>
              <w:jc w:val="right"/>
            </w:pPr>
          </w:p>
        </w:tc>
      </w:tr>
      <w:tr w:rsidR="0097247D" w:rsidRPr="00DF6FAC" w14:paraId="158DD80A"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69B03453" w14:textId="77777777" w:rsidR="0097247D" w:rsidRPr="00DF6FAC" w:rsidRDefault="0097247D" w:rsidP="005920AB">
            <w:pPr>
              <w:spacing w:before="40" w:after="40" w:line="360" w:lineRule="auto"/>
              <w:ind w:left="100" w:right="100"/>
            </w:pPr>
            <w:r w:rsidRPr="00DF6FAC">
              <w:rPr>
                <w:rFonts w:eastAsia="Arial"/>
                <w:color w:val="111111"/>
                <w:sz w:val="22"/>
                <w:szCs w:val="22"/>
              </w:rPr>
              <w:t>pass_1m</w:t>
            </w:r>
          </w:p>
        </w:tc>
        <w:tc>
          <w:tcPr>
            <w:tcW w:w="4896" w:type="dxa"/>
            <w:shd w:val="clear" w:color="auto" w:fill="FFFFFF"/>
            <w:tcMar>
              <w:top w:w="0" w:type="dxa"/>
              <w:left w:w="0" w:type="dxa"/>
              <w:bottom w:w="0" w:type="dxa"/>
              <w:right w:w="0" w:type="dxa"/>
            </w:tcMar>
            <w:vAlign w:val="center"/>
          </w:tcPr>
          <w:p w14:paraId="27D44D77" w14:textId="77777777" w:rsidR="0097247D" w:rsidRPr="00DF6FAC" w:rsidRDefault="0097247D" w:rsidP="005920AB">
            <w:pPr>
              <w:spacing w:before="40" w:after="40" w:line="360" w:lineRule="auto"/>
              <w:ind w:left="100" w:right="100"/>
            </w:pPr>
            <w:r w:rsidRPr="00DF6FAC">
              <w:rPr>
                <w:rFonts w:eastAsia="Arial"/>
                <w:color w:val="111111"/>
                <w:sz w:val="22"/>
                <w:szCs w:val="22"/>
              </w:rPr>
              <w:t>Often feels spiritless</w:t>
            </w:r>
          </w:p>
        </w:tc>
        <w:tc>
          <w:tcPr>
            <w:tcW w:w="720" w:type="dxa"/>
            <w:shd w:val="clear" w:color="auto" w:fill="FFFFFF"/>
            <w:tcMar>
              <w:top w:w="0" w:type="dxa"/>
              <w:left w:w="0" w:type="dxa"/>
              <w:bottom w:w="0" w:type="dxa"/>
              <w:right w:w="0" w:type="dxa"/>
            </w:tcMar>
            <w:vAlign w:val="center"/>
          </w:tcPr>
          <w:p w14:paraId="16AC84A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0.44</w:t>
            </w:r>
          </w:p>
        </w:tc>
        <w:tc>
          <w:tcPr>
            <w:tcW w:w="720" w:type="dxa"/>
            <w:shd w:val="clear" w:color="auto" w:fill="FFFFFF"/>
            <w:tcMar>
              <w:top w:w="0" w:type="dxa"/>
              <w:left w:w="0" w:type="dxa"/>
              <w:bottom w:w="0" w:type="dxa"/>
              <w:right w:w="0" w:type="dxa"/>
            </w:tcMar>
            <w:vAlign w:val="center"/>
          </w:tcPr>
          <w:p w14:paraId="7368E96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w:t>
            </w:r>
          </w:p>
        </w:tc>
        <w:tc>
          <w:tcPr>
            <w:tcW w:w="720" w:type="dxa"/>
            <w:shd w:val="clear" w:color="auto" w:fill="FFFFFF"/>
            <w:tcMar>
              <w:top w:w="0" w:type="dxa"/>
              <w:left w:w="0" w:type="dxa"/>
              <w:bottom w:w="0" w:type="dxa"/>
              <w:right w:w="0" w:type="dxa"/>
            </w:tcMar>
            <w:vAlign w:val="center"/>
          </w:tcPr>
          <w:p w14:paraId="1ACE26B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2.71</w:t>
            </w:r>
          </w:p>
        </w:tc>
        <w:tc>
          <w:tcPr>
            <w:tcW w:w="720" w:type="dxa"/>
            <w:shd w:val="clear" w:color="auto" w:fill="FFFFFF"/>
            <w:tcMar>
              <w:top w:w="0" w:type="dxa"/>
              <w:left w:w="0" w:type="dxa"/>
              <w:bottom w:w="0" w:type="dxa"/>
              <w:right w:w="0" w:type="dxa"/>
            </w:tcMar>
            <w:vAlign w:val="center"/>
          </w:tcPr>
          <w:p w14:paraId="71B0640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3.75</w:t>
            </w:r>
          </w:p>
        </w:tc>
        <w:tc>
          <w:tcPr>
            <w:tcW w:w="720" w:type="dxa"/>
            <w:shd w:val="clear" w:color="auto" w:fill="FFFFFF"/>
            <w:tcMar>
              <w:top w:w="0" w:type="dxa"/>
              <w:left w:w="0" w:type="dxa"/>
              <w:bottom w:w="0" w:type="dxa"/>
              <w:right w:w="0" w:type="dxa"/>
            </w:tcMar>
            <w:vAlign w:val="center"/>
          </w:tcPr>
          <w:p w14:paraId="16FAD5D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1.72</w:t>
            </w:r>
          </w:p>
        </w:tc>
        <w:tc>
          <w:tcPr>
            <w:tcW w:w="864" w:type="dxa"/>
            <w:shd w:val="clear" w:color="auto" w:fill="FFFFFF"/>
            <w:tcMar>
              <w:top w:w="0" w:type="dxa"/>
              <w:left w:w="0" w:type="dxa"/>
              <w:bottom w:w="0" w:type="dxa"/>
              <w:right w:w="0" w:type="dxa"/>
            </w:tcMar>
            <w:vAlign w:val="center"/>
          </w:tcPr>
          <w:p w14:paraId="2FEB271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0.032</w:t>
            </w:r>
          </w:p>
        </w:tc>
        <w:tc>
          <w:tcPr>
            <w:tcW w:w="648" w:type="dxa"/>
            <w:shd w:val="clear" w:color="auto" w:fill="FFFFFF"/>
            <w:tcMar>
              <w:top w:w="0" w:type="dxa"/>
              <w:left w:w="0" w:type="dxa"/>
              <w:bottom w:w="0" w:type="dxa"/>
              <w:right w:w="0" w:type="dxa"/>
            </w:tcMar>
            <w:vAlign w:val="center"/>
          </w:tcPr>
          <w:p w14:paraId="6B46C8A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C156422"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DA5B1D9" w14:textId="77777777" w:rsidR="0097247D" w:rsidRPr="00DF6FAC" w:rsidRDefault="0097247D" w:rsidP="005920AB">
            <w:pPr>
              <w:spacing w:before="40" w:after="40" w:line="360" w:lineRule="auto"/>
              <w:ind w:left="100" w:right="100"/>
            </w:pPr>
            <w:r w:rsidRPr="00DF6FAC">
              <w:rPr>
                <w:rFonts w:eastAsia="Arial"/>
                <w:color w:val="111111"/>
                <w:sz w:val="22"/>
                <w:szCs w:val="22"/>
              </w:rPr>
              <w:t>depr_3m</w:t>
            </w:r>
          </w:p>
        </w:tc>
        <w:tc>
          <w:tcPr>
            <w:tcW w:w="4896" w:type="dxa"/>
            <w:shd w:val="clear" w:color="auto" w:fill="FFFFFF"/>
            <w:tcMar>
              <w:top w:w="0" w:type="dxa"/>
              <w:left w:w="0" w:type="dxa"/>
              <w:bottom w:w="0" w:type="dxa"/>
              <w:right w:w="0" w:type="dxa"/>
            </w:tcMar>
            <w:vAlign w:val="center"/>
          </w:tcPr>
          <w:p w14:paraId="58A4D734" w14:textId="77777777" w:rsidR="0097247D" w:rsidRPr="00DF6FAC" w:rsidRDefault="0097247D" w:rsidP="005920AB">
            <w:pPr>
              <w:spacing w:before="40" w:after="40" w:line="360" w:lineRule="auto"/>
              <w:ind w:left="100" w:right="100"/>
            </w:pPr>
            <w:r w:rsidRPr="00DF6FAC">
              <w:rPr>
                <w:rFonts w:eastAsia="Arial"/>
                <w:color w:val="111111"/>
                <w:sz w:val="22"/>
                <w:szCs w:val="22"/>
              </w:rPr>
              <w:t>Often feels empty inside</w:t>
            </w:r>
          </w:p>
        </w:tc>
        <w:tc>
          <w:tcPr>
            <w:tcW w:w="720" w:type="dxa"/>
            <w:shd w:val="clear" w:color="auto" w:fill="FFFFFF"/>
            <w:tcMar>
              <w:top w:w="0" w:type="dxa"/>
              <w:left w:w="0" w:type="dxa"/>
              <w:bottom w:w="0" w:type="dxa"/>
              <w:right w:w="0" w:type="dxa"/>
            </w:tcMar>
            <w:vAlign w:val="center"/>
          </w:tcPr>
          <w:p w14:paraId="46E0CC0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0.64</w:t>
            </w:r>
          </w:p>
        </w:tc>
        <w:tc>
          <w:tcPr>
            <w:tcW w:w="720" w:type="dxa"/>
            <w:shd w:val="clear" w:color="auto" w:fill="FFFFFF"/>
            <w:tcMar>
              <w:top w:w="0" w:type="dxa"/>
              <w:left w:w="0" w:type="dxa"/>
              <w:bottom w:w="0" w:type="dxa"/>
              <w:right w:w="0" w:type="dxa"/>
            </w:tcMar>
            <w:vAlign w:val="center"/>
          </w:tcPr>
          <w:p w14:paraId="38FFA56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1.62</w:t>
            </w:r>
          </w:p>
        </w:tc>
        <w:tc>
          <w:tcPr>
            <w:tcW w:w="720" w:type="dxa"/>
            <w:shd w:val="clear" w:color="auto" w:fill="FFFFFF"/>
            <w:tcMar>
              <w:top w:w="0" w:type="dxa"/>
              <w:left w:w="0" w:type="dxa"/>
              <w:bottom w:w="0" w:type="dxa"/>
              <w:right w:w="0" w:type="dxa"/>
            </w:tcMar>
            <w:vAlign w:val="center"/>
          </w:tcPr>
          <w:p w14:paraId="4278FBC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2.25</w:t>
            </w:r>
          </w:p>
        </w:tc>
        <w:tc>
          <w:tcPr>
            <w:tcW w:w="720" w:type="dxa"/>
            <w:shd w:val="clear" w:color="auto" w:fill="FFFFFF"/>
            <w:tcMar>
              <w:top w:w="0" w:type="dxa"/>
              <w:left w:w="0" w:type="dxa"/>
              <w:bottom w:w="0" w:type="dxa"/>
              <w:right w:w="0" w:type="dxa"/>
            </w:tcMar>
            <w:vAlign w:val="center"/>
          </w:tcPr>
          <w:p w14:paraId="365F738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3.04</w:t>
            </w:r>
          </w:p>
        </w:tc>
        <w:tc>
          <w:tcPr>
            <w:tcW w:w="720" w:type="dxa"/>
            <w:shd w:val="clear" w:color="auto" w:fill="FFFFFF"/>
            <w:tcMar>
              <w:top w:w="0" w:type="dxa"/>
              <w:left w:w="0" w:type="dxa"/>
              <w:bottom w:w="0" w:type="dxa"/>
              <w:right w:w="0" w:type="dxa"/>
            </w:tcMar>
            <w:vAlign w:val="center"/>
          </w:tcPr>
          <w:p w14:paraId="06DF0BE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3.37</w:t>
            </w:r>
          </w:p>
        </w:tc>
        <w:tc>
          <w:tcPr>
            <w:tcW w:w="864" w:type="dxa"/>
            <w:shd w:val="clear" w:color="auto" w:fill="FFFFFF"/>
            <w:tcMar>
              <w:top w:w="0" w:type="dxa"/>
              <w:left w:w="0" w:type="dxa"/>
              <w:bottom w:w="0" w:type="dxa"/>
              <w:right w:w="0" w:type="dxa"/>
            </w:tcMar>
            <w:vAlign w:val="center"/>
          </w:tcPr>
          <w:p w14:paraId="35D7A5C8"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CFFCAD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D3BF878"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0BAF57E1" w14:textId="77777777" w:rsidR="0097247D" w:rsidRPr="00DF6FAC" w:rsidRDefault="0097247D" w:rsidP="005920AB">
            <w:pPr>
              <w:spacing w:before="40" w:after="40" w:line="360" w:lineRule="auto"/>
              <w:ind w:left="100" w:right="100"/>
            </w:pPr>
            <w:r w:rsidRPr="00DF6FAC">
              <w:rPr>
                <w:rFonts w:eastAsia="Arial"/>
                <w:color w:val="111111"/>
                <w:sz w:val="22"/>
                <w:szCs w:val="22"/>
              </w:rPr>
              <w:t>rumi_4m</w:t>
            </w:r>
          </w:p>
        </w:tc>
        <w:tc>
          <w:tcPr>
            <w:tcW w:w="4896" w:type="dxa"/>
            <w:shd w:val="clear" w:color="auto" w:fill="FFFFFF"/>
            <w:tcMar>
              <w:top w:w="0" w:type="dxa"/>
              <w:left w:w="0" w:type="dxa"/>
              <w:bottom w:w="0" w:type="dxa"/>
              <w:right w:w="0" w:type="dxa"/>
            </w:tcMar>
            <w:vAlign w:val="center"/>
          </w:tcPr>
          <w:p w14:paraId="60CAF906" w14:textId="77777777" w:rsidR="0097247D" w:rsidRPr="00DF6FAC" w:rsidRDefault="0097247D" w:rsidP="005920AB">
            <w:pPr>
              <w:spacing w:before="40" w:after="40" w:line="360" w:lineRule="auto"/>
              <w:ind w:left="100" w:right="100"/>
            </w:pPr>
            <w:r w:rsidRPr="00DF6FAC">
              <w:rPr>
                <w:rFonts w:eastAsia="Arial"/>
                <w:color w:val="111111"/>
                <w:sz w:val="22"/>
                <w:szCs w:val="22"/>
              </w:rPr>
              <w:t>Regrets too often things that happened in the past</w:t>
            </w:r>
          </w:p>
        </w:tc>
        <w:tc>
          <w:tcPr>
            <w:tcW w:w="720" w:type="dxa"/>
            <w:shd w:val="clear" w:color="auto" w:fill="FFFFFF"/>
            <w:tcMar>
              <w:top w:w="0" w:type="dxa"/>
              <w:left w:w="0" w:type="dxa"/>
              <w:bottom w:w="0" w:type="dxa"/>
              <w:right w:w="0" w:type="dxa"/>
            </w:tcMar>
            <w:vAlign w:val="center"/>
          </w:tcPr>
          <w:p w14:paraId="65C0546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0.38</w:t>
            </w:r>
          </w:p>
        </w:tc>
        <w:tc>
          <w:tcPr>
            <w:tcW w:w="720" w:type="dxa"/>
            <w:shd w:val="clear" w:color="auto" w:fill="FFFFFF"/>
            <w:tcMar>
              <w:top w:w="0" w:type="dxa"/>
              <w:left w:w="0" w:type="dxa"/>
              <w:bottom w:w="0" w:type="dxa"/>
              <w:right w:w="0" w:type="dxa"/>
            </w:tcMar>
            <w:vAlign w:val="center"/>
          </w:tcPr>
          <w:p w14:paraId="1E733C4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1.85</w:t>
            </w:r>
          </w:p>
        </w:tc>
        <w:tc>
          <w:tcPr>
            <w:tcW w:w="720" w:type="dxa"/>
            <w:shd w:val="clear" w:color="auto" w:fill="FFFFFF"/>
            <w:tcMar>
              <w:top w:w="0" w:type="dxa"/>
              <w:left w:w="0" w:type="dxa"/>
              <w:bottom w:w="0" w:type="dxa"/>
              <w:right w:w="0" w:type="dxa"/>
            </w:tcMar>
            <w:vAlign w:val="center"/>
          </w:tcPr>
          <w:p w14:paraId="45DD2EF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w:t>
            </w:r>
          </w:p>
        </w:tc>
        <w:tc>
          <w:tcPr>
            <w:tcW w:w="720" w:type="dxa"/>
            <w:shd w:val="clear" w:color="auto" w:fill="FFFFFF"/>
            <w:tcMar>
              <w:top w:w="0" w:type="dxa"/>
              <w:left w:w="0" w:type="dxa"/>
              <w:bottom w:w="0" w:type="dxa"/>
              <w:right w:w="0" w:type="dxa"/>
            </w:tcMar>
            <w:vAlign w:val="center"/>
          </w:tcPr>
          <w:p w14:paraId="516071A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4.03</w:t>
            </w:r>
          </w:p>
        </w:tc>
        <w:tc>
          <w:tcPr>
            <w:tcW w:w="720" w:type="dxa"/>
            <w:shd w:val="clear" w:color="auto" w:fill="FFFFFF"/>
            <w:tcMar>
              <w:top w:w="0" w:type="dxa"/>
              <w:left w:w="0" w:type="dxa"/>
              <w:bottom w:w="0" w:type="dxa"/>
              <w:right w:w="0" w:type="dxa"/>
            </w:tcMar>
            <w:vAlign w:val="center"/>
          </w:tcPr>
          <w:p w14:paraId="7BF51A6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1.54</w:t>
            </w:r>
          </w:p>
        </w:tc>
        <w:tc>
          <w:tcPr>
            <w:tcW w:w="864" w:type="dxa"/>
            <w:shd w:val="clear" w:color="auto" w:fill="FFFFFF"/>
            <w:tcMar>
              <w:top w:w="0" w:type="dxa"/>
              <w:left w:w="0" w:type="dxa"/>
              <w:bottom w:w="0" w:type="dxa"/>
              <w:right w:w="0" w:type="dxa"/>
            </w:tcMar>
            <w:vAlign w:val="center"/>
          </w:tcPr>
          <w:p w14:paraId="05023870"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13BC68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26B0586"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70B7DBBF" w14:textId="77777777" w:rsidR="0097247D" w:rsidRPr="00DF6FAC" w:rsidRDefault="0097247D" w:rsidP="005920AB">
            <w:pPr>
              <w:spacing w:before="40" w:after="40" w:line="360" w:lineRule="auto"/>
              <w:ind w:left="100" w:right="100"/>
            </w:pPr>
            <w:r w:rsidRPr="00DF6FAC">
              <w:rPr>
                <w:rFonts w:eastAsia="Arial"/>
                <w:color w:val="111111"/>
                <w:sz w:val="22"/>
                <w:szCs w:val="22"/>
              </w:rPr>
              <w:t>depr_5m</w:t>
            </w:r>
          </w:p>
        </w:tc>
        <w:tc>
          <w:tcPr>
            <w:tcW w:w="4896" w:type="dxa"/>
            <w:shd w:val="clear" w:color="auto" w:fill="FFFFFF"/>
            <w:tcMar>
              <w:top w:w="0" w:type="dxa"/>
              <w:left w:w="0" w:type="dxa"/>
              <w:bottom w:w="0" w:type="dxa"/>
              <w:right w:w="0" w:type="dxa"/>
            </w:tcMar>
            <w:vAlign w:val="center"/>
          </w:tcPr>
          <w:p w14:paraId="58762B84" w14:textId="77777777" w:rsidR="0097247D" w:rsidRPr="00DF6FAC" w:rsidRDefault="0097247D" w:rsidP="005920AB">
            <w:pPr>
              <w:spacing w:before="40" w:after="40" w:line="360" w:lineRule="auto"/>
              <w:ind w:left="100" w:right="100"/>
            </w:pPr>
            <w:r w:rsidRPr="00DF6FAC">
              <w:rPr>
                <w:rFonts w:eastAsia="Arial"/>
                <w:color w:val="111111"/>
                <w:sz w:val="22"/>
                <w:szCs w:val="22"/>
              </w:rPr>
              <w:t>Is often pessimistic</w:t>
            </w:r>
          </w:p>
        </w:tc>
        <w:tc>
          <w:tcPr>
            <w:tcW w:w="720" w:type="dxa"/>
            <w:shd w:val="clear" w:color="auto" w:fill="FFFFFF"/>
            <w:tcMar>
              <w:top w:w="0" w:type="dxa"/>
              <w:left w:w="0" w:type="dxa"/>
              <w:bottom w:w="0" w:type="dxa"/>
              <w:right w:w="0" w:type="dxa"/>
            </w:tcMar>
            <w:vAlign w:val="center"/>
          </w:tcPr>
          <w:p w14:paraId="48704DF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0.33</w:t>
            </w:r>
          </w:p>
        </w:tc>
        <w:tc>
          <w:tcPr>
            <w:tcW w:w="720" w:type="dxa"/>
            <w:shd w:val="clear" w:color="auto" w:fill="FFFFFF"/>
            <w:tcMar>
              <w:top w:w="0" w:type="dxa"/>
              <w:left w:w="0" w:type="dxa"/>
              <w:bottom w:w="0" w:type="dxa"/>
              <w:right w:w="0" w:type="dxa"/>
            </w:tcMar>
            <w:vAlign w:val="center"/>
          </w:tcPr>
          <w:p w14:paraId="176C66A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1.39</w:t>
            </w:r>
          </w:p>
        </w:tc>
        <w:tc>
          <w:tcPr>
            <w:tcW w:w="720" w:type="dxa"/>
            <w:shd w:val="clear" w:color="auto" w:fill="FFFFFF"/>
            <w:tcMar>
              <w:top w:w="0" w:type="dxa"/>
              <w:left w:w="0" w:type="dxa"/>
              <w:bottom w:w="0" w:type="dxa"/>
              <w:right w:w="0" w:type="dxa"/>
            </w:tcMar>
            <w:vAlign w:val="center"/>
          </w:tcPr>
          <w:p w14:paraId="34AB180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2.15</w:t>
            </w:r>
          </w:p>
        </w:tc>
        <w:tc>
          <w:tcPr>
            <w:tcW w:w="720" w:type="dxa"/>
            <w:shd w:val="clear" w:color="auto" w:fill="FFFFFF"/>
            <w:tcMar>
              <w:top w:w="0" w:type="dxa"/>
              <w:left w:w="0" w:type="dxa"/>
              <w:bottom w:w="0" w:type="dxa"/>
              <w:right w:w="0" w:type="dxa"/>
            </w:tcMar>
            <w:vAlign w:val="center"/>
          </w:tcPr>
          <w:p w14:paraId="22C53B4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2.89</w:t>
            </w:r>
          </w:p>
        </w:tc>
        <w:tc>
          <w:tcPr>
            <w:tcW w:w="720" w:type="dxa"/>
            <w:shd w:val="clear" w:color="auto" w:fill="FFFFFF"/>
            <w:tcMar>
              <w:top w:w="0" w:type="dxa"/>
              <w:left w:w="0" w:type="dxa"/>
              <w:bottom w:w="0" w:type="dxa"/>
              <w:right w:w="0" w:type="dxa"/>
            </w:tcMar>
            <w:vAlign w:val="center"/>
          </w:tcPr>
          <w:p w14:paraId="037EF26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2.73</w:t>
            </w:r>
          </w:p>
        </w:tc>
        <w:tc>
          <w:tcPr>
            <w:tcW w:w="864" w:type="dxa"/>
            <w:shd w:val="clear" w:color="auto" w:fill="FFFFFF"/>
            <w:tcMar>
              <w:top w:w="0" w:type="dxa"/>
              <w:left w:w="0" w:type="dxa"/>
              <w:bottom w:w="0" w:type="dxa"/>
              <w:right w:w="0" w:type="dxa"/>
            </w:tcMar>
            <w:vAlign w:val="center"/>
          </w:tcPr>
          <w:p w14:paraId="38250479"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F29674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63805E6D"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4F268E8E" w14:textId="1537B242" w:rsidR="005920AB" w:rsidRPr="00DF6FAC" w:rsidRDefault="005920AB" w:rsidP="005920AB">
            <w:pPr>
              <w:spacing w:before="40" w:after="40" w:line="360" w:lineRule="auto"/>
              <w:ind w:left="100" w:right="100"/>
              <w:jc w:val="center"/>
            </w:pPr>
          </w:p>
          <w:p w14:paraId="5EDFB36D" w14:textId="5902BF20"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Inflexibility</w:t>
            </w:r>
          </w:p>
        </w:tc>
        <w:tc>
          <w:tcPr>
            <w:tcW w:w="720" w:type="dxa"/>
            <w:shd w:val="clear" w:color="auto" w:fill="FFFFFF"/>
            <w:tcMar>
              <w:top w:w="0" w:type="dxa"/>
              <w:left w:w="0" w:type="dxa"/>
              <w:bottom w:w="0" w:type="dxa"/>
              <w:right w:w="0" w:type="dxa"/>
            </w:tcMar>
            <w:vAlign w:val="center"/>
          </w:tcPr>
          <w:p w14:paraId="46F341AD"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7D2B64F5"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04CD066A"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487BCA47"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500BE15B"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72D1388C"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F73408E" w14:textId="77777777" w:rsidR="005920AB" w:rsidRPr="00DF6FAC" w:rsidRDefault="005920AB" w:rsidP="00691648">
            <w:pPr>
              <w:spacing w:before="40" w:after="40" w:line="360" w:lineRule="auto"/>
              <w:ind w:left="100" w:right="100"/>
              <w:jc w:val="right"/>
            </w:pPr>
          </w:p>
        </w:tc>
      </w:tr>
      <w:tr w:rsidR="0097247D" w:rsidRPr="00DF6FAC" w14:paraId="63248798"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4EB36971" w14:textId="77777777" w:rsidR="0097247D" w:rsidRPr="00DF6FAC" w:rsidRDefault="0097247D" w:rsidP="005920AB">
            <w:pPr>
              <w:spacing w:before="40" w:after="40" w:line="360" w:lineRule="auto"/>
              <w:ind w:left="100" w:right="100"/>
            </w:pPr>
            <w:r w:rsidRPr="00DF6FAC">
              <w:rPr>
                <w:rFonts w:eastAsia="Arial"/>
                <w:color w:val="111111"/>
                <w:sz w:val="22"/>
                <w:szCs w:val="22"/>
              </w:rPr>
              <w:t>flex_1m</w:t>
            </w:r>
          </w:p>
        </w:tc>
        <w:tc>
          <w:tcPr>
            <w:tcW w:w="4896" w:type="dxa"/>
            <w:shd w:val="clear" w:color="auto" w:fill="FFFFFF"/>
            <w:tcMar>
              <w:top w:w="0" w:type="dxa"/>
              <w:left w:w="0" w:type="dxa"/>
              <w:bottom w:w="0" w:type="dxa"/>
              <w:right w:w="0" w:type="dxa"/>
            </w:tcMar>
            <w:vAlign w:val="center"/>
          </w:tcPr>
          <w:p w14:paraId="53E0F8D4" w14:textId="77777777" w:rsidR="0097247D" w:rsidRPr="00DF6FAC" w:rsidRDefault="0097247D" w:rsidP="005920AB">
            <w:pPr>
              <w:spacing w:before="40" w:after="40" w:line="360" w:lineRule="auto"/>
              <w:ind w:left="100" w:right="100"/>
            </w:pPr>
            <w:r w:rsidRPr="00DF6FAC">
              <w:rPr>
                <w:rFonts w:eastAsia="Arial"/>
                <w:color w:val="111111"/>
                <w:sz w:val="22"/>
                <w:szCs w:val="22"/>
              </w:rPr>
              <w:t>Cannot adjust to changes</w:t>
            </w:r>
          </w:p>
        </w:tc>
        <w:tc>
          <w:tcPr>
            <w:tcW w:w="720" w:type="dxa"/>
            <w:shd w:val="clear" w:color="auto" w:fill="FFFFFF"/>
            <w:tcMar>
              <w:top w:w="0" w:type="dxa"/>
              <w:left w:w="0" w:type="dxa"/>
              <w:bottom w:w="0" w:type="dxa"/>
              <w:right w:w="0" w:type="dxa"/>
            </w:tcMar>
            <w:vAlign w:val="center"/>
          </w:tcPr>
          <w:p w14:paraId="78B6C29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0.17</w:t>
            </w:r>
          </w:p>
        </w:tc>
        <w:tc>
          <w:tcPr>
            <w:tcW w:w="720" w:type="dxa"/>
            <w:shd w:val="clear" w:color="auto" w:fill="FFFFFF"/>
            <w:tcMar>
              <w:top w:w="0" w:type="dxa"/>
              <w:left w:w="0" w:type="dxa"/>
              <w:bottom w:w="0" w:type="dxa"/>
              <w:right w:w="0" w:type="dxa"/>
            </w:tcMar>
            <w:vAlign w:val="center"/>
          </w:tcPr>
          <w:p w14:paraId="16550CE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1.71</w:t>
            </w:r>
          </w:p>
        </w:tc>
        <w:tc>
          <w:tcPr>
            <w:tcW w:w="720" w:type="dxa"/>
            <w:shd w:val="clear" w:color="auto" w:fill="FFFFFF"/>
            <w:tcMar>
              <w:top w:w="0" w:type="dxa"/>
              <w:left w:w="0" w:type="dxa"/>
              <w:bottom w:w="0" w:type="dxa"/>
              <w:right w:w="0" w:type="dxa"/>
            </w:tcMar>
            <w:vAlign w:val="center"/>
          </w:tcPr>
          <w:p w14:paraId="57DDBEB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w:t>
            </w:r>
          </w:p>
        </w:tc>
        <w:tc>
          <w:tcPr>
            <w:tcW w:w="720" w:type="dxa"/>
            <w:shd w:val="clear" w:color="auto" w:fill="FFFFFF"/>
            <w:tcMar>
              <w:top w:w="0" w:type="dxa"/>
              <w:left w:w="0" w:type="dxa"/>
              <w:bottom w:w="0" w:type="dxa"/>
              <w:right w:w="0" w:type="dxa"/>
            </w:tcMar>
            <w:vAlign w:val="center"/>
          </w:tcPr>
          <w:p w14:paraId="70EAF59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3.57</w:t>
            </w:r>
          </w:p>
        </w:tc>
        <w:tc>
          <w:tcPr>
            <w:tcW w:w="720" w:type="dxa"/>
            <w:shd w:val="clear" w:color="auto" w:fill="FFFFFF"/>
            <w:tcMar>
              <w:top w:w="0" w:type="dxa"/>
              <w:left w:w="0" w:type="dxa"/>
              <w:bottom w:w="0" w:type="dxa"/>
              <w:right w:w="0" w:type="dxa"/>
            </w:tcMar>
            <w:vAlign w:val="center"/>
          </w:tcPr>
          <w:p w14:paraId="00DC335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1.71</w:t>
            </w:r>
          </w:p>
        </w:tc>
        <w:tc>
          <w:tcPr>
            <w:tcW w:w="864" w:type="dxa"/>
            <w:shd w:val="clear" w:color="auto" w:fill="FFFFFF"/>
            <w:tcMar>
              <w:top w:w="0" w:type="dxa"/>
              <w:left w:w="0" w:type="dxa"/>
              <w:bottom w:w="0" w:type="dxa"/>
              <w:right w:w="0" w:type="dxa"/>
            </w:tcMar>
            <w:vAlign w:val="center"/>
          </w:tcPr>
          <w:p w14:paraId="1AA96A5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0.02</w:t>
            </w:r>
          </w:p>
        </w:tc>
        <w:tc>
          <w:tcPr>
            <w:tcW w:w="648" w:type="dxa"/>
            <w:shd w:val="clear" w:color="auto" w:fill="FFFFFF"/>
            <w:tcMar>
              <w:top w:w="0" w:type="dxa"/>
              <w:left w:w="0" w:type="dxa"/>
              <w:bottom w:w="0" w:type="dxa"/>
              <w:right w:w="0" w:type="dxa"/>
            </w:tcMar>
            <w:vAlign w:val="center"/>
          </w:tcPr>
          <w:p w14:paraId="7061631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F41CB27"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0B72C709" w14:textId="77777777" w:rsidR="0097247D" w:rsidRPr="00DF6FAC" w:rsidRDefault="0097247D" w:rsidP="005920AB">
            <w:pPr>
              <w:spacing w:before="40" w:after="40" w:line="360" w:lineRule="auto"/>
              <w:ind w:left="100" w:right="100"/>
            </w:pPr>
            <w:r w:rsidRPr="00DF6FAC">
              <w:rPr>
                <w:rFonts w:eastAsia="Arial"/>
                <w:color w:val="111111"/>
                <w:sz w:val="22"/>
                <w:szCs w:val="22"/>
              </w:rPr>
              <w:t>obse_1m</w:t>
            </w:r>
          </w:p>
        </w:tc>
        <w:tc>
          <w:tcPr>
            <w:tcW w:w="4896" w:type="dxa"/>
            <w:shd w:val="clear" w:color="auto" w:fill="FFFFFF"/>
            <w:tcMar>
              <w:top w:w="0" w:type="dxa"/>
              <w:left w:w="0" w:type="dxa"/>
              <w:bottom w:w="0" w:type="dxa"/>
              <w:right w:w="0" w:type="dxa"/>
            </w:tcMar>
            <w:vAlign w:val="center"/>
          </w:tcPr>
          <w:p w14:paraId="4D4A5E90" w14:textId="77777777" w:rsidR="0097247D" w:rsidRPr="00DF6FAC" w:rsidRDefault="0097247D" w:rsidP="005920AB">
            <w:pPr>
              <w:spacing w:before="40" w:after="40" w:line="360" w:lineRule="auto"/>
              <w:ind w:left="100" w:right="100"/>
            </w:pPr>
            <w:r w:rsidRPr="00DF6FAC">
              <w:rPr>
                <w:rFonts w:eastAsia="Arial"/>
                <w:color w:val="111111"/>
                <w:sz w:val="22"/>
                <w:szCs w:val="22"/>
              </w:rPr>
              <w:t>Constantly repeats same actions over and over</w:t>
            </w:r>
          </w:p>
        </w:tc>
        <w:tc>
          <w:tcPr>
            <w:tcW w:w="720" w:type="dxa"/>
            <w:shd w:val="clear" w:color="auto" w:fill="FFFFFF"/>
            <w:tcMar>
              <w:top w:w="0" w:type="dxa"/>
              <w:left w:w="0" w:type="dxa"/>
              <w:bottom w:w="0" w:type="dxa"/>
              <w:right w:w="0" w:type="dxa"/>
            </w:tcMar>
            <w:vAlign w:val="center"/>
          </w:tcPr>
          <w:p w14:paraId="391AA04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w:t>
            </w:r>
          </w:p>
        </w:tc>
        <w:tc>
          <w:tcPr>
            <w:tcW w:w="720" w:type="dxa"/>
            <w:shd w:val="clear" w:color="auto" w:fill="FFFFFF"/>
            <w:tcMar>
              <w:top w:w="0" w:type="dxa"/>
              <w:left w:w="0" w:type="dxa"/>
              <w:bottom w:w="0" w:type="dxa"/>
              <w:right w:w="0" w:type="dxa"/>
            </w:tcMar>
            <w:vAlign w:val="center"/>
          </w:tcPr>
          <w:p w14:paraId="4D8418E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1.21</w:t>
            </w:r>
          </w:p>
        </w:tc>
        <w:tc>
          <w:tcPr>
            <w:tcW w:w="720" w:type="dxa"/>
            <w:shd w:val="clear" w:color="auto" w:fill="FFFFFF"/>
            <w:tcMar>
              <w:top w:w="0" w:type="dxa"/>
              <w:left w:w="0" w:type="dxa"/>
              <w:bottom w:w="0" w:type="dxa"/>
              <w:right w:w="0" w:type="dxa"/>
            </w:tcMar>
            <w:vAlign w:val="center"/>
          </w:tcPr>
          <w:p w14:paraId="5FBBACC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1.95</w:t>
            </w:r>
          </w:p>
        </w:tc>
        <w:tc>
          <w:tcPr>
            <w:tcW w:w="720" w:type="dxa"/>
            <w:shd w:val="clear" w:color="auto" w:fill="FFFFFF"/>
            <w:tcMar>
              <w:top w:w="0" w:type="dxa"/>
              <w:left w:w="0" w:type="dxa"/>
              <w:bottom w:w="0" w:type="dxa"/>
              <w:right w:w="0" w:type="dxa"/>
            </w:tcMar>
            <w:vAlign w:val="center"/>
          </w:tcPr>
          <w:p w14:paraId="3DE0593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w:t>
            </w:r>
          </w:p>
        </w:tc>
        <w:tc>
          <w:tcPr>
            <w:tcW w:w="720" w:type="dxa"/>
            <w:shd w:val="clear" w:color="auto" w:fill="FFFFFF"/>
            <w:tcMar>
              <w:top w:w="0" w:type="dxa"/>
              <w:left w:w="0" w:type="dxa"/>
              <w:bottom w:w="0" w:type="dxa"/>
              <w:right w:w="0" w:type="dxa"/>
            </w:tcMar>
            <w:vAlign w:val="center"/>
          </w:tcPr>
          <w:p w14:paraId="62CB3D5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2.39</w:t>
            </w:r>
          </w:p>
        </w:tc>
        <w:tc>
          <w:tcPr>
            <w:tcW w:w="864" w:type="dxa"/>
            <w:shd w:val="clear" w:color="auto" w:fill="FFFFFF"/>
            <w:tcMar>
              <w:top w:w="0" w:type="dxa"/>
              <w:left w:w="0" w:type="dxa"/>
              <w:bottom w:w="0" w:type="dxa"/>
              <w:right w:w="0" w:type="dxa"/>
            </w:tcMar>
            <w:vAlign w:val="center"/>
          </w:tcPr>
          <w:p w14:paraId="29FC17F5"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72FC91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20A7841"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6A1B4433" w14:textId="77777777" w:rsidR="0097247D" w:rsidRPr="00DF6FAC" w:rsidRDefault="0097247D" w:rsidP="005920AB">
            <w:pPr>
              <w:spacing w:before="40" w:after="40" w:line="360" w:lineRule="auto"/>
              <w:ind w:left="100" w:right="100"/>
            </w:pPr>
            <w:r w:rsidRPr="00DF6FAC">
              <w:rPr>
                <w:rFonts w:eastAsia="Arial"/>
                <w:color w:val="111111"/>
                <w:sz w:val="22"/>
                <w:szCs w:val="22"/>
              </w:rPr>
              <w:lastRenderedPageBreak/>
              <w:t>flex_2m</w:t>
            </w:r>
          </w:p>
        </w:tc>
        <w:tc>
          <w:tcPr>
            <w:tcW w:w="4896" w:type="dxa"/>
            <w:shd w:val="clear" w:color="auto" w:fill="FFFFFF"/>
            <w:tcMar>
              <w:top w:w="0" w:type="dxa"/>
              <w:left w:w="0" w:type="dxa"/>
              <w:bottom w:w="0" w:type="dxa"/>
              <w:right w:w="0" w:type="dxa"/>
            </w:tcMar>
            <w:vAlign w:val="center"/>
          </w:tcPr>
          <w:p w14:paraId="331438BD" w14:textId="77777777" w:rsidR="0097247D" w:rsidRPr="00DF6FAC" w:rsidRDefault="0097247D" w:rsidP="005920AB">
            <w:pPr>
              <w:spacing w:before="40" w:after="40" w:line="360" w:lineRule="auto"/>
              <w:ind w:left="100" w:right="100"/>
            </w:pPr>
            <w:r w:rsidRPr="00DF6FAC">
              <w:rPr>
                <w:rFonts w:eastAsia="Arial"/>
                <w:color w:val="111111"/>
                <w:sz w:val="22"/>
                <w:szCs w:val="22"/>
              </w:rPr>
              <w:t>Sticks too rigidly to his/her way of doing things</w:t>
            </w:r>
          </w:p>
        </w:tc>
        <w:tc>
          <w:tcPr>
            <w:tcW w:w="720" w:type="dxa"/>
            <w:shd w:val="clear" w:color="auto" w:fill="FFFFFF"/>
            <w:tcMar>
              <w:top w:w="0" w:type="dxa"/>
              <w:left w:w="0" w:type="dxa"/>
              <w:bottom w:w="0" w:type="dxa"/>
              <w:right w:w="0" w:type="dxa"/>
            </w:tcMar>
            <w:vAlign w:val="center"/>
          </w:tcPr>
          <w:p w14:paraId="29D166D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-0.63</w:t>
            </w:r>
          </w:p>
        </w:tc>
        <w:tc>
          <w:tcPr>
            <w:tcW w:w="720" w:type="dxa"/>
            <w:shd w:val="clear" w:color="auto" w:fill="FFFFFF"/>
            <w:tcMar>
              <w:top w:w="0" w:type="dxa"/>
              <w:left w:w="0" w:type="dxa"/>
              <w:bottom w:w="0" w:type="dxa"/>
              <w:right w:w="0" w:type="dxa"/>
            </w:tcMar>
            <w:vAlign w:val="center"/>
          </w:tcPr>
          <w:p w14:paraId="6162A76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1.03</w:t>
            </w:r>
          </w:p>
        </w:tc>
        <w:tc>
          <w:tcPr>
            <w:tcW w:w="720" w:type="dxa"/>
            <w:shd w:val="clear" w:color="auto" w:fill="FFFFFF"/>
            <w:tcMar>
              <w:top w:w="0" w:type="dxa"/>
              <w:left w:w="0" w:type="dxa"/>
              <w:bottom w:w="0" w:type="dxa"/>
              <w:right w:w="0" w:type="dxa"/>
            </w:tcMar>
            <w:vAlign w:val="center"/>
          </w:tcPr>
          <w:p w14:paraId="20BC48A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2.29</w:t>
            </w:r>
          </w:p>
        </w:tc>
        <w:tc>
          <w:tcPr>
            <w:tcW w:w="720" w:type="dxa"/>
            <w:shd w:val="clear" w:color="auto" w:fill="FFFFFF"/>
            <w:tcMar>
              <w:top w:w="0" w:type="dxa"/>
              <w:left w:w="0" w:type="dxa"/>
              <w:bottom w:w="0" w:type="dxa"/>
              <w:right w:w="0" w:type="dxa"/>
            </w:tcMar>
            <w:vAlign w:val="center"/>
          </w:tcPr>
          <w:p w14:paraId="723CC1C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3.49</w:t>
            </w:r>
          </w:p>
        </w:tc>
        <w:tc>
          <w:tcPr>
            <w:tcW w:w="720" w:type="dxa"/>
            <w:shd w:val="clear" w:color="auto" w:fill="FFFFFF"/>
            <w:tcMar>
              <w:top w:w="0" w:type="dxa"/>
              <w:left w:w="0" w:type="dxa"/>
              <w:bottom w:w="0" w:type="dxa"/>
              <w:right w:w="0" w:type="dxa"/>
            </w:tcMar>
            <w:vAlign w:val="center"/>
          </w:tcPr>
          <w:p w14:paraId="1FE3D51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1.81</w:t>
            </w:r>
          </w:p>
        </w:tc>
        <w:tc>
          <w:tcPr>
            <w:tcW w:w="864" w:type="dxa"/>
            <w:shd w:val="clear" w:color="auto" w:fill="FFFFFF"/>
            <w:tcMar>
              <w:top w:w="0" w:type="dxa"/>
              <w:left w:w="0" w:type="dxa"/>
              <w:bottom w:w="0" w:type="dxa"/>
              <w:right w:w="0" w:type="dxa"/>
            </w:tcMar>
            <w:vAlign w:val="center"/>
          </w:tcPr>
          <w:p w14:paraId="027220A2"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F5A9B7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22F50DF"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66B40830" w14:textId="77777777" w:rsidR="0097247D" w:rsidRPr="00DF6FAC" w:rsidRDefault="0097247D" w:rsidP="005920AB">
            <w:pPr>
              <w:spacing w:before="40" w:after="40" w:line="360" w:lineRule="auto"/>
              <w:ind w:left="100" w:right="100"/>
            </w:pPr>
            <w:r w:rsidRPr="00DF6FAC">
              <w:rPr>
                <w:rFonts w:eastAsia="Arial"/>
                <w:color w:val="111111"/>
                <w:sz w:val="22"/>
                <w:szCs w:val="22"/>
              </w:rPr>
              <w:t>obse_2m</w:t>
            </w:r>
          </w:p>
        </w:tc>
        <w:tc>
          <w:tcPr>
            <w:tcW w:w="4896" w:type="dxa"/>
            <w:shd w:val="clear" w:color="auto" w:fill="FFFFFF"/>
            <w:tcMar>
              <w:top w:w="0" w:type="dxa"/>
              <w:left w:w="0" w:type="dxa"/>
              <w:bottom w:w="0" w:type="dxa"/>
              <w:right w:w="0" w:type="dxa"/>
            </w:tcMar>
            <w:vAlign w:val="center"/>
          </w:tcPr>
          <w:p w14:paraId="23AB0A95" w14:textId="77777777" w:rsidR="0097247D" w:rsidRPr="00DF6FAC" w:rsidRDefault="0097247D" w:rsidP="005920AB">
            <w:pPr>
              <w:spacing w:before="40" w:after="40" w:line="360" w:lineRule="auto"/>
              <w:ind w:left="100" w:right="100"/>
            </w:pPr>
            <w:r w:rsidRPr="00DF6FAC">
              <w:rPr>
                <w:rFonts w:eastAsia="Arial"/>
                <w:color w:val="111111"/>
                <w:sz w:val="22"/>
                <w:szCs w:val="22"/>
              </w:rPr>
              <w:t>Is too often fixed on certain thoughts</w:t>
            </w:r>
          </w:p>
        </w:tc>
        <w:tc>
          <w:tcPr>
            <w:tcW w:w="720" w:type="dxa"/>
            <w:shd w:val="clear" w:color="auto" w:fill="FFFFFF"/>
            <w:tcMar>
              <w:top w:w="0" w:type="dxa"/>
              <w:left w:w="0" w:type="dxa"/>
              <w:bottom w:w="0" w:type="dxa"/>
              <w:right w:w="0" w:type="dxa"/>
            </w:tcMar>
            <w:vAlign w:val="center"/>
          </w:tcPr>
          <w:p w14:paraId="73C1CB3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0.15</w:t>
            </w:r>
          </w:p>
        </w:tc>
        <w:tc>
          <w:tcPr>
            <w:tcW w:w="720" w:type="dxa"/>
            <w:shd w:val="clear" w:color="auto" w:fill="FFFFFF"/>
            <w:tcMar>
              <w:top w:w="0" w:type="dxa"/>
              <w:left w:w="0" w:type="dxa"/>
              <w:bottom w:w="0" w:type="dxa"/>
              <w:right w:w="0" w:type="dxa"/>
            </w:tcMar>
            <w:vAlign w:val="center"/>
          </w:tcPr>
          <w:p w14:paraId="6C9F16E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1.06</w:t>
            </w:r>
          </w:p>
        </w:tc>
        <w:tc>
          <w:tcPr>
            <w:tcW w:w="720" w:type="dxa"/>
            <w:shd w:val="clear" w:color="auto" w:fill="FFFFFF"/>
            <w:tcMar>
              <w:top w:w="0" w:type="dxa"/>
              <w:left w:w="0" w:type="dxa"/>
              <w:bottom w:w="0" w:type="dxa"/>
              <w:right w:w="0" w:type="dxa"/>
            </w:tcMar>
            <w:vAlign w:val="center"/>
          </w:tcPr>
          <w:p w14:paraId="2E3EDF8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1.81</w:t>
            </w:r>
          </w:p>
        </w:tc>
        <w:tc>
          <w:tcPr>
            <w:tcW w:w="720" w:type="dxa"/>
            <w:shd w:val="clear" w:color="auto" w:fill="FFFFFF"/>
            <w:tcMar>
              <w:top w:w="0" w:type="dxa"/>
              <w:left w:w="0" w:type="dxa"/>
              <w:bottom w:w="0" w:type="dxa"/>
              <w:right w:w="0" w:type="dxa"/>
            </w:tcMar>
            <w:vAlign w:val="center"/>
          </w:tcPr>
          <w:p w14:paraId="3D132E9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2.49</w:t>
            </w:r>
          </w:p>
        </w:tc>
        <w:tc>
          <w:tcPr>
            <w:tcW w:w="720" w:type="dxa"/>
            <w:shd w:val="clear" w:color="auto" w:fill="FFFFFF"/>
            <w:tcMar>
              <w:top w:w="0" w:type="dxa"/>
              <w:left w:w="0" w:type="dxa"/>
              <w:bottom w:w="0" w:type="dxa"/>
              <w:right w:w="0" w:type="dxa"/>
            </w:tcMar>
            <w:vAlign w:val="center"/>
          </w:tcPr>
          <w:p w14:paraId="23F029A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2.63</w:t>
            </w:r>
          </w:p>
        </w:tc>
        <w:tc>
          <w:tcPr>
            <w:tcW w:w="864" w:type="dxa"/>
            <w:shd w:val="clear" w:color="auto" w:fill="FFFFFF"/>
            <w:tcMar>
              <w:top w:w="0" w:type="dxa"/>
              <w:left w:w="0" w:type="dxa"/>
              <w:bottom w:w="0" w:type="dxa"/>
              <w:right w:w="0" w:type="dxa"/>
            </w:tcMar>
            <w:vAlign w:val="center"/>
          </w:tcPr>
          <w:p w14:paraId="4F7BE096"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E63B54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75B43C3"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5C3E4530" w14:textId="77777777" w:rsidR="0097247D" w:rsidRPr="00DF6FAC" w:rsidRDefault="0097247D" w:rsidP="005920AB">
            <w:pPr>
              <w:spacing w:before="40" w:after="40" w:line="360" w:lineRule="auto"/>
              <w:ind w:left="100" w:right="100"/>
            </w:pPr>
            <w:r w:rsidRPr="00DF6FAC">
              <w:rPr>
                <w:rFonts w:eastAsia="Arial"/>
                <w:color w:val="111111"/>
                <w:sz w:val="22"/>
                <w:szCs w:val="22"/>
              </w:rPr>
              <w:t>flex_3m</w:t>
            </w:r>
          </w:p>
        </w:tc>
        <w:tc>
          <w:tcPr>
            <w:tcW w:w="4896" w:type="dxa"/>
            <w:shd w:val="clear" w:color="auto" w:fill="FFFFFF"/>
            <w:tcMar>
              <w:top w:w="0" w:type="dxa"/>
              <w:left w:w="0" w:type="dxa"/>
              <w:bottom w:w="0" w:type="dxa"/>
              <w:right w:w="0" w:type="dxa"/>
            </w:tcMar>
            <w:vAlign w:val="center"/>
          </w:tcPr>
          <w:p w14:paraId="5BF13BE5" w14:textId="77777777" w:rsidR="0097247D" w:rsidRPr="00DF6FAC" w:rsidRDefault="0097247D" w:rsidP="005920AB">
            <w:pPr>
              <w:spacing w:before="40" w:after="40" w:line="360" w:lineRule="auto"/>
              <w:ind w:left="100" w:right="100"/>
            </w:pPr>
            <w:r w:rsidRPr="00DF6FAC">
              <w:rPr>
                <w:rFonts w:eastAsia="Arial"/>
                <w:color w:val="111111"/>
                <w:sz w:val="22"/>
                <w:szCs w:val="22"/>
              </w:rPr>
              <w:t>Gets upset when situations suddenly change</w:t>
            </w:r>
          </w:p>
        </w:tc>
        <w:tc>
          <w:tcPr>
            <w:tcW w:w="720" w:type="dxa"/>
            <w:shd w:val="clear" w:color="auto" w:fill="FFFFFF"/>
            <w:tcMar>
              <w:top w:w="0" w:type="dxa"/>
              <w:left w:w="0" w:type="dxa"/>
              <w:bottom w:w="0" w:type="dxa"/>
              <w:right w:w="0" w:type="dxa"/>
            </w:tcMar>
            <w:vAlign w:val="center"/>
          </w:tcPr>
          <w:p w14:paraId="5093AAE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-0.05</w:t>
            </w:r>
          </w:p>
        </w:tc>
        <w:tc>
          <w:tcPr>
            <w:tcW w:w="720" w:type="dxa"/>
            <w:shd w:val="clear" w:color="auto" w:fill="FFFFFF"/>
            <w:tcMar>
              <w:top w:w="0" w:type="dxa"/>
              <w:left w:w="0" w:type="dxa"/>
              <w:bottom w:w="0" w:type="dxa"/>
              <w:right w:w="0" w:type="dxa"/>
            </w:tcMar>
            <w:vAlign w:val="center"/>
          </w:tcPr>
          <w:p w14:paraId="4C0FB97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0.94</w:t>
            </w:r>
          </w:p>
        </w:tc>
        <w:tc>
          <w:tcPr>
            <w:tcW w:w="720" w:type="dxa"/>
            <w:shd w:val="clear" w:color="auto" w:fill="FFFFFF"/>
            <w:tcMar>
              <w:top w:w="0" w:type="dxa"/>
              <w:left w:w="0" w:type="dxa"/>
              <w:bottom w:w="0" w:type="dxa"/>
              <w:right w:w="0" w:type="dxa"/>
            </w:tcMar>
            <w:vAlign w:val="center"/>
          </w:tcPr>
          <w:p w14:paraId="124B768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1.61</w:t>
            </w:r>
          </w:p>
        </w:tc>
        <w:tc>
          <w:tcPr>
            <w:tcW w:w="720" w:type="dxa"/>
            <w:shd w:val="clear" w:color="auto" w:fill="FFFFFF"/>
            <w:tcMar>
              <w:top w:w="0" w:type="dxa"/>
              <w:left w:w="0" w:type="dxa"/>
              <w:bottom w:w="0" w:type="dxa"/>
              <w:right w:w="0" w:type="dxa"/>
            </w:tcMar>
            <w:vAlign w:val="center"/>
          </w:tcPr>
          <w:p w14:paraId="740FFB6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2.16</w:t>
            </w:r>
          </w:p>
        </w:tc>
        <w:tc>
          <w:tcPr>
            <w:tcW w:w="720" w:type="dxa"/>
            <w:shd w:val="clear" w:color="auto" w:fill="FFFFFF"/>
            <w:tcMar>
              <w:top w:w="0" w:type="dxa"/>
              <w:left w:w="0" w:type="dxa"/>
              <w:bottom w:w="0" w:type="dxa"/>
              <w:right w:w="0" w:type="dxa"/>
            </w:tcMar>
            <w:vAlign w:val="center"/>
          </w:tcPr>
          <w:p w14:paraId="242B914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w:t>
            </w:r>
          </w:p>
        </w:tc>
        <w:tc>
          <w:tcPr>
            <w:tcW w:w="864" w:type="dxa"/>
            <w:shd w:val="clear" w:color="auto" w:fill="FFFFFF"/>
            <w:tcMar>
              <w:top w:w="0" w:type="dxa"/>
              <w:left w:w="0" w:type="dxa"/>
              <w:bottom w:w="0" w:type="dxa"/>
              <w:right w:w="0" w:type="dxa"/>
            </w:tcMar>
            <w:vAlign w:val="center"/>
          </w:tcPr>
          <w:p w14:paraId="36703C5C"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AC875C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22FE76B"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13435BF8" w14:textId="77777777" w:rsidR="0097247D" w:rsidRPr="00DF6FAC" w:rsidRDefault="0097247D" w:rsidP="005920AB">
            <w:pPr>
              <w:spacing w:before="40" w:after="40" w:line="360" w:lineRule="auto"/>
              <w:ind w:left="100" w:right="100"/>
            </w:pPr>
            <w:r w:rsidRPr="00DF6FAC">
              <w:rPr>
                <w:rFonts w:eastAsia="Arial"/>
                <w:color w:val="111111"/>
                <w:sz w:val="22"/>
                <w:szCs w:val="22"/>
              </w:rPr>
              <w:t>obse_3m</w:t>
            </w:r>
          </w:p>
        </w:tc>
        <w:tc>
          <w:tcPr>
            <w:tcW w:w="4896" w:type="dxa"/>
            <w:shd w:val="clear" w:color="auto" w:fill="FFFFFF"/>
            <w:tcMar>
              <w:top w:w="0" w:type="dxa"/>
              <w:left w:w="0" w:type="dxa"/>
              <w:bottom w:w="0" w:type="dxa"/>
              <w:right w:w="0" w:type="dxa"/>
            </w:tcMar>
            <w:vAlign w:val="center"/>
          </w:tcPr>
          <w:p w14:paraId="1A2C018D" w14:textId="77777777" w:rsidR="0097247D" w:rsidRPr="00DF6FAC" w:rsidRDefault="0097247D" w:rsidP="005920AB">
            <w:pPr>
              <w:spacing w:before="40" w:after="40" w:line="360" w:lineRule="auto"/>
              <w:ind w:left="100" w:right="100"/>
            </w:pPr>
            <w:r w:rsidRPr="00DF6FAC">
              <w:rPr>
                <w:rFonts w:eastAsia="Arial"/>
                <w:color w:val="111111"/>
                <w:sz w:val="22"/>
                <w:szCs w:val="22"/>
              </w:rPr>
              <w:t>Always has to complete activities in a certain order</w:t>
            </w:r>
          </w:p>
        </w:tc>
        <w:tc>
          <w:tcPr>
            <w:tcW w:w="720" w:type="dxa"/>
            <w:shd w:val="clear" w:color="auto" w:fill="FFFFFF"/>
            <w:tcMar>
              <w:top w:w="0" w:type="dxa"/>
              <w:left w:w="0" w:type="dxa"/>
              <w:bottom w:w="0" w:type="dxa"/>
              <w:right w:w="0" w:type="dxa"/>
            </w:tcMar>
            <w:vAlign w:val="center"/>
          </w:tcPr>
          <w:p w14:paraId="25444A8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0.28</w:t>
            </w:r>
          </w:p>
        </w:tc>
        <w:tc>
          <w:tcPr>
            <w:tcW w:w="720" w:type="dxa"/>
            <w:shd w:val="clear" w:color="auto" w:fill="FFFFFF"/>
            <w:tcMar>
              <w:top w:w="0" w:type="dxa"/>
              <w:left w:w="0" w:type="dxa"/>
              <w:bottom w:w="0" w:type="dxa"/>
              <w:right w:w="0" w:type="dxa"/>
            </w:tcMar>
            <w:vAlign w:val="center"/>
          </w:tcPr>
          <w:p w14:paraId="47EAE6E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1.15</w:t>
            </w:r>
          </w:p>
        </w:tc>
        <w:tc>
          <w:tcPr>
            <w:tcW w:w="720" w:type="dxa"/>
            <w:shd w:val="clear" w:color="auto" w:fill="FFFFFF"/>
            <w:tcMar>
              <w:top w:w="0" w:type="dxa"/>
              <w:left w:w="0" w:type="dxa"/>
              <w:bottom w:w="0" w:type="dxa"/>
              <w:right w:w="0" w:type="dxa"/>
            </w:tcMar>
            <w:vAlign w:val="center"/>
          </w:tcPr>
          <w:p w14:paraId="19A8A33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1.95</w:t>
            </w:r>
          </w:p>
        </w:tc>
        <w:tc>
          <w:tcPr>
            <w:tcW w:w="720" w:type="dxa"/>
            <w:shd w:val="clear" w:color="auto" w:fill="FFFFFF"/>
            <w:tcMar>
              <w:top w:w="0" w:type="dxa"/>
              <w:left w:w="0" w:type="dxa"/>
              <w:bottom w:w="0" w:type="dxa"/>
              <w:right w:w="0" w:type="dxa"/>
            </w:tcMar>
            <w:vAlign w:val="center"/>
          </w:tcPr>
          <w:p w14:paraId="758ABF3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2.33</w:t>
            </w:r>
          </w:p>
        </w:tc>
        <w:tc>
          <w:tcPr>
            <w:tcW w:w="720" w:type="dxa"/>
            <w:shd w:val="clear" w:color="auto" w:fill="FFFFFF"/>
            <w:tcMar>
              <w:top w:w="0" w:type="dxa"/>
              <w:left w:w="0" w:type="dxa"/>
              <w:bottom w:w="0" w:type="dxa"/>
              <w:right w:w="0" w:type="dxa"/>
            </w:tcMar>
            <w:vAlign w:val="center"/>
          </w:tcPr>
          <w:p w14:paraId="66D65DF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2.84</w:t>
            </w:r>
          </w:p>
        </w:tc>
        <w:tc>
          <w:tcPr>
            <w:tcW w:w="864" w:type="dxa"/>
            <w:shd w:val="clear" w:color="auto" w:fill="FFFFFF"/>
            <w:tcMar>
              <w:top w:w="0" w:type="dxa"/>
              <w:left w:w="0" w:type="dxa"/>
              <w:bottom w:w="0" w:type="dxa"/>
              <w:right w:w="0" w:type="dxa"/>
            </w:tcMar>
            <w:vAlign w:val="center"/>
          </w:tcPr>
          <w:p w14:paraId="48DFEDE7"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1B6859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88150FC"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62CDCD7C" w14:textId="77777777" w:rsidR="0097247D" w:rsidRPr="00DF6FAC" w:rsidRDefault="0097247D" w:rsidP="005920AB">
            <w:pPr>
              <w:spacing w:before="40" w:after="40" w:line="360" w:lineRule="auto"/>
              <w:ind w:left="100" w:right="100"/>
            </w:pPr>
            <w:r w:rsidRPr="00DF6FAC">
              <w:rPr>
                <w:rFonts w:eastAsia="Arial"/>
                <w:color w:val="111111"/>
                <w:sz w:val="22"/>
                <w:szCs w:val="22"/>
              </w:rPr>
              <w:t>flex_4m</w:t>
            </w:r>
          </w:p>
        </w:tc>
        <w:tc>
          <w:tcPr>
            <w:tcW w:w="4896" w:type="dxa"/>
            <w:shd w:val="clear" w:color="auto" w:fill="FFFFFF"/>
            <w:tcMar>
              <w:top w:w="0" w:type="dxa"/>
              <w:left w:w="0" w:type="dxa"/>
              <w:bottom w:w="0" w:type="dxa"/>
              <w:right w:w="0" w:type="dxa"/>
            </w:tcMar>
            <w:vAlign w:val="center"/>
          </w:tcPr>
          <w:p w14:paraId="0C50F12E" w14:textId="77777777" w:rsidR="0097247D" w:rsidRPr="00DF6FAC" w:rsidRDefault="0097247D" w:rsidP="005920AB">
            <w:pPr>
              <w:spacing w:before="40" w:after="40" w:line="360" w:lineRule="auto"/>
              <w:ind w:left="100" w:right="100"/>
            </w:pPr>
            <w:r w:rsidRPr="00DF6FAC">
              <w:rPr>
                <w:rFonts w:eastAsia="Arial"/>
                <w:color w:val="111111"/>
                <w:sz w:val="22"/>
                <w:szCs w:val="22"/>
              </w:rPr>
              <w:t>Always sticks rigidly to the familiar way of doing things</w:t>
            </w:r>
          </w:p>
        </w:tc>
        <w:tc>
          <w:tcPr>
            <w:tcW w:w="720" w:type="dxa"/>
            <w:shd w:val="clear" w:color="auto" w:fill="FFFFFF"/>
            <w:tcMar>
              <w:top w:w="0" w:type="dxa"/>
              <w:left w:w="0" w:type="dxa"/>
              <w:bottom w:w="0" w:type="dxa"/>
              <w:right w:w="0" w:type="dxa"/>
            </w:tcMar>
            <w:vAlign w:val="center"/>
          </w:tcPr>
          <w:p w14:paraId="1841311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-0.12</w:t>
            </w:r>
          </w:p>
        </w:tc>
        <w:tc>
          <w:tcPr>
            <w:tcW w:w="720" w:type="dxa"/>
            <w:shd w:val="clear" w:color="auto" w:fill="FFFFFF"/>
            <w:tcMar>
              <w:top w:w="0" w:type="dxa"/>
              <w:left w:w="0" w:type="dxa"/>
              <w:bottom w:w="0" w:type="dxa"/>
              <w:right w:w="0" w:type="dxa"/>
            </w:tcMar>
            <w:vAlign w:val="center"/>
          </w:tcPr>
          <w:p w14:paraId="18057F8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0.96</w:t>
            </w:r>
          </w:p>
        </w:tc>
        <w:tc>
          <w:tcPr>
            <w:tcW w:w="720" w:type="dxa"/>
            <w:shd w:val="clear" w:color="auto" w:fill="FFFFFF"/>
            <w:tcMar>
              <w:top w:w="0" w:type="dxa"/>
              <w:left w:w="0" w:type="dxa"/>
              <w:bottom w:w="0" w:type="dxa"/>
              <w:right w:w="0" w:type="dxa"/>
            </w:tcMar>
            <w:vAlign w:val="center"/>
          </w:tcPr>
          <w:p w14:paraId="25FAF42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w:t>
            </w:r>
          </w:p>
        </w:tc>
        <w:tc>
          <w:tcPr>
            <w:tcW w:w="720" w:type="dxa"/>
            <w:shd w:val="clear" w:color="auto" w:fill="FFFFFF"/>
            <w:tcMar>
              <w:top w:w="0" w:type="dxa"/>
              <w:left w:w="0" w:type="dxa"/>
              <w:bottom w:w="0" w:type="dxa"/>
              <w:right w:w="0" w:type="dxa"/>
            </w:tcMar>
            <w:vAlign w:val="center"/>
          </w:tcPr>
          <w:p w14:paraId="277645C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2.29</w:t>
            </w:r>
          </w:p>
        </w:tc>
        <w:tc>
          <w:tcPr>
            <w:tcW w:w="720" w:type="dxa"/>
            <w:shd w:val="clear" w:color="auto" w:fill="FFFFFF"/>
            <w:tcMar>
              <w:top w:w="0" w:type="dxa"/>
              <w:left w:w="0" w:type="dxa"/>
              <w:bottom w:w="0" w:type="dxa"/>
              <w:right w:w="0" w:type="dxa"/>
            </w:tcMar>
            <w:vAlign w:val="center"/>
          </w:tcPr>
          <w:p w14:paraId="7F5FBE8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3.04</w:t>
            </w:r>
          </w:p>
        </w:tc>
        <w:tc>
          <w:tcPr>
            <w:tcW w:w="864" w:type="dxa"/>
            <w:shd w:val="clear" w:color="auto" w:fill="FFFFFF"/>
            <w:tcMar>
              <w:top w:w="0" w:type="dxa"/>
              <w:left w:w="0" w:type="dxa"/>
              <w:bottom w:w="0" w:type="dxa"/>
              <w:right w:w="0" w:type="dxa"/>
            </w:tcMar>
            <w:vAlign w:val="center"/>
          </w:tcPr>
          <w:p w14:paraId="171E3092"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C3A029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5519E08"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40CCB5B" w14:textId="77777777" w:rsidR="0097247D" w:rsidRPr="00DF6FAC" w:rsidRDefault="0097247D" w:rsidP="005920AB">
            <w:pPr>
              <w:spacing w:before="40" w:after="40" w:line="360" w:lineRule="auto"/>
              <w:ind w:left="100" w:right="100"/>
            </w:pPr>
            <w:r w:rsidRPr="00DF6FAC">
              <w:rPr>
                <w:rFonts w:eastAsia="Arial"/>
                <w:color w:val="111111"/>
                <w:sz w:val="22"/>
                <w:szCs w:val="22"/>
              </w:rPr>
              <w:t>obse_4m</w:t>
            </w:r>
          </w:p>
        </w:tc>
        <w:tc>
          <w:tcPr>
            <w:tcW w:w="4896" w:type="dxa"/>
            <w:shd w:val="clear" w:color="auto" w:fill="FFFFFF"/>
            <w:tcMar>
              <w:top w:w="0" w:type="dxa"/>
              <w:left w:w="0" w:type="dxa"/>
              <w:bottom w:w="0" w:type="dxa"/>
              <w:right w:w="0" w:type="dxa"/>
            </w:tcMar>
            <w:vAlign w:val="center"/>
          </w:tcPr>
          <w:p w14:paraId="29E24CE8" w14:textId="77777777" w:rsidR="0097247D" w:rsidRPr="00DF6FAC" w:rsidRDefault="0097247D" w:rsidP="005920AB">
            <w:pPr>
              <w:spacing w:before="40" w:after="40" w:line="360" w:lineRule="auto"/>
              <w:ind w:left="100" w:right="100"/>
            </w:pPr>
            <w:r w:rsidRPr="00DF6FAC">
              <w:rPr>
                <w:rFonts w:eastAsia="Arial"/>
                <w:color w:val="111111"/>
                <w:sz w:val="22"/>
                <w:szCs w:val="22"/>
              </w:rPr>
              <w:t>Feels forced to repeat the same routine over and over again</w:t>
            </w:r>
          </w:p>
        </w:tc>
        <w:tc>
          <w:tcPr>
            <w:tcW w:w="720" w:type="dxa"/>
            <w:shd w:val="clear" w:color="auto" w:fill="FFFFFF"/>
            <w:tcMar>
              <w:top w:w="0" w:type="dxa"/>
              <w:left w:w="0" w:type="dxa"/>
              <w:bottom w:w="0" w:type="dxa"/>
              <w:right w:w="0" w:type="dxa"/>
            </w:tcMar>
            <w:vAlign w:val="center"/>
          </w:tcPr>
          <w:p w14:paraId="69AD3B0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0.13</w:t>
            </w:r>
          </w:p>
        </w:tc>
        <w:tc>
          <w:tcPr>
            <w:tcW w:w="720" w:type="dxa"/>
            <w:shd w:val="clear" w:color="auto" w:fill="FFFFFF"/>
            <w:tcMar>
              <w:top w:w="0" w:type="dxa"/>
              <w:left w:w="0" w:type="dxa"/>
              <w:bottom w:w="0" w:type="dxa"/>
              <w:right w:w="0" w:type="dxa"/>
            </w:tcMar>
            <w:vAlign w:val="center"/>
          </w:tcPr>
          <w:p w14:paraId="35BE076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1.35</w:t>
            </w:r>
          </w:p>
        </w:tc>
        <w:tc>
          <w:tcPr>
            <w:tcW w:w="720" w:type="dxa"/>
            <w:shd w:val="clear" w:color="auto" w:fill="FFFFFF"/>
            <w:tcMar>
              <w:top w:w="0" w:type="dxa"/>
              <w:left w:w="0" w:type="dxa"/>
              <w:bottom w:w="0" w:type="dxa"/>
              <w:right w:w="0" w:type="dxa"/>
            </w:tcMar>
            <w:vAlign w:val="center"/>
          </w:tcPr>
          <w:p w14:paraId="562E08E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1.88</w:t>
            </w:r>
          </w:p>
        </w:tc>
        <w:tc>
          <w:tcPr>
            <w:tcW w:w="720" w:type="dxa"/>
            <w:shd w:val="clear" w:color="auto" w:fill="FFFFFF"/>
            <w:tcMar>
              <w:top w:w="0" w:type="dxa"/>
              <w:left w:w="0" w:type="dxa"/>
              <w:bottom w:w="0" w:type="dxa"/>
              <w:right w:w="0" w:type="dxa"/>
            </w:tcMar>
            <w:vAlign w:val="center"/>
          </w:tcPr>
          <w:p w14:paraId="3F1858A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2.18</w:t>
            </w:r>
          </w:p>
        </w:tc>
        <w:tc>
          <w:tcPr>
            <w:tcW w:w="720" w:type="dxa"/>
            <w:shd w:val="clear" w:color="auto" w:fill="FFFFFF"/>
            <w:tcMar>
              <w:top w:w="0" w:type="dxa"/>
              <w:left w:w="0" w:type="dxa"/>
              <w:bottom w:w="0" w:type="dxa"/>
              <w:right w:w="0" w:type="dxa"/>
            </w:tcMar>
            <w:vAlign w:val="center"/>
          </w:tcPr>
          <w:p w14:paraId="240D537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3.66</w:t>
            </w:r>
          </w:p>
        </w:tc>
        <w:tc>
          <w:tcPr>
            <w:tcW w:w="864" w:type="dxa"/>
            <w:shd w:val="clear" w:color="auto" w:fill="FFFFFF"/>
            <w:tcMar>
              <w:top w:w="0" w:type="dxa"/>
              <w:left w:w="0" w:type="dxa"/>
              <w:bottom w:w="0" w:type="dxa"/>
              <w:right w:w="0" w:type="dxa"/>
            </w:tcMar>
            <w:vAlign w:val="center"/>
          </w:tcPr>
          <w:p w14:paraId="2E46AA95"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80AE72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CCF4621"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27283F7F" w14:textId="77777777" w:rsidR="0097247D" w:rsidRPr="00DF6FAC" w:rsidRDefault="0097247D" w:rsidP="005920AB">
            <w:pPr>
              <w:spacing w:before="40" w:after="40" w:line="360" w:lineRule="auto"/>
              <w:ind w:left="100" w:right="100"/>
            </w:pPr>
            <w:r w:rsidRPr="00DF6FAC">
              <w:rPr>
                <w:rFonts w:eastAsia="Arial"/>
                <w:color w:val="111111"/>
                <w:sz w:val="22"/>
                <w:szCs w:val="22"/>
              </w:rPr>
              <w:t>flex_6m</w:t>
            </w:r>
          </w:p>
        </w:tc>
        <w:tc>
          <w:tcPr>
            <w:tcW w:w="4896" w:type="dxa"/>
            <w:shd w:val="clear" w:color="auto" w:fill="FFFFFF"/>
            <w:tcMar>
              <w:top w:w="0" w:type="dxa"/>
              <w:left w:w="0" w:type="dxa"/>
              <w:bottom w:w="0" w:type="dxa"/>
              <w:right w:w="0" w:type="dxa"/>
            </w:tcMar>
            <w:vAlign w:val="center"/>
          </w:tcPr>
          <w:p w14:paraId="4E18B384" w14:textId="7AA9E7CC" w:rsidR="0097247D" w:rsidRPr="00DF6FAC" w:rsidRDefault="0097247D" w:rsidP="005920AB">
            <w:pPr>
              <w:spacing w:before="40" w:after="40" w:line="360" w:lineRule="auto"/>
              <w:ind w:left="100" w:right="100"/>
            </w:pPr>
            <w:r w:rsidRPr="00DF6FAC">
              <w:rPr>
                <w:rFonts w:eastAsia="Arial"/>
                <w:color w:val="111111"/>
                <w:sz w:val="22"/>
                <w:szCs w:val="22"/>
              </w:rPr>
              <w:t>Cannot adjust to sudden changes in plans</w:t>
            </w:r>
          </w:p>
        </w:tc>
        <w:tc>
          <w:tcPr>
            <w:tcW w:w="720" w:type="dxa"/>
            <w:shd w:val="clear" w:color="auto" w:fill="FFFFFF"/>
            <w:tcMar>
              <w:top w:w="0" w:type="dxa"/>
              <w:left w:w="0" w:type="dxa"/>
              <w:bottom w:w="0" w:type="dxa"/>
              <w:right w:w="0" w:type="dxa"/>
            </w:tcMar>
            <w:vAlign w:val="center"/>
          </w:tcPr>
          <w:p w14:paraId="24ABBAA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-0.03</w:t>
            </w:r>
          </w:p>
        </w:tc>
        <w:tc>
          <w:tcPr>
            <w:tcW w:w="720" w:type="dxa"/>
            <w:shd w:val="clear" w:color="auto" w:fill="FFFFFF"/>
            <w:tcMar>
              <w:top w:w="0" w:type="dxa"/>
              <w:left w:w="0" w:type="dxa"/>
              <w:bottom w:w="0" w:type="dxa"/>
              <w:right w:w="0" w:type="dxa"/>
            </w:tcMar>
            <w:vAlign w:val="center"/>
          </w:tcPr>
          <w:p w14:paraId="6B2366A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1.09</w:t>
            </w:r>
          </w:p>
        </w:tc>
        <w:tc>
          <w:tcPr>
            <w:tcW w:w="720" w:type="dxa"/>
            <w:shd w:val="clear" w:color="auto" w:fill="FFFFFF"/>
            <w:tcMar>
              <w:top w:w="0" w:type="dxa"/>
              <w:left w:w="0" w:type="dxa"/>
              <w:bottom w:w="0" w:type="dxa"/>
              <w:right w:w="0" w:type="dxa"/>
            </w:tcMar>
            <w:vAlign w:val="center"/>
          </w:tcPr>
          <w:p w14:paraId="4825653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1.74</w:t>
            </w:r>
          </w:p>
        </w:tc>
        <w:tc>
          <w:tcPr>
            <w:tcW w:w="720" w:type="dxa"/>
            <w:shd w:val="clear" w:color="auto" w:fill="FFFFFF"/>
            <w:tcMar>
              <w:top w:w="0" w:type="dxa"/>
              <w:left w:w="0" w:type="dxa"/>
              <w:bottom w:w="0" w:type="dxa"/>
              <w:right w:w="0" w:type="dxa"/>
            </w:tcMar>
            <w:vAlign w:val="center"/>
          </w:tcPr>
          <w:p w14:paraId="5DA9AFE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2.27</w:t>
            </w:r>
          </w:p>
        </w:tc>
        <w:tc>
          <w:tcPr>
            <w:tcW w:w="720" w:type="dxa"/>
            <w:shd w:val="clear" w:color="auto" w:fill="FFFFFF"/>
            <w:tcMar>
              <w:top w:w="0" w:type="dxa"/>
              <w:left w:w="0" w:type="dxa"/>
              <w:bottom w:w="0" w:type="dxa"/>
              <w:right w:w="0" w:type="dxa"/>
            </w:tcMar>
            <w:vAlign w:val="center"/>
          </w:tcPr>
          <w:p w14:paraId="51CDE31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3.19</w:t>
            </w:r>
          </w:p>
        </w:tc>
        <w:tc>
          <w:tcPr>
            <w:tcW w:w="864" w:type="dxa"/>
            <w:shd w:val="clear" w:color="auto" w:fill="FFFFFF"/>
            <w:tcMar>
              <w:top w:w="0" w:type="dxa"/>
              <w:left w:w="0" w:type="dxa"/>
              <w:bottom w:w="0" w:type="dxa"/>
              <w:right w:w="0" w:type="dxa"/>
            </w:tcMar>
            <w:vAlign w:val="center"/>
          </w:tcPr>
          <w:p w14:paraId="628EEA8F"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FC9690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021CA38B"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7E55B74E" w14:textId="39662086" w:rsidR="005920AB" w:rsidRPr="00DF6FAC" w:rsidRDefault="005920AB" w:rsidP="005920AB">
            <w:pPr>
              <w:spacing w:before="40" w:after="40" w:line="360" w:lineRule="auto"/>
              <w:ind w:left="100" w:right="100"/>
              <w:jc w:val="center"/>
            </w:pPr>
          </w:p>
          <w:p w14:paraId="1258BB46" w14:textId="2F941F24"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Shyness</w:t>
            </w:r>
          </w:p>
        </w:tc>
        <w:tc>
          <w:tcPr>
            <w:tcW w:w="720" w:type="dxa"/>
            <w:shd w:val="clear" w:color="auto" w:fill="FFFFFF"/>
            <w:tcMar>
              <w:top w:w="0" w:type="dxa"/>
              <w:left w:w="0" w:type="dxa"/>
              <w:bottom w:w="0" w:type="dxa"/>
              <w:right w:w="0" w:type="dxa"/>
            </w:tcMar>
            <w:vAlign w:val="center"/>
          </w:tcPr>
          <w:p w14:paraId="71151497"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50C3CC7B"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02886C9E"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46BBAC62"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28D11448"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7803CF1E"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52D9E3F" w14:textId="77777777" w:rsidR="005920AB" w:rsidRPr="00DF6FAC" w:rsidRDefault="005920AB" w:rsidP="00691648">
            <w:pPr>
              <w:spacing w:before="40" w:after="40" w:line="360" w:lineRule="auto"/>
              <w:ind w:left="100" w:right="100"/>
              <w:jc w:val="right"/>
            </w:pPr>
          </w:p>
        </w:tc>
      </w:tr>
      <w:tr w:rsidR="0097247D" w:rsidRPr="00DF6FAC" w14:paraId="6B178370"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1FBAB801" w14:textId="77777777" w:rsidR="0097247D" w:rsidRPr="00DF6FAC" w:rsidRDefault="0097247D" w:rsidP="005920AB">
            <w:pPr>
              <w:spacing w:before="40" w:after="40" w:line="360" w:lineRule="auto"/>
              <w:ind w:left="100" w:right="100"/>
            </w:pPr>
            <w:r w:rsidRPr="00DF6FAC">
              <w:rPr>
                <w:rFonts w:eastAsia="Arial"/>
                <w:color w:val="111111"/>
                <w:sz w:val="22"/>
                <w:szCs w:val="22"/>
              </w:rPr>
              <w:t>avoi_1m</w:t>
            </w:r>
          </w:p>
        </w:tc>
        <w:tc>
          <w:tcPr>
            <w:tcW w:w="4896" w:type="dxa"/>
            <w:shd w:val="clear" w:color="auto" w:fill="FFFFFF"/>
            <w:tcMar>
              <w:top w:w="0" w:type="dxa"/>
              <w:left w:w="0" w:type="dxa"/>
              <w:bottom w:w="0" w:type="dxa"/>
              <w:right w:w="0" w:type="dxa"/>
            </w:tcMar>
            <w:vAlign w:val="center"/>
          </w:tcPr>
          <w:p w14:paraId="5931D428" w14:textId="77777777" w:rsidR="0097247D" w:rsidRPr="00DF6FAC" w:rsidRDefault="0097247D" w:rsidP="005920AB">
            <w:pPr>
              <w:spacing w:before="40" w:after="40" w:line="360" w:lineRule="auto"/>
              <w:ind w:left="100" w:right="100"/>
            </w:pPr>
            <w:r w:rsidRPr="00DF6FAC">
              <w:rPr>
                <w:rFonts w:eastAsia="Arial"/>
                <w:color w:val="111111"/>
                <w:sz w:val="22"/>
                <w:szCs w:val="22"/>
              </w:rPr>
              <w:t>Avoids any collaboration with other children</w:t>
            </w:r>
          </w:p>
        </w:tc>
        <w:tc>
          <w:tcPr>
            <w:tcW w:w="720" w:type="dxa"/>
            <w:shd w:val="clear" w:color="auto" w:fill="FFFFFF"/>
            <w:tcMar>
              <w:top w:w="0" w:type="dxa"/>
              <w:left w:w="0" w:type="dxa"/>
              <w:bottom w:w="0" w:type="dxa"/>
              <w:right w:w="0" w:type="dxa"/>
            </w:tcMar>
            <w:vAlign w:val="center"/>
          </w:tcPr>
          <w:p w14:paraId="67A4F28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0.97</w:t>
            </w:r>
          </w:p>
        </w:tc>
        <w:tc>
          <w:tcPr>
            <w:tcW w:w="720" w:type="dxa"/>
            <w:shd w:val="clear" w:color="auto" w:fill="FFFFFF"/>
            <w:tcMar>
              <w:top w:w="0" w:type="dxa"/>
              <w:left w:w="0" w:type="dxa"/>
              <w:bottom w:w="0" w:type="dxa"/>
              <w:right w:w="0" w:type="dxa"/>
            </w:tcMar>
            <w:vAlign w:val="center"/>
          </w:tcPr>
          <w:p w14:paraId="3DF9D3E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2.08</w:t>
            </w:r>
          </w:p>
        </w:tc>
        <w:tc>
          <w:tcPr>
            <w:tcW w:w="720" w:type="dxa"/>
            <w:shd w:val="clear" w:color="auto" w:fill="FFFFFF"/>
            <w:tcMar>
              <w:top w:w="0" w:type="dxa"/>
              <w:left w:w="0" w:type="dxa"/>
              <w:bottom w:w="0" w:type="dxa"/>
              <w:right w:w="0" w:type="dxa"/>
            </w:tcMar>
            <w:vAlign w:val="center"/>
          </w:tcPr>
          <w:p w14:paraId="3443261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2.75</w:t>
            </w:r>
          </w:p>
        </w:tc>
        <w:tc>
          <w:tcPr>
            <w:tcW w:w="720" w:type="dxa"/>
            <w:shd w:val="clear" w:color="auto" w:fill="FFFFFF"/>
            <w:tcMar>
              <w:top w:w="0" w:type="dxa"/>
              <w:left w:w="0" w:type="dxa"/>
              <w:bottom w:w="0" w:type="dxa"/>
              <w:right w:w="0" w:type="dxa"/>
            </w:tcMar>
            <w:vAlign w:val="center"/>
          </w:tcPr>
          <w:p w14:paraId="0F197D7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3.36</w:t>
            </w:r>
          </w:p>
        </w:tc>
        <w:tc>
          <w:tcPr>
            <w:tcW w:w="720" w:type="dxa"/>
            <w:shd w:val="clear" w:color="auto" w:fill="FFFFFF"/>
            <w:tcMar>
              <w:top w:w="0" w:type="dxa"/>
              <w:left w:w="0" w:type="dxa"/>
              <w:bottom w:w="0" w:type="dxa"/>
              <w:right w:w="0" w:type="dxa"/>
            </w:tcMar>
            <w:vAlign w:val="center"/>
          </w:tcPr>
          <w:p w14:paraId="5FEF767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2.19</w:t>
            </w:r>
          </w:p>
        </w:tc>
        <w:tc>
          <w:tcPr>
            <w:tcW w:w="864" w:type="dxa"/>
            <w:shd w:val="clear" w:color="auto" w:fill="FFFFFF"/>
            <w:tcMar>
              <w:top w:w="0" w:type="dxa"/>
              <w:left w:w="0" w:type="dxa"/>
              <w:bottom w:w="0" w:type="dxa"/>
              <w:right w:w="0" w:type="dxa"/>
            </w:tcMar>
            <w:vAlign w:val="center"/>
          </w:tcPr>
          <w:p w14:paraId="00A11944"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F52EB3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15BE75E"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001A43CC" w14:textId="77777777" w:rsidR="0097247D" w:rsidRPr="00DF6FAC" w:rsidRDefault="0097247D" w:rsidP="005920AB">
            <w:pPr>
              <w:spacing w:before="40" w:after="40" w:line="360" w:lineRule="auto"/>
              <w:ind w:left="100" w:right="100"/>
            </w:pPr>
            <w:r w:rsidRPr="00DF6FAC">
              <w:rPr>
                <w:rFonts w:eastAsia="Arial"/>
                <w:color w:val="111111"/>
                <w:sz w:val="22"/>
                <w:szCs w:val="22"/>
              </w:rPr>
              <w:t>inse_1m</w:t>
            </w:r>
          </w:p>
        </w:tc>
        <w:tc>
          <w:tcPr>
            <w:tcW w:w="4896" w:type="dxa"/>
            <w:shd w:val="clear" w:color="auto" w:fill="FFFFFF"/>
            <w:tcMar>
              <w:top w:w="0" w:type="dxa"/>
              <w:left w:w="0" w:type="dxa"/>
              <w:bottom w:w="0" w:type="dxa"/>
              <w:right w:w="0" w:type="dxa"/>
            </w:tcMar>
            <w:vAlign w:val="center"/>
          </w:tcPr>
          <w:p w14:paraId="0AA79000" w14:textId="77777777" w:rsidR="0097247D" w:rsidRPr="00DF6FAC" w:rsidRDefault="0097247D" w:rsidP="005920AB">
            <w:pPr>
              <w:spacing w:before="40" w:after="40" w:line="360" w:lineRule="auto"/>
              <w:ind w:left="100" w:right="100"/>
            </w:pPr>
            <w:r w:rsidRPr="00DF6FAC">
              <w:rPr>
                <w:rFonts w:eastAsia="Arial"/>
                <w:color w:val="111111"/>
                <w:sz w:val="22"/>
                <w:szCs w:val="22"/>
              </w:rPr>
              <w:t>Avoids contact with other children for fear of criticism</w:t>
            </w:r>
          </w:p>
        </w:tc>
        <w:tc>
          <w:tcPr>
            <w:tcW w:w="720" w:type="dxa"/>
            <w:shd w:val="clear" w:color="auto" w:fill="FFFFFF"/>
            <w:tcMar>
              <w:top w:w="0" w:type="dxa"/>
              <w:left w:w="0" w:type="dxa"/>
              <w:bottom w:w="0" w:type="dxa"/>
              <w:right w:w="0" w:type="dxa"/>
            </w:tcMar>
            <w:vAlign w:val="center"/>
          </w:tcPr>
          <w:p w14:paraId="594C0DE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0.65</w:t>
            </w:r>
          </w:p>
        </w:tc>
        <w:tc>
          <w:tcPr>
            <w:tcW w:w="720" w:type="dxa"/>
            <w:shd w:val="clear" w:color="auto" w:fill="FFFFFF"/>
            <w:tcMar>
              <w:top w:w="0" w:type="dxa"/>
              <w:left w:w="0" w:type="dxa"/>
              <w:bottom w:w="0" w:type="dxa"/>
              <w:right w:w="0" w:type="dxa"/>
            </w:tcMar>
            <w:vAlign w:val="center"/>
          </w:tcPr>
          <w:p w14:paraId="55BDCD6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1.86</w:t>
            </w:r>
          </w:p>
        </w:tc>
        <w:tc>
          <w:tcPr>
            <w:tcW w:w="720" w:type="dxa"/>
            <w:shd w:val="clear" w:color="auto" w:fill="FFFFFF"/>
            <w:tcMar>
              <w:top w:w="0" w:type="dxa"/>
              <w:left w:w="0" w:type="dxa"/>
              <w:bottom w:w="0" w:type="dxa"/>
              <w:right w:w="0" w:type="dxa"/>
            </w:tcMar>
            <w:vAlign w:val="center"/>
          </w:tcPr>
          <w:p w14:paraId="6D7D639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2.78</w:t>
            </w:r>
          </w:p>
        </w:tc>
        <w:tc>
          <w:tcPr>
            <w:tcW w:w="720" w:type="dxa"/>
            <w:shd w:val="clear" w:color="auto" w:fill="FFFFFF"/>
            <w:tcMar>
              <w:top w:w="0" w:type="dxa"/>
              <w:left w:w="0" w:type="dxa"/>
              <w:bottom w:w="0" w:type="dxa"/>
              <w:right w:w="0" w:type="dxa"/>
            </w:tcMar>
            <w:vAlign w:val="center"/>
          </w:tcPr>
          <w:p w14:paraId="7E63B2F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3.58</w:t>
            </w:r>
          </w:p>
        </w:tc>
        <w:tc>
          <w:tcPr>
            <w:tcW w:w="720" w:type="dxa"/>
            <w:shd w:val="clear" w:color="auto" w:fill="FFFFFF"/>
            <w:tcMar>
              <w:top w:w="0" w:type="dxa"/>
              <w:left w:w="0" w:type="dxa"/>
              <w:bottom w:w="0" w:type="dxa"/>
              <w:right w:w="0" w:type="dxa"/>
            </w:tcMar>
            <w:vAlign w:val="center"/>
          </w:tcPr>
          <w:p w14:paraId="51D660D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2.55</w:t>
            </w:r>
          </w:p>
        </w:tc>
        <w:tc>
          <w:tcPr>
            <w:tcW w:w="864" w:type="dxa"/>
            <w:shd w:val="clear" w:color="auto" w:fill="FFFFFF"/>
            <w:tcMar>
              <w:top w:w="0" w:type="dxa"/>
              <w:left w:w="0" w:type="dxa"/>
              <w:bottom w:w="0" w:type="dxa"/>
              <w:right w:w="0" w:type="dxa"/>
            </w:tcMar>
            <w:vAlign w:val="center"/>
          </w:tcPr>
          <w:p w14:paraId="284EC6BE"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12B334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6C93587"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5DC7C542" w14:textId="77777777" w:rsidR="0097247D" w:rsidRPr="00DF6FAC" w:rsidRDefault="0097247D" w:rsidP="005920AB">
            <w:pPr>
              <w:spacing w:before="40" w:after="40" w:line="360" w:lineRule="auto"/>
              <w:ind w:left="100" w:right="100"/>
            </w:pPr>
            <w:r w:rsidRPr="00DF6FAC">
              <w:rPr>
                <w:rFonts w:eastAsia="Arial"/>
                <w:color w:val="111111"/>
                <w:sz w:val="22"/>
                <w:szCs w:val="22"/>
              </w:rPr>
              <w:t>shyn_1m</w:t>
            </w:r>
          </w:p>
        </w:tc>
        <w:tc>
          <w:tcPr>
            <w:tcW w:w="4896" w:type="dxa"/>
            <w:shd w:val="clear" w:color="auto" w:fill="FFFFFF"/>
            <w:tcMar>
              <w:top w:w="0" w:type="dxa"/>
              <w:left w:w="0" w:type="dxa"/>
              <w:bottom w:w="0" w:type="dxa"/>
              <w:right w:w="0" w:type="dxa"/>
            </w:tcMar>
            <w:vAlign w:val="center"/>
          </w:tcPr>
          <w:p w14:paraId="53E75316" w14:textId="77777777" w:rsidR="0097247D" w:rsidRPr="00DF6FAC" w:rsidRDefault="0097247D" w:rsidP="005920AB">
            <w:pPr>
              <w:spacing w:before="40" w:after="40" w:line="360" w:lineRule="auto"/>
              <w:ind w:left="100" w:right="100"/>
            </w:pPr>
            <w:r w:rsidRPr="00DF6FAC">
              <w:rPr>
                <w:rFonts w:eastAsia="Arial"/>
                <w:color w:val="111111"/>
                <w:sz w:val="22"/>
                <w:szCs w:val="22"/>
              </w:rPr>
              <w:t>Finds it hard to talk with other children</w:t>
            </w:r>
          </w:p>
        </w:tc>
        <w:tc>
          <w:tcPr>
            <w:tcW w:w="720" w:type="dxa"/>
            <w:shd w:val="clear" w:color="auto" w:fill="FFFFFF"/>
            <w:tcMar>
              <w:top w:w="0" w:type="dxa"/>
              <w:left w:w="0" w:type="dxa"/>
              <w:bottom w:w="0" w:type="dxa"/>
              <w:right w:w="0" w:type="dxa"/>
            </w:tcMar>
            <w:vAlign w:val="center"/>
          </w:tcPr>
          <w:p w14:paraId="6C6B523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0.68</w:t>
            </w:r>
          </w:p>
        </w:tc>
        <w:tc>
          <w:tcPr>
            <w:tcW w:w="720" w:type="dxa"/>
            <w:shd w:val="clear" w:color="auto" w:fill="FFFFFF"/>
            <w:tcMar>
              <w:top w:w="0" w:type="dxa"/>
              <w:left w:w="0" w:type="dxa"/>
              <w:bottom w:w="0" w:type="dxa"/>
              <w:right w:w="0" w:type="dxa"/>
            </w:tcMar>
            <w:vAlign w:val="center"/>
          </w:tcPr>
          <w:p w14:paraId="6C3E4FB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1.74</w:t>
            </w:r>
          </w:p>
        </w:tc>
        <w:tc>
          <w:tcPr>
            <w:tcW w:w="720" w:type="dxa"/>
            <w:shd w:val="clear" w:color="auto" w:fill="FFFFFF"/>
            <w:tcMar>
              <w:top w:w="0" w:type="dxa"/>
              <w:left w:w="0" w:type="dxa"/>
              <w:bottom w:w="0" w:type="dxa"/>
              <w:right w:w="0" w:type="dxa"/>
            </w:tcMar>
            <w:vAlign w:val="center"/>
          </w:tcPr>
          <w:p w14:paraId="2D85E96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2.47</w:t>
            </w:r>
          </w:p>
        </w:tc>
        <w:tc>
          <w:tcPr>
            <w:tcW w:w="720" w:type="dxa"/>
            <w:shd w:val="clear" w:color="auto" w:fill="FFFFFF"/>
            <w:tcMar>
              <w:top w:w="0" w:type="dxa"/>
              <w:left w:w="0" w:type="dxa"/>
              <w:bottom w:w="0" w:type="dxa"/>
              <w:right w:w="0" w:type="dxa"/>
            </w:tcMar>
            <w:vAlign w:val="center"/>
          </w:tcPr>
          <w:p w14:paraId="0557722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3.59</w:t>
            </w:r>
          </w:p>
        </w:tc>
        <w:tc>
          <w:tcPr>
            <w:tcW w:w="720" w:type="dxa"/>
            <w:shd w:val="clear" w:color="auto" w:fill="FFFFFF"/>
            <w:tcMar>
              <w:top w:w="0" w:type="dxa"/>
              <w:left w:w="0" w:type="dxa"/>
              <w:bottom w:w="0" w:type="dxa"/>
              <w:right w:w="0" w:type="dxa"/>
            </w:tcMar>
            <w:vAlign w:val="center"/>
          </w:tcPr>
          <w:p w14:paraId="06C401D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2.87</w:t>
            </w:r>
          </w:p>
        </w:tc>
        <w:tc>
          <w:tcPr>
            <w:tcW w:w="864" w:type="dxa"/>
            <w:shd w:val="clear" w:color="auto" w:fill="FFFFFF"/>
            <w:tcMar>
              <w:top w:w="0" w:type="dxa"/>
              <w:left w:w="0" w:type="dxa"/>
              <w:bottom w:w="0" w:type="dxa"/>
              <w:right w:w="0" w:type="dxa"/>
            </w:tcMar>
            <w:vAlign w:val="center"/>
          </w:tcPr>
          <w:p w14:paraId="28865DC2"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5C7A31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E790AF7"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4017330A" w14:textId="77777777" w:rsidR="0097247D" w:rsidRPr="00DF6FAC" w:rsidRDefault="0097247D" w:rsidP="005920AB">
            <w:pPr>
              <w:spacing w:before="40" w:after="40" w:line="360" w:lineRule="auto"/>
              <w:ind w:left="100" w:right="100"/>
            </w:pPr>
            <w:r w:rsidRPr="00DF6FAC">
              <w:rPr>
                <w:rFonts w:eastAsia="Arial"/>
                <w:color w:val="111111"/>
                <w:sz w:val="22"/>
                <w:szCs w:val="22"/>
              </w:rPr>
              <w:t>shyn_2m</w:t>
            </w:r>
          </w:p>
        </w:tc>
        <w:tc>
          <w:tcPr>
            <w:tcW w:w="4896" w:type="dxa"/>
            <w:shd w:val="clear" w:color="auto" w:fill="FFFFFF"/>
            <w:tcMar>
              <w:top w:w="0" w:type="dxa"/>
              <w:left w:w="0" w:type="dxa"/>
              <w:bottom w:w="0" w:type="dxa"/>
              <w:right w:w="0" w:type="dxa"/>
            </w:tcMar>
            <w:vAlign w:val="center"/>
          </w:tcPr>
          <w:p w14:paraId="550DECE9" w14:textId="77777777" w:rsidR="0097247D" w:rsidRPr="00DF6FAC" w:rsidRDefault="0097247D" w:rsidP="005920AB">
            <w:pPr>
              <w:spacing w:before="40" w:after="40" w:line="360" w:lineRule="auto"/>
              <w:ind w:left="100" w:right="100"/>
            </w:pPr>
            <w:r w:rsidRPr="00DF6FAC">
              <w:rPr>
                <w:rFonts w:eastAsia="Arial"/>
                <w:color w:val="111111"/>
                <w:sz w:val="22"/>
                <w:szCs w:val="22"/>
              </w:rPr>
              <w:t>Fears contact with other children</w:t>
            </w:r>
          </w:p>
        </w:tc>
        <w:tc>
          <w:tcPr>
            <w:tcW w:w="720" w:type="dxa"/>
            <w:shd w:val="clear" w:color="auto" w:fill="FFFFFF"/>
            <w:tcMar>
              <w:top w:w="0" w:type="dxa"/>
              <w:left w:w="0" w:type="dxa"/>
              <w:bottom w:w="0" w:type="dxa"/>
              <w:right w:w="0" w:type="dxa"/>
            </w:tcMar>
            <w:vAlign w:val="center"/>
          </w:tcPr>
          <w:p w14:paraId="12467E2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0.81</w:t>
            </w:r>
          </w:p>
        </w:tc>
        <w:tc>
          <w:tcPr>
            <w:tcW w:w="720" w:type="dxa"/>
            <w:shd w:val="clear" w:color="auto" w:fill="FFFFFF"/>
            <w:tcMar>
              <w:top w:w="0" w:type="dxa"/>
              <w:left w:w="0" w:type="dxa"/>
              <w:bottom w:w="0" w:type="dxa"/>
              <w:right w:w="0" w:type="dxa"/>
            </w:tcMar>
            <w:vAlign w:val="center"/>
          </w:tcPr>
          <w:p w14:paraId="3562CAB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1.79</w:t>
            </w:r>
          </w:p>
        </w:tc>
        <w:tc>
          <w:tcPr>
            <w:tcW w:w="720" w:type="dxa"/>
            <w:shd w:val="clear" w:color="auto" w:fill="FFFFFF"/>
            <w:tcMar>
              <w:top w:w="0" w:type="dxa"/>
              <w:left w:w="0" w:type="dxa"/>
              <w:bottom w:w="0" w:type="dxa"/>
              <w:right w:w="0" w:type="dxa"/>
            </w:tcMar>
            <w:vAlign w:val="center"/>
          </w:tcPr>
          <w:p w14:paraId="2A0827A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2.47</w:t>
            </w:r>
          </w:p>
        </w:tc>
        <w:tc>
          <w:tcPr>
            <w:tcW w:w="720" w:type="dxa"/>
            <w:shd w:val="clear" w:color="auto" w:fill="FFFFFF"/>
            <w:tcMar>
              <w:top w:w="0" w:type="dxa"/>
              <w:left w:w="0" w:type="dxa"/>
              <w:bottom w:w="0" w:type="dxa"/>
              <w:right w:w="0" w:type="dxa"/>
            </w:tcMar>
            <w:vAlign w:val="center"/>
          </w:tcPr>
          <w:p w14:paraId="15E4E7B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3.29</w:t>
            </w:r>
          </w:p>
        </w:tc>
        <w:tc>
          <w:tcPr>
            <w:tcW w:w="720" w:type="dxa"/>
            <w:shd w:val="clear" w:color="auto" w:fill="FFFFFF"/>
            <w:tcMar>
              <w:top w:w="0" w:type="dxa"/>
              <w:left w:w="0" w:type="dxa"/>
              <w:bottom w:w="0" w:type="dxa"/>
              <w:right w:w="0" w:type="dxa"/>
            </w:tcMar>
            <w:vAlign w:val="center"/>
          </w:tcPr>
          <w:p w14:paraId="099B037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3.18</w:t>
            </w:r>
          </w:p>
        </w:tc>
        <w:tc>
          <w:tcPr>
            <w:tcW w:w="864" w:type="dxa"/>
            <w:shd w:val="clear" w:color="auto" w:fill="FFFFFF"/>
            <w:tcMar>
              <w:top w:w="0" w:type="dxa"/>
              <w:left w:w="0" w:type="dxa"/>
              <w:bottom w:w="0" w:type="dxa"/>
              <w:right w:w="0" w:type="dxa"/>
            </w:tcMar>
            <w:vAlign w:val="center"/>
          </w:tcPr>
          <w:p w14:paraId="1AE1DDB4"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6030F9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B0AC488"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24A65EAE" w14:textId="77777777" w:rsidR="0097247D" w:rsidRPr="00DF6FAC" w:rsidRDefault="0097247D" w:rsidP="005920AB">
            <w:pPr>
              <w:spacing w:before="40" w:after="40" w:line="360" w:lineRule="auto"/>
              <w:ind w:left="100" w:right="100"/>
            </w:pPr>
            <w:r w:rsidRPr="00DF6FAC">
              <w:rPr>
                <w:rFonts w:eastAsia="Arial"/>
                <w:color w:val="111111"/>
                <w:sz w:val="22"/>
                <w:szCs w:val="22"/>
              </w:rPr>
              <w:t>inse_3m</w:t>
            </w:r>
          </w:p>
        </w:tc>
        <w:tc>
          <w:tcPr>
            <w:tcW w:w="4896" w:type="dxa"/>
            <w:shd w:val="clear" w:color="auto" w:fill="FFFFFF"/>
            <w:tcMar>
              <w:top w:w="0" w:type="dxa"/>
              <w:left w:w="0" w:type="dxa"/>
              <w:bottom w:w="0" w:type="dxa"/>
              <w:right w:w="0" w:type="dxa"/>
            </w:tcMar>
            <w:vAlign w:val="center"/>
          </w:tcPr>
          <w:p w14:paraId="1D8AEE7D" w14:textId="77777777" w:rsidR="0097247D" w:rsidRPr="00DF6FAC" w:rsidRDefault="0097247D" w:rsidP="005920AB">
            <w:pPr>
              <w:spacing w:before="40" w:after="40" w:line="360" w:lineRule="auto"/>
              <w:ind w:left="100" w:right="100"/>
            </w:pPr>
            <w:r w:rsidRPr="00DF6FAC">
              <w:rPr>
                <w:rFonts w:eastAsia="Arial"/>
                <w:color w:val="111111"/>
                <w:sz w:val="22"/>
                <w:szCs w:val="22"/>
              </w:rPr>
              <w:t>Believes that other children have an aversion for him/her</w:t>
            </w:r>
          </w:p>
        </w:tc>
        <w:tc>
          <w:tcPr>
            <w:tcW w:w="720" w:type="dxa"/>
            <w:shd w:val="clear" w:color="auto" w:fill="FFFFFF"/>
            <w:tcMar>
              <w:top w:w="0" w:type="dxa"/>
              <w:left w:w="0" w:type="dxa"/>
              <w:bottom w:w="0" w:type="dxa"/>
              <w:right w:w="0" w:type="dxa"/>
            </w:tcMar>
            <w:vAlign w:val="center"/>
          </w:tcPr>
          <w:p w14:paraId="75EBEA8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0.49</w:t>
            </w:r>
          </w:p>
        </w:tc>
        <w:tc>
          <w:tcPr>
            <w:tcW w:w="720" w:type="dxa"/>
            <w:shd w:val="clear" w:color="auto" w:fill="FFFFFF"/>
            <w:tcMar>
              <w:top w:w="0" w:type="dxa"/>
              <w:left w:w="0" w:type="dxa"/>
              <w:bottom w:w="0" w:type="dxa"/>
              <w:right w:w="0" w:type="dxa"/>
            </w:tcMar>
            <w:vAlign w:val="center"/>
          </w:tcPr>
          <w:p w14:paraId="7690406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1.75</w:t>
            </w:r>
          </w:p>
        </w:tc>
        <w:tc>
          <w:tcPr>
            <w:tcW w:w="720" w:type="dxa"/>
            <w:shd w:val="clear" w:color="auto" w:fill="FFFFFF"/>
            <w:tcMar>
              <w:top w:w="0" w:type="dxa"/>
              <w:left w:w="0" w:type="dxa"/>
              <w:bottom w:w="0" w:type="dxa"/>
              <w:right w:w="0" w:type="dxa"/>
            </w:tcMar>
            <w:vAlign w:val="center"/>
          </w:tcPr>
          <w:p w14:paraId="1704DFF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2.75</w:t>
            </w:r>
          </w:p>
        </w:tc>
        <w:tc>
          <w:tcPr>
            <w:tcW w:w="720" w:type="dxa"/>
            <w:shd w:val="clear" w:color="auto" w:fill="FFFFFF"/>
            <w:tcMar>
              <w:top w:w="0" w:type="dxa"/>
              <w:left w:w="0" w:type="dxa"/>
              <w:bottom w:w="0" w:type="dxa"/>
              <w:right w:w="0" w:type="dxa"/>
            </w:tcMar>
            <w:vAlign w:val="center"/>
          </w:tcPr>
          <w:p w14:paraId="31116B3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3.59</w:t>
            </w:r>
          </w:p>
        </w:tc>
        <w:tc>
          <w:tcPr>
            <w:tcW w:w="720" w:type="dxa"/>
            <w:shd w:val="clear" w:color="auto" w:fill="FFFFFF"/>
            <w:tcMar>
              <w:top w:w="0" w:type="dxa"/>
              <w:left w:w="0" w:type="dxa"/>
              <w:bottom w:w="0" w:type="dxa"/>
              <w:right w:w="0" w:type="dxa"/>
            </w:tcMar>
            <w:vAlign w:val="center"/>
          </w:tcPr>
          <w:p w14:paraId="0449E37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1.76</w:t>
            </w:r>
          </w:p>
        </w:tc>
        <w:tc>
          <w:tcPr>
            <w:tcW w:w="864" w:type="dxa"/>
            <w:shd w:val="clear" w:color="auto" w:fill="FFFFFF"/>
            <w:tcMar>
              <w:top w:w="0" w:type="dxa"/>
              <w:left w:w="0" w:type="dxa"/>
              <w:bottom w:w="0" w:type="dxa"/>
              <w:right w:w="0" w:type="dxa"/>
            </w:tcMar>
            <w:vAlign w:val="center"/>
          </w:tcPr>
          <w:p w14:paraId="21A7E33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0.011</w:t>
            </w:r>
          </w:p>
        </w:tc>
        <w:tc>
          <w:tcPr>
            <w:tcW w:w="648" w:type="dxa"/>
            <w:shd w:val="clear" w:color="auto" w:fill="FFFFFF"/>
            <w:tcMar>
              <w:top w:w="0" w:type="dxa"/>
              <w:left w:w="0" w:type="dxa"/>
              <w:bottom w:w="0" w:type="dxa"/>
              <w:right w:w="0" w:type="dxa"/>
            </w:tcMar>
            <w:vAlign w:val="center"/>
          </w:tcPr>
          <w:p w14:paraId="40C5459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3143E4D" w14:textId="77777777" w:rsidTr="005920AB">
        <w:trPr>
          <w:cantSplit/>
          <w:trHeight w:val="452"/>
          <w:jc w:val="center"/>
        </w:trPr>
        <w:tc>
          <w:tcPr>
            <w:tcW w:w="1440" w:type="dxa"/>
            <w:shd w:val="clear" w:color="auto" w:fill="FFFFFF"/>
            <w:tcMar>
              <w:top w:w="0" w:type="dxa"/>
              <w:left w:w="0" w:type="dxa"/>
              <w:bottom w:w="0" w:type="dxa"/>
              <w:right w:w="0" w:type="dxa"/>
            </w:tcMar>
            <w:vAlign w:val="center"/>
          </w:tcPr>
          <w:p w14:paraId="17229516" w14:textId="77777777" w:rsidR="0097247D" w:rsidRPr="00DF6FAC" w:rsidRDefault="0097247D" w:rsidP="005920AB">
            <w:pPr>
              <w:spacing w:before="40" w:after="40" w:line="360" w:lineRule="auto"/>
              <w:ind w:left="100" w:right="100"/>
            </w:pPr>
            <w:r w:rsidRPr="00DF6FAC">
              <w:rPr>
                <w:rFonts w:eastAsia="Arial"/>
                <w:color w:val="111111"/>
                <w:sz w:val="22"/>
                <w:szCs w:val="22"/>
              </w:rPr>
              <w:t>avoi_4m</w:t>
            </w:r>
          </w:p>
        </w:tc>
        <w:tc>
          <w:tcPr>
            <w:tcW w:w="4896" w:type="dxa"/>
            <w:shd w:val="clear" w:color="auto" w:fill="FFFFFF"/>
            <w:tcMar>
              <w:top w:w="0" w:type="dxa"/>
              <w:left w:w="0" w:type="dxa"/>
              <w:bottom w:w="0" w:type="dxa"/>
              <w:right w:w="0" w:type="dxa"/>
            </w:tcMar>
            <w:vAlign w:val="center"/>
          </w:tcPr>
          <w:p w14:paraId="24BE3440" w14:textId="77777777" w:rsidR="0097247D" w:rsidRPr="00DF6FAC" w:rsidRDefault="0097247D" w:rsidP="005920AB">
            <w:pPr>
              <w:spacing w:before="40" w:after="40" w:line="360" w:lineRule="auto"/>
              <w:ind w:left="100" w:right="100"/>
            </w:pPr>
            <w:r w:rsidRPr="00DF6FAC">
              <w:rPr>
                <w:rFonts w:eastAsia="Arial"/>
                <w:color w:val="111111"/>
                <w:sz w:val="22"/>
                <w:szCs w:val="22"/>
              </w:rPr>
              <w:t>Avoids contact with other children as much as possible</w:t>
            </w:r>
          </w:p>
        </w:tc>
        <w:tc>
          <w:tcPr>
            <w:tcW w:w="720" w:type="dxa"/>
            <w:shd w:val="clear" w:color="auto" w:fill="FFFFFF"/>
            <w:tcMar>
              <w:top w:w="0" w:type="dxa"/>
              <w:left w:w="0" w:type="dxa"/>
              <w:bottom w:w="0" w:type="dxa"/>
              <w:right w:w="0" w:type="dxa"/>
            </w:tcMar>
            <w:vAlign w:val="center"/>
          </w:tcPr>
          <w:p w14:paraId="2FE74B2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0.94</w:t>
            </w:r>
          </w:p>
        </w:tc>
        <w:tc>
          <w:tcPr>
            <w:tcW w:w="720" w:type="dxa"/>
            <w:shd w:val="clear" w:color="auto" w:fill="FFFFFF"/>
            <w:tcMar>
              <w:top w:w="0" w:type="dxa"/>
              <w:left w:w="0" w:type="dxa"/>
              <w:bottom w:w="0" w:type="dxa"/>
              <w:right w:w="0" w:type="dxa"/>
            </w:tcMar>
            <w:vAlign w:val="center"/>
          </w:tcPr>
          <w:p w14:paraId="5739D63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2.05</w:t>
            </w:r>
          </w:p>
        </w:tc>
        <w:tc>
          <w:tcPr>
            <w:tcW w:w="720" w:type="dxa"/>
            <w:shd w:val="clear" w:color="auto" w:fill="FFFFFF"/>
            <w:tcMar>
              <w:top w:w="0" w:type="dxa"/>
              <w:left w:w="0" w:type="dxa"/>
              <w:bottom w:w="0" w:type="dxa"/>
              <w:right w:w="0" w:type="dxa"/>
            </w:tcMar>
            <w:vAlign w:val="center"/>
          </w:tcPr>
          <w:p w14:paraId="60DC537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w:t>
            </w:r>
          </w:p>
        </w:tc>
        <w:tc>
          <w:tcPr>
            <w:tcW w:w="720" w:type="dxa"/>
            <w:shd w:val="clear" w:color="auto" w:fill="FFFFFF"/>
            <w:tcMar>
              <w:top w:w="0" w:type="dxa"/>
              <w:left w:w="0" w:type="dxa"/>
              <w:bottom w:w="0" w:type="dxa"/>
              <w:right w:w="0" w:type="dxa"/>
            </w:tcMar>
            <w:vAlign w:val="center"/>
          </w:tcPr>
          <w:p w14:paraId="7F7B321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3.23</w:t>
            </w:r>
          </w:p>
        </w:tc>
        <w:tc>
          <w:tcPr>
            <w:tcW w:w="720" w:type="dxa"/>
            <w:shd w:val="clear" w:color="auto" w:fill="FFFFFF"/>
            <w:tcMar>
              <w:top w:w="0" w:type="dxa"/>
              <w:left w:w="0" w:type="dxa"/>
              <w:bottom w:w="0" w:type="dxa"/>
              <w:right w:w="0" w:type="dxa"/>
            </w:tcMar>
            <w:vAlign w:val="center"/>
          </w:tcPr>
          <w:p w14:paraId="343D236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3.31</w:t>
            </w:r>
          </w:p>
        </w:tc>
        <w:tc>
          <w:tcPr>
            <w:tcW w:w="864" w:type="dxa"/>
            <w:shd w:val="clear" w:color="auto" w:fill="FFFFFF"/>
            <w:tcMar>
              <w:top w:w="0" w:type="dxa"/>
              <w:left w:w="0" w:type="dxa"/>
              <w:bottom w:w="0" w:type="dxa"/>
              <w:right w:w="0" w:type="dxa"/>
            </w:tcMar>
            <w:vAlign w:val="center"/>
          </w:tcPr>
          <w:p w14:paraId="2883DCE5"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5BDF2B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8295DB5"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AA6ED2E" w14:textId="77777777" w:rsidR="0097247D" w:rsidRPr="00DF6FAC" w:rsidRDefault="0097247D" w:rsidP="005920AB">
            <w:pPr>
              <w:spacing w:before="40" w:after="40" w:line="360" w:lineRule="auto"/>
              <w:ind w:left="100" w:right="100"/>
            </w:pPr>
            <w:r w:rsidRPr="00DF6FAC">
              <w:rPr>
                <w:rFonts w:eastAsia="Arial"/>
                <w:color w:val="111111"/>
                <w:sz w:val="22"/>
                <w:szCs w:val="22"/>
              </w:rPr>
              <w:t>shyn_5m</w:t>
            </w:r>
          </w:p>
        </w:tc>
        <w:tc>
          <w:tcPr>
            <w:tcW w:w="4896" w:type="dxa"/>
            <w:shd w:val="clear" w:color="auto" w:fill="FFFFFF"/>
            <w:tcMar>
              <w:top w:w="0" w:type="dxa"/>
              <w:left w:w="0" w:type="dxa"/>
              <w:bottom w:w="0" w:type="dxa"/>
              <w:right w:w="0" w:type="dxa"/>
            </w:tcMar>
            <w:vAlign w:val="center"/>
          </w:tcPr>
          <w:p w14:paraId="70E5FC69" w14:textId="77777777" w:rsidR="0097247D" w:rsidRPr="00DF6FAC" w:rsidRDefault="0097247D" w:rsidP="005920AB">
            <w:pPr>
              <w:spacing w:before="40" w:after="40" w:line="360" w:lineRule="auto"/>
              <w:ind w:left="100" w:right="100"/>
            </w:pPr>
            <w:r w:rsidRPr="00DF6FAC">
              <w:rPr>
                <w:rFonts w:eastAsia="Arial"/>
                <w:color w:val="111111"/>
                <w:sz w:val="22"/>
                <w:szCs w:val="22"/>
              </w:rPr>
              <w:t>Always feels uncomfortable when other children are around</w:t>
            </w:r>
          </w:p>
        </w:tc>
        <w:tc>
          <w:tcPr>
            <w:tcW w:w="720" w:type="dxa"/>
            <w:shd w:val="clear" w:color="auto" w:fill="FFFFFF"/>
            <w:tcMar>
              <w:top w:w="0" w:type="dxa"/>
              <w:left w:w="0" w:type="dxa"/>
              <w:bottom w:w="0" w:type="dxa"/>
              <w:right w:w="0" w:type="dxa"/>
            </w:tcMar>
            <w:vAlign w:val="center"/>
          </w:tcPr>
          <w:p w14:paraId="42114E5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0.74</w:t>
            </w:r>
          </w:p>
        </w:tc>
        <w:tc>
          <w:tcPr>
            <w:tcW w:w="720" w:type="dxa"/>
            <w:shd w:val="clear" w:color="auto" w:fill="FFFFFF"/>
            <w:tcMar>
              <w:top w:w="0" w:type="dxa"/>
              <w:left w:w="0" w:type="dxa"/>
              <w:bottom w:w="0" w:type="dxa"/>
              <w:right w:w="0" w:type="dxa"/>
            </w:tcMar>
            <w:vAlign w:val="center"/>
          </w:tcPr>
          <w:p w14:paraId="2CF745B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2.03</w:t>
            </w:r>
          </w:p>
        </w:tc>
        <w:tc>
          <w:tcPr>
            <w:tcW w:w="720" w:type="dxa"/>
            <w:shd w:val="clear" w:color="auto" w:fill="FFFFFF"/>
            <w:tcMar>
              <w:top w:w="0" w:type="dxa"/>
              <w:left w:w="0" w:type="dxa"/>
              <w:bottom w:w="0" w:type="dxa"/>
              <w:right w:w="0" w:type="dxa"/>
            </w:tcMar>
            <w:vAlign w:val="center"/>
          </w:tcPr>
          <w:p w14:paraId="253B06E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2.95</w:t>
            </w:r>
          </w:p>
        </w:tc>
        <w:tc>
          <w:tcPr>
            <w:tcW w:w="720" w:type="dxa"/>
            <w:shd w:val="clear" w:color="auto" w:fill="FFFFFF"/>
            <w:tcMar>
              <w:top w:w="0" w:type="dxa"/>
              <w:left w:w="0" w:type="dxa"/>
              <w:bottom w:w="0" w:type="dxa"/>
              <w:right w:w="0" w:type="dxa"/>
            </w:tcMar>
            <w:vAlign w:val="center"/>
          </w:tcPr>
          <w:p w14:paraId="6483A77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3.35</w:t>
            </w:r>
          </w:p>
        </w:tc>
        <w:tc>
          <w:tcPr>
            <w:tcW w:w="720" w:type="dxa"/>
            <w:shd w:val="clear" w:color="auto" w:fill="FFFFFF"/>
            <w:tcMar>
              <w:top w:w="0" w:type="dxa"/>
              <w:left w:w="0" w:type="dxa"/>
              <w:bottom w:w="0" w:type="dxa"/>
              <w:right w:w="0" w:type="dxa"/>
            </w:tcMar>
            <w:vAlign w:val="center"/>
          </w:tcPr>
          <w:p w14:paraId="29BBCC1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2.79</w:t>
            </w:r>
          </w:p>
        </w:tc>
        <w:tc>
          <w:tcPr>
            <w:tcW w:w="864" w:type="dxa"/>
            <w:shd w:val="clear" w:color="auto" w:fill="FFFFFF"/>
            <w:tcMar>
              <w:top w:w="0" w:type="dxa"/>
              <w:left w:w="0" w:type="dxa"/>
              <w:bottom w:w="0" w:type="dxa"/>
              <w:right w:w="0" w:type="dxa"/>
            </w:tcMar>
            <w:vAlign w:val="center"/>
          </w:tcPr>
          <w:p w14:paraId="24910B49"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B6AB83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A43B645"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65FCD938" w14:textId="77777777" w:rsidR="0097247D" w:rsidRPr="00DF6FAC" w:rsidRDefault="0097247D" w:rsidP="005920AB">
            <w:pPr>
              <w:spacing w:before="40" w:after="40" w:line="360" w:lineRule="auto"/>
              <w:ind w:left="100" w:right="100"/>
            </w:pPr>
            <w:r w:rsidRPr="00DF6FAC">
              <w:rPr>
                <w:rFonts w:eastAsia="Arial"/>
                <w:color w:val="111111"/>
                <w:sz w:val="22"/>
                <w:szCs w:val="22"/>
              </w:rPr>
              <w:t>inse_6m</w:t>
            </w:r>
          </w:p>
        </w:tc>
        <w:tc>
          <w:tcPr>
            <w:tcW w:w="4896" w:type="dxa"/>
            <w:shd w:val="clear" w:color="auto" w:fill="FFFFFF"/>
            <w:tcMar>
              <w:top w:w="0" w:type="dxa"/>
              <w:left w:w="0" w:type="dxa"/>
              <w:bottom w:w="0" w:type="dxa"/>
              <w:right w:w="0" w:type="dxa"/>
            </w:tcMar>
            <w:vAlign w:val="center"/>
          </w:tcPr>
          <w:p w14:paraId="30262BE9" w14:textId="77777777" w:rsidR="0097247D" w:rsidRPr="00DF6FAC" w:rsidRDefault="0097247D" w:rsidP="005920AB">
            <w:pPr>
              <w:spacing w:before="40" w:after="40" w:line="360" w:lineRule="auto"/>
              <w:ind w:left="100" w:right="100"/>
            </w:pPr>
            <w:r w:rsidRPr="00DF6FAC">
              <w:rPr>
                <w:rFonts w:eastAsia="Arial"/>
                <w:color w:val="111111"/>
                <w:sz w:val="22"/>
                <w:szCs w:val="22"/>
              </w:rPr>
              <w:t>Is afraid of being rejected when others get to know him/her</w:t>
            </w:r>
          </w:p>
        </w:tc>
        <w:tc>
          <w:tcPr>
            <w:tcW w:w="720" w:type="dxa"/>
            <w:shd w:val="clear" w:color="auto" w:fill="FFFFFF"/>
            <w:tcMar>
              <w:top w:w="0" w:type="dxa"/>
              <w:left w:w="0" w:type="dxa"/>
              <w:bottom w:w="0" w:type="dxa"/>
              <w:right w:w="0" w:type="dxa"/>
            </w:tcMar>
            <w:vAlign w:val="center"/>
          </w:tcPr>
          <w:p w14:paraId="436F591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0.35</w:t>
            </w:r>
          </w:p>
        </w:tc>
        <w:tc>
          <w:tcPr>
            <w:tcW w:w="720" w:type="dxa"/>
            <w:shd w:val="clear" w:color="auto" w:fill="FFFFFF"/>
            <w:tcMar>
              <w:top w:w="0" w:type="dxa"/>
              <w:left w:w="0" w:type="dxa"/>
              <w:bottom w:w="0" w:type="dxa"/>
              <w:right w:w="0" w:type="dxa"/>
            </w:tcMar>
            <w:vAlign w:val="center"/>
          </w:tcPr>
          <w:p w14:paraId="21B8CFB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1.75</w:t>
            </w:r>
          </w:p>
        </w:tc>
        <w:tc>
          <w:tcPr>
            <w:tcW w:w="720" w:type="dxa"/>
            <w:shd w:val="clear" w:color="auto" w:fill="FFFFFF"/>
            <w:tcMar>
              <w:top w:w="0" w:type="dxa"/>
              <w:left w:w="0" w:type="dxa"/>
              <w:bottom w:w="0" w:type="dxa"/>
              <w:right w:w="0" w:type="dxa"/>
            </w:tcMar>
            <w:vAlign w:val="center"/>
          </w:tcPr>
          <w:p w14:paraId="4A04B66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w:t>
            </w:r>
          </w:p>
        </w:tc>
        <w:tc>
          <w:tcPr>
            <w:tcW w:w="720" w:type="dxa"/>
            <w:shd w:val="clear" w:color="auto" w:fill="FFFFFF"/>
            <w:tcMar>
              <w:top w:w="0" w:type="dxa"/>
              <w:left w:w="0" w:type="dxa"/>
              <w:bottom w:w="0" w:type="dxa"/>
              <w:right w:w="0" w:type="dxa"/>
            </w:tcMar>
            <w:vAlign w:val="center"/>
          </w:tcPr>
          <w:p w14:paraId="31D780D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3.95</w:t>
            </w:r>
          </w:p>
        </w:tc>
        <w:tc>
          <w:tcPr>
            <w:tcW w:w="720" w:type="dxa"/>
            <w:shd w:val="clear" w:color="auto" w:fill="FFFFFF"/>
            <w:tcMar>
              <w:top w:w="0" w:type="dxa"/>
              <w:left w:w="0" w:type="dxa"/>
              <w:bottom w:w="0" w:type="dxa"/>
              <w:right w:w="0" w:type="dxa"/>
            </w:tcMar>
            <w:vAlign w:val="center"/>
          </w:tcPr>
          <w:p w14:paraId="33767AA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w:t>
            </w:r>
          </w:p>
        </w:tc>
        <w:tc>
          <w:tcPr>
            <w:tcW w:w="864" w:type="dxa"/>
            <w:shd w:val="clear" w:color="auto" w:fill="FFFFFF"/>
            <w:tcMar>
              <w:top w:w="0" w:type="dxa"/>
              <w:left w:w="0" w:type="dxa"/>
              <w:bottom w:w="0" w:type="dxa"/>
              <w:right w:w="0" w:type="dxa"/>
            </w:tcMar>
            <w:vAlign w:val="center"/>
          </w:tcPr>
          <w:p w14:paraId="634BCACE"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DB029E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543021F0" w14:textId="77777777" w:rsidTr="005920AB">
        <w:trPr>
          <w:cantSplit/>
          <w:trHeight w:val="413"/>
          <w:jc w:val="center"/>
        </w:trPr>
        <w:tc>
          <w:tcPr>
            <w:tcW w:w="6336" w:type="dxa"/>
            <w:gridSpan w:val="2"/>
            <w:shd w:val="clear" w:color="auto" w:fill="FFFFFF"/>
            <w:tcMar>
              <w:top w:w="0" w:type="dxa"/>
              <w:left w:w="0" w:type="dxa"/>
              <w:bottom w:w="0" w:type="dxa"/>
              <w:right w:w="0" w:type="dxa"/>
            </w:tcMar>
            <w:vAlign w:val="center"/>
          </w:tcPr>
          <w:p w14:paraId="33F51218" w14:textId="5BC3E9E6" w:rsidR="005920AB" w:rsidRPr="00DF6FAC" w:rsidRDefault="005920AB" w:rsidP="005920AB">
            <w:pPr>
              <w:spacing w:before="40" w:after="40" w:line="360" w:lineRule="auto"/>
              <w:ind w:left="100" w:right="100"/>
              <w:jc w:val="center"/>
            </w:pPr>
          </w:p>
          <w:p w14:paraId="1BFFAC44" w14:textId="3A185AEA"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Paranoid Traits</w:t>
            </w:r>
          </w:p>
        </w:tc>
        <w:tc>
          <w:tcPr>
            <w:tcW w:w="720" w:type="dxa"/>
            <w:shd w:val="clear" w:color="auto" w:fill="FFFFFF"/>
            <w:tcMar>
              <w:top w:w="0" w:type="dxa"/>
              <w:left w:w="0" w:type="dxa"/>
              <w:bottom w:w="0" w:type="dxa"/>
              <w:right w:w="0" w:type="dxa"/>
            </w:tcMar>
            <w:vAlign w:val="center"/>
          </w:tcPr>
          <w:p w14:paraId="3A807443"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6CF8F3B9"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25AAE1B1"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27A102EB"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66F9AD03"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136F3C69"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D6D4656" w14:textId="77777777" w:rsidR="005920AB" w:rsidRPr="00DF6FAC" w:rsidRDefault="005920AB" w:rsidP="00691648">
            <w:pPr>
              <w:spacing w:before="40" w:after="40" w:line="360" w:lineRule="auto"/>
              <w:ind w:left="100" w:right="100"/>
              <w:jc w:val="right"/>
            </w:pPr>
          </w:p>
        </w:tc>
      </w:tr>
      <w:tr w:rsidR="0097247D" w:rsidRPr="00DF6FAC" w14:paraId="09B4A9C0"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5592E614" w14:textId="77777777" w:rsidR="0097247D" w:rsidRPr="00DF6FAC" w:rsidRDefault="0097247D" w:rsidP="005920AB">
            <w:pPr>
              <w:spacing w:before="40" w:after="40" w:line="360" w:lineRule="auto"/>
              <w:ind w:left="100" w:right="100"/>
            </w:pPr>
            <w:r w:rsidRPr="00DF6FAC">
              <w:rPr>
                <w:rFonts w:eastAsia="Arial"/>
                <w:color w:val="111111"/>
                <w:sz w:val="22"/>
                <w:szCs w:val="22"/>
              </w:rPr>
              <w:t>para_2m</w:t>
            </w:r>
          </w:p>
        </w:tc>
        <w:tc>
          <w:tcPr>
            <w:tcW w:w="4896" w:type="dxa"/>
            <w:shd w:val="clear" w:color="auto" w:fill="FFFFFF"/>
            <w:tcMar>
              <w:top w:w="0" w:type="dxa"/>
              <w:left w:w="0" w:type="dxa"/>
              <w:bottom w:w="0" w:type="dxa"/>
              <w:right w:w="0" w:type="dxa"/>
            </w:tcMar>
            <w:vAlign w:val="center"/>
          </w:tcPr>
          <w:p w14:paraId="7F916AB3" w14:textId="77777777" w:rsidR="0097247D" w:rsidRPr="00DF6FAC" w:rsidRDefault="0097247D" w:rsidP="005920AB">
            <w:pPr>
              <w:spacing w:before="40" w:after="40" w:line="360" w:lineRule="auto"/>
              <w:ind w:left="100" w:right="100"/>
            </w:pPr>
            <w:r w:rsidRPr="00DF6FAC">
              <w:rPr>
                <w:rFonts w:eastAsia="Arial"/>
                <w:color w:val="111111"/>
                <w:sz w:val="22"/>
                <w:szCs w:val="22"/>
              </w:rPr>
              <w:t>Is convinced that other children always have bad intentions</w:t>
            </w:r>
          </w:p>
        </w:tc>
        <w:tc>
          <w:tcPr>
            <w:tcW w:w="720" w:type="dxa"/>
            <w:shd w:val="clear" w:color="auto" w:fill="FFFFFF"/>
            <w:tcMar>
              <w:top w:w="0" w:type="dxa"/>
              <w:left w:w="0" w:type="dxa"/>
              <w:bottom w:w="0" w:type="dxa"/>
              <w:right w:w="0" w:type="dxa"/>
            </w:tcMar>
            <w:vAlign w:val="center"/>
          </w:tcPr>
          <w:p w14:paraId="08B7424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0.53</w:t>
            </w:r>
          </w:p>
        </w:tc>
        <w:tc>
          <w:tcPr>
            <w:tcW w:w="720" w:type="dxa"/>
            <w:shd w:val="clear" w:color="auto" w:fill="FFFFFF"/>
            <w:tcMar>
              <w:top w:w="0" w:type="dxa"/>
              <w:left w:w="0" w:type="dxa"/>
              <w:bottom w:w="0" w:type="dxa"/>
              <w:right w:w="0" w:type="dxa"/>
            </w:tcMar>
            <w:vAlign w:val="center"/>
          </w:tcPr>
          <w:p w14:paraId="79764AF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w:t>
            </w:r>
          </w:p>
        </w:tc>
        <w:tc>
          <w:tcPr>
            <w:tcW w:w="720" w:type="dxa"/>
            <w:shd w:val="clear" w:color="auto" w:fill="FFFFFF"/>
            <w:tcMar>
              <w:top w:w="0" w:type="dxa"/>
              <w:left w:w="0" w:type="dxa"/>
              <w:bottom w:w="0" w:type="dxa"/>
              <w:right w:w="0" w:type="dxa"/>
            </w:tcMar>
            <w:vAlign w:val="center"/>
          </w:tcPr>
          <w:p w14:paraId="4A27209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2.45</w:t>
            </w:r>
          </w:p>
        </w:tc>
        <w:tc>
          <w:tcPr>
            <w:tcW w:w="720" w:type="dxa"/>
            <w:shd w:val="clear" w:color="auto" w:fill="FFFFFF"/>
            <w:tcMar>
              <w:top w:w="0" w:type="dxa"/>
              <w:left w:w="0" w:type="dxa"/>
              <w:bottom w:w="0" w:type="dxa"/>
              <w:right w:w="0" w:type="dxa"/>
            </w:tcMar>
            <w:vAlign w:val="center"/>
          </w:tcPr>
          <w:p w14:paraId="5A1A8E6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3.35</w:t>
            </w:r>
          </w:p>
        </w:tc>
        <w:tc>
          <w:tcPr>
            <w:tcW w:w="720" w:type="dxa"/>
            <w:shd w:val="clear" w:color="auto" w:fill="FFFFFF"/>
            <w:tcMar>
              <w:top w:w="0" w:type="dxa"/>
              <w:left w:w="0" w:type="dxa"/>
              <w:bottom w:w="0" w:type="dxa"/>
              <w:right w:w="0" w:type="dxa"/>
            </w:tcMar>
            <w:vAlign w:val="center"/>
          </w:tcPr>
          <w:p w14:paraId="47D528A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2.32</w:t>
            </w:r>
          </w:p>
        </w:tc>
        <w:tc>
          <w:tcPr>
            <w:tcW w:w="864" w:type="dxa"/>
            <w:shd w:val="clear" w:color="auto" w:fill="FFFFFF"/>
            <w:tcMar>
              <w:top w:w="0" w:type="dxa"/>
              <w:left w:w="0" w:type="dxa"/>
              <w:bottom w:w="0" w:type="dxa"/>
              <w:right w:w="0" w:type="dxa"/>
            </w:tcMar>
            <w:vAlign w:val="center"/>
          </w:tcPr>
          <w:p w14:paraId="578593D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0.024</w:t>
            </w:r>
          </w:p>
        </w:tc>
        <w:tc>
          <w:tcPr>
            <w:tcW w:w="648" w:type="dxa"/>
            <w:shd w:val="clear" w:color="auto" w:fill="FFFFFF"/>
            <w:tcMar>
              <w:top w:w="0" w:type="dxa"/>
              <w:left w:w="0" w:type="dxa"/>
              <w:bottom w:w="0" w:type="dxa"/>
              <w:right w:w="0" w:type="dxa"/>
            </w:tcMar>
            <w:vAlign w:val="center"/>
          </w:tcPr>
          <w:p w14:paraId="3A848A2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A2BBB1E"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2E0EB56" w14:textId="77777777" w:rsidR="0097247D" w:rsidRPr="00DF6FAC" w:rsidRDefault="0097247D" w:rsidP="005920AB">
            <w:pPr>
              <w:spacing w:before="40" w:after="40" w:line="360" w:lineRule="auto"/>
              <w:ind w:left="100" w:right="100"/>
            </w:pPr>
            <w:r w:rsidRPr="00DF6FAC">
              <w:rPr>
                <w:rFonts w:eastAsia="Arial"/>
                <w:color w:val="111111"/>
                <w:sz w:val="22"/>
                <w:szCs w:val="22"/>
              </w:rPr>
              <w:t>para_3m</w:t>
            </w:r>
          </w:p>
        </w:tc>
        <w:tc>
          <w:tcPr>
            <w:tcW w:w="4896" w:type="dxa"/>
            <w:shd w:val="clear" w:color="auto" w:fill="FFFFFF"/>
            <w:tcMar>
              <w:top w:w="0" w:type="dxa"/>
              <w:left w:w="0" w:type="dxa"/>
              <w:bottom w:w="0" w:type="dxa"/>
              <w:right w:w="0" w:type="dxa"/>
            </w:tcMar>
            <w:vAlign w:val="center"/>
          </w:tcPr>
          <w:p w14:paraId="39B1321C" w14:textId="77777777" w:rsidR="0097247D" w:rsidRPr="00DF6FAC" w:rsidRDefault="0097247D" w:rsidP="005920AB">
            <w:pPr>
              <w:spacing w:before="40" w:after="40" w:line="360" w:lineRule="auto"/>
              <w:ind w:left="100" w:right="100"/>
            </w:pPr>
            <w:r w:rsidRPr="00DF6FAC">
              <w:rPr>
                <w:rFonts w:eastAsia="Arial"/>
                <w:color w:val="111111"/>
                <w:sz w:val="22"/>
                <w:szCs w:val="22"/>
              </w:rPr>
              <w:t>Is always on his/her guard against others</w:t>
            </w:r>
          </w:p>
        </w:tc>
        <w:tc>
          <w:tcPr>
            <w:tcW w:w="720" w:type="dxa"/>
            <w:shd w:val="clear" w:color="auto" w:fill="FFFFFF"/>
            <w:tcMar>
              <w:top w:w="0" w:type="dxa"/>
              <w:left w:w="0" w:type="dxa"/>
              <w:bottom w:w="0" w:type="dxa"/>
              <w:right w:w="0" w:type="dxa"/>
            </w:tcMar>
            <w:vAlign w:val="center"/>
          </w:tcPr>
          <w:p w14:paraId="5DDC3D5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0.17</w:t>
            </w:r>
          </w:p>
        </w:tc>
        <w:tc>
          <w:tcPr>
            <w:tcW w:w="720" w:type="dxa"/>
            <w:shd w:val="clear" w:color="auto" w:fill="FFFFFF"/>
            <w:tcMar>
              <w:top w:w="0" w:type="dxa"/>
              <w:left w:w="0" w:type="dxa"/>
              <w:bottom w:w="0" w:type="dxa"/>
              <w:right w:w="0" w:type="dxa"/>
            </w:tcMar>
            <w:vAlign w:val="center"/>
          </w:tcPr>
          <w:p w14:paraId="652A961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1.41</w:t>
            </w:r>
          </w:p>
        </w:tc>
        <w:tc>
          <w:tcPr>
            <w:tcW w:w="720" w:type="dxa"/>
            <w:shd w:val="clear" w:color="auto" w:fill="FFFFFF"/>
            <w:tcMar>
              <w:top w:w="0" w:type="dxa"/>
              <w:left w:w="0" w:type="dxa"/>
              <w:bottom w:w="0" w:type="dxa"/>
              <w:right w:w="0" w:type="dxa"/>
            </w:tcMar>
            <w:vAlign w:val="center"/>
          </w:tcPr>
          <w:p w14:paraId="2DCCB58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2.27</w:t>
            </w:r>
          </w:p>
        </w:tc>
        <w:tc>
          <w:tcPr>
            <w:tcW w:w="720" w:type="dxa"/>
            <w:shd w:val="clear" w:color="auto" w:fill="FFFFFF"/>
            <w:tcMar>
              <w:top w:w="0" w:type="dxa"/>
              <w:left w:w="0" w:type="dxa"/>
              <w:bottom w:w="0" w:type="dxa"/>
              <w:right w:w="0" w:type="dxa"/>
            </w:tcMar>
            <w:vAlign w:val="center"/>
          </w:tcPr>
          <w:p w14:paraId="215C558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3.09</w:t>
            </w:r>
          </w:p>
        </w:tc>
        <w:tc>
          <w:tcPr>
            <w:tcW w:w="720" w:type="dxa"/>
            <w:shd w:val="clear" w:color="auto" w:fill="FFFFFF"/>
            <w:tcMar>
              <w:top w:w="0" w:type="dxa"/>
              <w:left w:w="0" w:type="dxa"/>
              <w:bottom w:w="0" w:type="dxa"/>
              <w:right w:w="0" w:type="dxa"/>
            </w:tcMar>
            <w:vAlign w:val="center"/>
          </w:tcPr>
          <w:p w14:paraId="6E4A0E4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w:t>
            </w:r>
          </w:p>
        </w:tc>
        <w:tc>
          <w:tcPr>
            <w:tcW w:w="864" w:type="dxa"/>
            <w:shd w:val="clear" w:color="auto" w:fill="FFFFFF"/>
            <w:tcMar>
              <w:top w:w="0" w:type="dxa"/>
              <w:left w:w="0" w:type="dxa"/>
              <w:bottom w:w="0" w:type="dxa"/>
              <w:right w:w="0" w:type="dxa"/>
            </w:tcMar>
            <w:vAlign w:val="center"/>
          </w:tcPr>
          <w:p w14:paraId="2A13C69D"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3B74DA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123338C" w14:textId="77777777" w:rsidTr="005920AB">
        <w:trPr>
          <w:cantSplit/>
          <w:trHeight w:val="452"/>
          <w:jc w:val="center"/>
        </w:trPr>
        <w:tc>
          <w:tcPr>
            <w:tcW w:w="1440" w:type="dxa"/>
            <w:shd w:val="clear" w:color="auto" w:fill="FFFFFF"/>
            <w:tcMar>
              <w:top w:w="0" w:type="dxa"/>
              <w:left w:w="0" w:type="dxa"/>
              <w:bottom w:w="0" w:type="dxa"/>
              <w:right w:w="0" w:type="dxa"/>
            </w:tcMar>
            <w:vAlign w:val="center"/>
          </w:tcPr>
          <w:p w14:paraId="3AB63C80" w14:textId="77777777" w:rsidR="0097247D" w:rsidRPr="00DF6FAC" w:rsidRDefault="0097247D" w:rsidP="005920AB">
            <w:pPr>
              <w:spacing w:before="40" w:after="40" w:line="360" w:lineRule="auto"/>
              <w:ind w:left="100" w:right="100"/>
            </w:pPr>
            <w:r w:rsidRPr="00DF6FAC">
              <w:rPr>
                <w:rFonts w:eastAsia="Arial"/>
                <w:color w:val="111111"/>
                <w:sz w:val="22"/>
                <w:szCs w:val="22"/>
              </w:rPr>
              <w:lastRenderedPageBreak/>
              <w:t>para_4m</w:t>
            </w:r>
          </w:p>
        </w:tc>
        <w:tc>
          <w:tcPr>
            <w:tcW w:w="4896" w:type="dxa"/>
            <w:shd w:val="clear" w:color="auto" w:fill="FFFFFF"/>
            <w:tcMar>
              <w:top w:w="0" w:type="dxa"/>
              <w:left w:w="0" w:type="dxa"/>
              <w:bottom w:w="0" w:type="dxa"/>
              <w:right w:w="0" w:type="dxa"/>
            </w:tcMar>
            <w:vAlign w:val="center"/>
          </w:tcPr>
          <w:p w14:paraId="7C3BC2BA" w14:textId="77777777" w:rsidR="0097247D" w:rsidRPr="00DF6FAC" w:rsidRDefault="0097247D" w:rsidP="005920AB">
            <w:pPr>
              <w:spacing w:before="40" w:after="40" w:line="360" w:lineRule="auto"/>
              <w:ind w:left="100" w:right="100"/>
            </w:pPr>
            <w:r w:rsidRPr="00DF6FAC">
              <w:rPr>
                <w:rFonts w:eastAsia="Arial"/>
                <w:color w:val="111111"/>
                <w:sz w:val="22"/>
                <w:szCs w:val="22"/>
              </w:rPr>
              <w:t>Distrusts most people</w:t>
            </w:r>
          </w:p>
        </w:tc>
        <w:tc>
          <w:tcPr>
            <w:tcW w:w="720" w:type="dxa"/>
            <w:shd w:val="clear" w:color="auto" w:fill="FFFFFF"/>
            <w:tcMar>
              <w:top w:w="0" w:type="dxa"/>
              <w:left w:w="0" w:type="dxa"/>
              <w:bottom w:w="0" w:type="dxa"/>
              <w:right w:w="0" w:type="dxa"/>
            </w:tcMar>
            <w:vAlign w:val="center"/>
          </w:tcPr>
          <w:p w14:paraId="1BAA5DA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0.36</w:t>
            </w:r>
          </w:p>
        </w:tc>
        <w:tc>
          <w:tcPr>
            <w:tcW w:w="720" w:type="dxa"/>
            <w:shd w:val="clear" w:color="auto" w:fill="FFFFFF"/>
            <w:tcMar>
              <w:top w:w="0" w:type="dxa"/>
              <w:left w:w="0" w:type="dxa"/>
              <w:bottom w:w="0" w:type="dxa"/>
              <w:right w:w="0" w:type="dxa"/>
            </w:tcMar>
            <w:vAlign w:val="center"/>
          </w:tcPr>
          <w:p w14:paraId="71D84BF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1.64</w:t>
            </w:r>
          </w:p>
        </w:tc>
        <w:tc>
          <w:tcPr>
            <w:tcW w:w="720" w:type="dxa"/>
            <w:shd w:val="clear" w:color="auto" w:fill="FFFFFF"/>
            <w:tcMar>
              <w:top w:w="0" w:type="dxa"/>
              <w:left w:w="0" w:type="dxa"/>
              <w:bottom w:w="0" w:type="dxa"/>
              <w:right w:w="0" w:type="dxa"/>
            </w:tcMar>
            <w:vAlign w:val="center"/>
          </w:tcPr>
          <w:p w14:paraId="11E6998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2.31</w:t>
            </w:r>
          </w:p>
        </w:tc>
        <w:tc>
          <w:tcPr>
            <w:tcW w:w="720" w:type="dxa"/>
            <w:shd w:val="clear" w:color="auto" w:fill="FFFFFF"/>
            <w:tcMar>
              <w:top w:w="0" w:type="dxa"/>
              <w:left w:w="0" w:type="dxa"/>
              <w:bottom w:w="0" w:type="dxa"/>
              <w:right w:w="0" w:type="dxa"/>
            </w:tcMar>
            <w:vAlign w:val="center"/>
          </w:tcPr>
          <w:p w14:paraId="569C610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3.58</w:t>
            </w:r>
          </w:p>
        </w:tc>
        <w:tc>
          <w:tcPr>
            <w:tcW w:w="720" w:type="dxa"/>
            <w:shd w:val="clear" w:color="auto" w:fill="FFFFFF"/>
            <w:tcMar>
              <w:top w:w="0" w:type="dxa"/>
              <w:left w:w="0" w:type="dxa"/>
              <w:bottom w:w="0" w:type="dxa"/>
              <w:right w:w="0" w:type="dxa"/>
            </w:tcMar>
            <w:vAlign w:val="center"/>
          </w:tcPr>
          <w:p w14:paraId="4844127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w:t>
            </w:r>
          </w:p>
        </w:tc>
        <w:tc>
          <w:tcPr>
            <w:tcW w:w="864" w:type="dxa"/>
            <w:shd w:val="clear" w:color="auto" w:fill="FFFFFF"/>
            <w:tcMar>
              <w:top w:w="0" w:type="dxa"/>
              <w:left w:w="0" w:type="dxa"/>
              <w:bottom w:w="0" w:type="dxa"/>
              <w:right w:w="0" w:type="dxa"/>
            </w:tcMar>
            <w:vAlign w:val="center"/>
          </w:tcPr>
          <w:p w14:paraId="7685BB97"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37A97E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81ADE23"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0E7D2A2D" w14:textId="77777777" w:rsidR="0097247D" w:rsidRPr="00DF6FAC" w:rsidRDefault="0097247D" w:rsidP="005920AB">
            <w:pPr>
              <w:spacing w:before="40" w:after="40" w:line="360" w:lineRule="auto"/>
              <w:ind w:left="100" w:right="100"/>
            </w:pPr>
            <w:r w:rsidRPr="00DF6FAC">
              <w:rPr>
                <w:rFonts w:eastAsia="Arial"/>
                <w:color w:val="111111"/>
                <w:sz w:val="22"/>
                <w:szCs w:val="22"/>
              </w:rPr>
              <w:t>para_5m</w:t>
            </w:r>
          </w:p>
        </w:tc>
        <w:tc>
          <w:tcPr>
            <w:tcW w:w="4896" w:type="dxa"/>
            <w:shd w:val="clear" w:color="auto" w:fill="FFFFFF"/>
            <w:tcMar>
              <w:top w:w="0" w:type="dxa"/>
              <w:left w:w="0" w:type="dxa"/>
              <w:bottom w:w="0" w:type="dxa"/>
              <w:right w:w="0" w:type="dxa"/>
            </w:tcMar>
            <w:vAlign w:val="center"/>
          </w:tcPr>
          <w:p w14:paraId="72C7A92E" w14:textId="77777777" w:rsidR="0097247D" w:rsidRPr="00DF6FAC" w:rsidRDefault="0097247D" w:rsidP="005920AB">
            <w:pPr>
              <w:spacing w:before="40" w:after="40" w:line="360" w:lineRule="auto"/>
              <w:ind w:left="100" w:right="100"/>
            </w:pPr>
            <w:r w:rsidRPr="00DF6FAC">
              <w:rPr>
                <w:rFonts w:eastAsia="Arial"/>
                <w:color w:val="111111"/>
                <w:sz w:val="22"/>
                <w:szCs w:val="22"/>
              </w:rPr>
              <w:t>Is very suspicious towards other children</w:t>
            </w:r>
          </w:p>
        </w:tc>
        <w:tc>
          <w:tcPr>
            <w:tcW w:w="720" w:type="dxa"/>
            <w:shd w:val="clear" w:color="auto" w:fill="FFFFFF"/>
            <w:tcMar>
              <w:top w:w="0" w:type="dxa"/>
              <w:left w:w="0" w:type="dxa"/>
              <w:bottom w:w="0" w:type="dxa"/>
              <w:right w:w="0" w:type="dxa"/>
            </w:tcMar>
            <w:vAlign w:val="center"/>
          </w:tcPr>
          <w:p w14:paraId="70B249B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0.64</w:t>
            </w:r>
          </w:p>
        </w:tc>
        <w:tc>
          <w:tcPr>
            <w:tcW w:w="720" w:type="dxa"/>
            <w:shd w:val="clear" w:color="auto" w:fill="FFFFFF"/>
            <w:tcMar>
              <w:top w:w="0" w:type="dxa"/>
              <w:left w:w="0" w:type="dxa"/>
              <w:bottom w:w="0" w:type="dxa"/>
              <w:right w:w="0" w:type="dxa"/>
            </w:tcMar>
            <w:vAlign w:val="center"/>
          </w:tcPr>
          <w:p w14:paraId="02C1C81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1.77</w:t>
            </w:r>
          </w:p>
        </w:tc>
        <w:tc>
          <w:tcPr>
            <w:tcW w:w="720" w:type="dxa"/>
            <w:shd w:val="clear" w:color="auto" w:fill="FFFFFF"/>
            <w:tcMar>
              <w:top w:w="0" w:type="dxa"/>
              <w:left w:w="0" w:type="dxa"/>
              <w:bottom w:w="0" w:type="dxa"/>
              <w:right w:w="0" w:type="dxa"/>
            </w:tcMar>
            <w:vAlign w:val="center"/>
          </w:tcPr>
          <w:p w14:paraId="5F251A0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2.69</w:t>
            </w:r>
          </w:p>
        </w:tc>
        <w:tc>
          <w:tcPr>
            <w:tcW w:w="720" w:type="dxa"/>
            <w:shd w:val="clear" w:color="auto" w:fill="FFFFFF"/>
            <w:tcMar>
              <w:top w:w="0" w:type="dxa"/>
              <w:left w:w="0" w:type="dxa"/>
              <w:bottom w:w="0" w:type="dxa"/>
              <w:right w:w="0" w:type="dxa"/>
            </w:tcMar>
            <w:vAlign w:val="center"/>
          </w:tcPr>
          <w:p w14:paraId="2D636C70" w14:textId="77777777" w:rsidR="0097247D" w:rsidRPr="00DF6FAC" w:rsidRDefault="0097247D"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5A43C78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3.34</w:t>
            </w:r>
          </w:p>
        </w:tc>
        <w:tc>
          <w:tcPr>
            <w:tcW w:w="864" w:type="dxa"/>
            <w:shd w:val="clear" w:color="auto" w:fill="FFFFFF"/>
            <w:tcMar>
              <w:top w:w="0" w:type="dxa"/>
              <w:left w:w="0" w:type="dxa"/>
              <w:bottom w:w="0" w:type="dxa"/>
              <w:right w:w="0" w:type="dxa"/>
            </w:tcMar>
            <w:vAlign w:val="center"/>
          </w:tcPr>
          <w:p w14:paraId="754A3A6A"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BAFF37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E035F45"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69C8C55F" w14:textId="77777777" w:rsidR="0097247D" w:rsidRPr="00DF6FAC" w:rsidRDefault="0097247D" w:rsidP="005920AB">
            <w:pPr>
              <w:spacing w:before="40" w:after="40" w:line="360" w:lineRule="auto"/>
              <w:ind w:left="100" w:right="100"/>
            </w:pPr>
            <w:r w:rsidRPr="00DF6FAC">
              <w:rPr>
                <w:rFonts w:eastAsia="Arial"/>
                <w:color w:val="111111"/>
                <w:sz w:val="22"/>
                <w:szCs w:val="22"/>
              </w:rPr>
              <w:t>para_6m</w:t>
            </w:r>
          </w:p>
        </w:tc>
        <w:tc>
          <w:tcPr>
            <w:tcW w:w="4896" w:type="dxa"/>
            <w:shd w:val="clear" w:color="auto" w:fill="FFFFFF"/>
            <w:tcMar>
              <w:top w:w="0" w:type="dxa"/>
              <w:left w:w="0" w:type="dxa"/>
              <w:bottom w:w="0" w:type="dxa"/>
              <w:right w:w="0" w:type="dxa"/>
            </w:tcMar>
            <w:vAlign w:val="center"/>
          </w:tcPr>
          <w:p w14:paraId="5648B37D" w14:textId="77777777" w:rsidR="0097247D" w:rsidRPr="00DF6FAC" w:rsidRDefault="0097247D" w:rsidP="005920AB">
            <w:pPr>
              <w:spacing w:before="40" w:after="40" w:line="360" w:lineRule="auto"/>
              <w:ind w:left="100" w:right="100"/>
            </w:pPr>
            <w:r w:rsidRPr="00DF6FAC">
              <w:rPr>
                <w:rFonts w:eastAsia="Arial"/>
                <w:color w:val="111111"/>
                <w:sz w:val="22"/>
                <w:szCs w:val="22"/>
              </w:rPr>
              <w:t>Thinks that other children want to cheat him/her</w:t>
            </w:r>
          </w:p>
        </w:tc>
        <w:tc>
          <w:tcPr>
            <w:tcW w:w="720" w:type="dxa"/>
            <w:shd w:val="clear" w:color="auto" w:fill="FFFFFF"/>
            <w:tcMar>
              <w:top w:w="0" w:type="dxa"/>
              <w:left w:w="0" w:type="dxa"/>
              <w:bottom w:w="0" w:type="dxa"/>
              <w:right w:w="0" w:type="dxa"/>
            </w:tcMar>
            <w:vAlign w:val="center"/>
          </w:tcPr>
          <w:p w14:paraId="3E1AA46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0.67</w:t>
            </w:r>
          </w:p>
        </w:tc>
        <w:tc>
          <w:tcPr>
            <w:tcW w:w="720" w:type="dxa"/>
            <w:shd w:val="clear" w:color="auto" w:fill="FFFFFF"/>
            <w:tcMar>
              <w:top w:w="0" w:type="dxa"/>
              <w:left w:w="0" w:type="dxa"/>
              <w:bottom w:w="0" w:type="dxa"/>
              <w:right w:w="0" w:type="dxa"/>
            </w:tcMar>
            <w:vAlign w:val="center"/>
          </w:tcPr>
          <w:p w14:paraId="1F2266D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1.96</w:t>
            </w:r>
          </w:p>
        </w:tc>
        <w:tc>
          <w:tcPr>
            <w:tcW w:w="720" w:type="dxa"/>
            <w:shd w:val="clear" w:color="auto" w:fill="FFFFFF"/>
            <w:tcMar>
              <w:top w:w="0" w:type="dxa"/>
              <w:left w:w="0" w:type="dxa"/>
              <w:bottom w:w="0" w:type="dxa"/>
              <w:right w:w="0" w:type="dxa"/>
            </w:tcMar>
            <w:vAlign w:val="center"/>
          </w:tcPr>
          <w:p w14:paraId="05CF913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2.52</w:t>
            </w:r>
          </w:p>
        </w:tc>
        <w:tc>
          <w:tcPr>
            <w:tcW w:w="720" w:type="dxa"/>
            <w:shd w:val="clear" w:color="auto" w:fill="FFFFFF"/>
            <w:tcMar>
              <w:top w:w="0" w:type="dxa"/>
              <w:left w:w="0" w:type="dxa"/>
              <w:bottom w:w="0" w:type="dxa"/>
              <w:right w:w="0" w:type="dxa"/>
            </w:tcMar>
            <w:vAlign w:val="center"/>
          </w:tcPr>
          <w:p w14:paraId="07026EF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3.07</w:t>
            </w:r>
          </w:p>
        </w:tc>
        <w:tc>
          <w:tcPr>
            <w:tcW w:w="720" w:type="dxa"/>
            <w:shd w:val="clear" w:color="auto" w:fill="FFFFFF"/>
            <w:tcMar>
              <w:top w:w="0" w:type="dxa"/>
              <w:left w:w="0" w:type="dxa"/>
              <w:bottom w:w="0" w:type="dxa"/>
              <w:right w:w="0" w:type="dxa"/>
            </w:tcMar>
            <w:vAlign w:val="center"/>
          </w:tcPr>
          <w:p w14:paraId="0367522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3.37</w:t>
            </w:r>
          </w:p>
        </w:tc>
        <w:tc>
          <w:tcPr>
            <w:tcW w:w="864" w:type="dxa"/>
            <w:shd w:val="clear" w:color="auto" w:fill="FFFFFF"/>
            <w:tcMar>
              <w:top w:w="0" w:type="dxa"/>
              <w:left w:w="0" w:type="dxa"/>
              <w:bottom w:w="0" w:type="dxa"/>
              <w:right w:w="0" w:type="dxa"/>
            </w:tcMar>
            <w:vAlign w:val="center"/>
          </w:tcPr>
          <w:p w14:paraId="2DC8190F"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0761B5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22F965F1" w14:textId="77777777" w:rsidTr="005920AB">
        <w:trPr>
          <w:cantSplit/>
          <w:trHeight w:val="413"/>
          <w:jc w:val="center"/>
        </w:trPr>
        <w:tc>
          <w:tcPr>
            <w:tcW w:w="6336" w:type="dxa"/>
            <w:gridSpan w:val="2"/>
            <w:shd w:val="clear" w:color="auto" w:fill="FFFFFF"/>
            <w:tcMar>
              <w:top w:w="0" w:type="dxa"/>
              <w:left w:w="0" w:type="dxa"/>
              <w:bottom w:w="0" w:type="dxa"/>
              <w:right w:w="0" w:type="dxa"/>
            </w:tcMar>
            <w:vAlign w:val="center"/>
          </w:tcPr>
          <w:p w14:paraId="5246FBC0" w14:textId="0834D44A" w:rsidR="005920AB" w:rsidRPr="00DF6FAC" w:rsidRDefault="005920AB" w:rsidP="005920AB">
            <w:pPr>
              <w:spacing w:before="40" w:after="40" w:line="360" w:lineRule="auto"/>
              <w:ind w:left="100" w:right="100"/>
              <w:jc w:val="center"/>
            </w:pPr>
          </w:p>
          <w:p w14:paraId="1517589E" w14:textId="061CA348"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Withdrawn Traits</w:t>
            </w:r>
          </w:p>
        </w:tc>
        <w:tc>
          <w:tcPr>
            <w:tcW w:w="720" w:type="dxa"/>
            <w:shd w:val="clear" w:color="auto" w:fill="FFFFFF"/>
            <w:tcMar>
              <w:top w:w="0" w:type="dxa"/>
              <w:left w:w="0" w:type="dxa"/>
              <w:bottom w:w="0" w:type="dxa"/>
              <w:right w:w="0" w:type="dxa"/>
            </w:tcMar>
            <w:vAlign w:val="center"/>
          </w:tcPr>
          <w:p w14:paraId="3BAF6563"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52D16573"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462DC87D"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657149D6"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462A7C32"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66EB61C1"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F120FEA" w14:textId="77777777" w:rsidR="005920AB" w:rsidRPr="00DF6FAC" w:rsidRDefault="005920AB" w:rsidP="00691648">
            <w:pPr>
              <w:spacing w:before="40" w:after="40" w:line="360" w:lineRule="auto"/>
              <w:ind w:left="100" w:right="100"/>
              <w:jc w:val="right"/>
            </w:pPr>
          </w:p>
        </w:tc>
      </w:tr>
      <w:tr w:rsidR="0097247D" w:rsidRPr="00DF6FAC" w14:paraId="6E5D1CFA"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54C8919C" w14:textId="77777777" w:rsidR="0097247D" w:rsidRPr="00DF6FAC" w:rsidRDefault="0097247D" w:rsidP="005920AB">
            <w:pPr>
              <w:spacing w:before="40" w:after="40" w:line="360" w:lineRule="auto"/>
              <w:ind w:left="100" w:right="100"/>
            </w:pPr>
            <w:r w:rsidRPr="00DF6FAC">
              <w:rPr>
                <w:rFonts w:eastAsia="Arial"/>
                <w:color w:val="111111"/>
                <w:sz w:val="22"/>
                <w:szCs w:val="22"/>
              </w:rPr>
              <w:t>with_2m</w:t>
            </w:r>
          </w:p>
        </w:tc>
        <w:tc>
          <w:tcPr>
            <w:tcW w:w="4896" w:type="dxa"/>
            <w:shd w:val="clear" w:color="auto" w:fill="FFFFFF"/>
            <w:tcMar>
              <w:top w:w="0" w:type="dxa"/>
              <w:left w:w="0" w:type="dxa"/>
              <w:bottom w:w="0" w:type="dxa"/>
              <w:right w:w="0" w:type="dxa"/>
            </w:tcMar>
            <w:vAlign w:val="center"/>
          </w:tcPr>
          <w:p w14:paraId="2D86FD51" w14:textId="77777777" w:rsidR="0097247D" w:rsidRPr="00DF6FAC" w:rsidRDefault="0097247D" w:rsidP="005920AB">
            <w:pPr>
              <w:spacing w:before="40" w:after="40" w:line="360" w:lineRule="auto"/>
              <w:ind w:left="100" w:right="100"/>
            </w:pPr>
            <w:r w:rsidRPr="00DF6FAC">
              <w:rPr>
                <w:rFonts w:eastAsia="Arial"/>
                <w:color w:val="111111"/>
                <w:sz w:val="22"/>
                <w:szCs w:val="22"/>
              </w:rPr>
              <w:t>Is very reserved towards others</w:t>
            </w:r>
          </w:p>
        </w:tc>
        <w:tc>
          <w:tcPr>
            <w:tcW w:w="720" w:type="dxa"/>
            <w:shd w:val="clear" w:color="auto" w:fill="FFFFFF"/>
            <w:tcMar>
              <w:top w:w="0" w:type="dxa"/>
              <w:left w:w="0" w:type="dxa"/>
              <w:bottom w:w="0" w:type="dxa"/>
              <w:right w:w="0" w:type="dxa"/>
            </w:tcMar>
            <w:vAlign w:val="center"/>
          </w:tcPr>
          <w:p w14:paraId="2EB0D8A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-0.62</w:t>
            </w:r>
          </w:p>
        </w:tc>
        <w:tc>
          <w:tcPr>
            <w:tcW w:w="720" w:type="dxa"/>
            <w:shd w:val="clear" w:color="auto" w:fill="FFFFFF"/>
            <w:tcMar>
              <w:top w:w="0" w:type="dxa"/>
              <w:left w:w="0" w:type="dxa"/>
              <w:bottom w:w="0" w:type="dxa"/>
              <w:right w:w="0" w:type="dxa"/>
            </w:tcMar>
            <w:vAlign w:val="center"/>
          </w:tcPr>
          <w:p w14:paraId="517367E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0.47</w:t>
            </w:r>
          </w:p>
        </w:tc>
        <w:tc>
          <w:tcPr>
            <w:tcW w:w="720" w:type="dxa"/>
            <w:shd w:val="clear" w:color="auto" w:fill="FFFFFF"/>
            <w:tcMar>
              <w:top w:w="0" w:type="dxa"/>
              <w:left w:w="0" w:type="dxa"/>
              <w:bottom w:w="0" w:type="dxa"/>
              <w:right w:w="0" w:type="dxa"/>
            </w:tcMar>
            <w:vAlign w:val="center"/>
          </w:tcPr>
          <w:p w14:paraId="5366442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1.39</w:t>
            </w:r>
          </w:p>
        </w:tc>
        <w:tc>
          <w:tcPr>
            <w:tcW w:w="720" w:type="dxa"/>
            <w:shd w:val="clear" w:color="auto" w:fill="FFFFFF"/>
            <w:tcMar>
              <w:top w:w="0" w:type="dxa"/>
              <w:left w:w="0" w:type="dxa"/>
              <w:bottom w:w="0" w:type="dxa"/>
              <w:right w:w="0" w:type="dxa"/>
            </w:tcMar>
            <w:vAlign w:val="center"/>
          </w:tcPr>
          <w:p w14:paraId="1551D60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2.39</w:t>
            </w:r>
          </w:p>
        </w:tc>
        <w:tc>
          <w:tcPr>
            <w:tcW w:w="720" w:type="dxa"/>
            <w:shd w:val="clear" w:color="auto" w:fill="FFFFFF"/>
            <w:tcMar>
              <w:top w:w="0" w:type="dxa"/>
              <w:left w:w="0" w:type="dxa"/>
              <w:bottom w:w="0" w:type="dxa"/>
              <w:right w:w="0" w:type="dxa"/>
            </w:tcMar>
            <w:vAlign w:val="center"/>
          </w:tcPr>
          <w:p w14:paraId="7F8C8B0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1.95</w:t>
            </w:r>
          </w:p>
        </w:tc>
        <w:tc>
          <w:tcPr>
            <w:tcW w:w="864" w:type="dxa"/>
            <w:shd w:val="clear" w:color="auto" w:fill="FFFFFF"/>
            <w:tcMar>
              <w:top w:w="0" w:type="dxa"/>
              <w:left w:w="0" w:type="dxa"/>
              <w:bottom w:w="0" w:type="dxa"/>
              <w:right w:w="0" w:type="dxa"/>
            </w:tcMar>
            <w:vAlign w:val="center"/>
          </w:tcPr>
          <w:p w14:paraId="4DBF80FC"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6C428C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02E186C"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052D95FD" w14:textId="77777777" w:rsidR="0097247D" w:rsidRPr="00DF6FAC" w:rsidRDefault="0097247D" w:rsidP="005920AB">
            <w:pPr>
              <w:spacing w:before="40" w:after="40" w:line="360" w:lineRule="auto"/>
              <w:ind w:left="100" w:right="100"/>
            </w:pPr>
            <w:r w:rsidRPr="00DF6FAC">
              <w:rPr>
                <w:rFonts w:eastAsia="Arial"/>
                <w:color w:val="111111"/>
                <w:sz w:val="22"/>
                <w:szCs w:val="22"/>
              </w:rPr>
              <w:t>with_3m</w:t>
            </w:r>
          </w:p>
        </w:tc>
        <w:tc>
          <w:tcPr>
            <w:tcW w:w="4896" w:type="dxa"/>
            <w:shd w:val="clear" w:color="auto" w:fill="FFFFFF"/>
            <w:tcMar>
              <w:top w:w="0" w:type="dxa"/>
              <w:left w:w="0" w:type="dxa"/>
              <w:bottom w:w="0" w:type="dxa"/>
              <w:right w:w="0" w:type="dxa"/>
            </w:tcMar>
            <w:vAlign w:val="center"/>
          </w:tcPr>
          <w:p w14:paraId="40DFC56E" w14:textId="77777777" w:rsidR="0097247D" w:rsidRPr="00DF6FAC" w:rsidRDefault="0097247D" w:rsidP="005920AB">
            <w:pPr>
              <w:spacing w:before="40" w:after="40" w:line="360" w:lineRule="auto"/>
              <w:ind w:left="100" w:right="100"/>
            </w:pPr>
            <w:r w:rsidRPr="00DF6FAC">
              <w:rPr>
                <w:rFonts w:eastAsia="Arial"/>
                <w:color w:val="111111"/>
                <w:sz w:val="22"/>
                <w:szCs w:val="22"/>
              </w:rPr>
              <w:t xml:space="preserve">Always hides his/her feelings </w:t>
            </w:r>
          </w:p>
        </w:tc>
        <w:tc>
          <w:tcPr>
            <w:tcW w:w="720" w:type="dxa"/>
            <w:shd w:val="clear" w:color="auto" w:fill="FFFFFF"/>
            <w:tcMar>
              <w:top w:w="0" w:type="dxa"/>
              <w:left w:w="0" w:type="dxa"/>
              <w:bottom w:w="0" w:type="dxa"/>
              <w:right w:w="0" w:type="dxa"/>
            </w:tcMar>
            <w:vAlign w:val="center"/>
          </w:tcPr>
          <w:p w14:paraId="63A5E17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-0.43</w:t>
            </w:r>
          </w:p>
        </w:tc>
        <w:tc>
          <w:tcPr>
            <w:tcW w:w="720" w:type="dxa"/>
            <w:shd w:val="clear" w:color="auto" w:fill="FFFFFF"/>
            <w:tcMar>
              <w:top w:w="0" w:type="dxa"/>
              <w:left w:w="0" w:type="dxa"/>
              <w:bottom w:w="0" w:type="dxa"/>
              <w:right w:w="0" w:type="dxa"/>
            </w:tcMar>
            <w:vAlign w:val="center"/>
          </w:tcPr>
          <w:p w14:paraId="6DC8015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0.63</w:t>
            </w:r>
          </w:p>
        </w:tc>
        <w:tc>
          <w:tcPr>
            <w:tcW w:w="720" w:type="dxa"/>
            <w:shd w:val="clear" w:color="auto" w:fill="FFFFFF"/>
            <w:tcMar>
              <w:top w:w="0" w:type="dxa"/>
              <w:left w:w="0" w:type="dxa"/>
              <w:bottom w:w="0" w:type="dxa"/>
              <w:right w:w="0" w:type="dxa"/>
            </w:tcMar>
            <w:vAlign w:val="center"/>
          </w:tcPr>
          <w:p w14:paraId="2CE7BE9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1.42</w:t>
            </w:r>
          </w:p>
        </w:tc>
        <w:tc>
          <w:tcPr>
            <w:tcW w:w="720" w:type="dxa"/>
            <w:shd w:val="clear" w:color="auto" w:fill="FFFFFF"/>
            <w:tcMar>
              <w:top w:w="0" w:type="dxa"/>
              <w:left w:w="0" w:type="dxa"/>
              <w:bottom w:w="0" w:type="dxa"/>
              <w:right w:w="0" w:type="dxa"/>
            </w:tcMar>
            <w:vAlign w:val="center"/>
          </w:tcPr>
          <w:p w14:paraId="5187A75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2.21</w:t>
            </w:r>
          </w:p>
        </w:tc>
        <w:tc>
          <w:tcPr>
            <w:tcW w:w="720" w:type="dxa"/>
            <w:shd w:val="clear" w:color="auto" w:fill="FFFFFF"/>
            <w:tcMar>
              <w:top w:w="0" w:type="dxa"/>
              <w:left w:w="0" w:type="dxa"/>
              <w:bottom w:w="0" w:type="dxa"/>
              <w:right w:w="0" w:type="dxa"/>
            </w:tcMar>
            <w:vAlign w:val="center"/>
          </w:tcPr>
          <w:p w14:paraId="5C2C3B9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w:t>
            </w:r>
          </w:p>
        </w:tc>
        <w:tc>
          <w:tcPr>
            <w:tcW w:w="864" w:type="dxa"/>
            <w:shd w:val="clear" w:color="auto" w:fill="FFFFFF"/>
            <w:tcMar>
              <w:top w:w="0" w:type="dxa"/>
              <w:left w:w="0" w:type="dxa"/>
              <w:bottom w:w="0" w:type="dxa"/>
              <w:right w:w="0" w:type="dxa"/>
            </w:tcMar>
            <w:vAlign w:val="center"/>
          </w:tcPr>
          <w:p w14:paraId="27F77237"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AE577B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8CD5DDD"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36BAD84" w14:textId="77777777" w:rsidR="0097247D" w:rsidRPr="00DF6FAC" w:rsidRDefault="0097247D" w:rsidP="005920AB">
            <w:pPr>
              <w:spacing w:before="40" w:after="40" w:line="360" w:lineRule="auto"/>
              <w:ind w:left="100" w:right="100"/>
            </w:pPr>
            <w:r w:rsidRPr="00DF6FAC">
              <w:rPr>
                <w:rFonts w:eastAsia="Arial"/>
                <w:color w:val="111111"/>
                <w:sz w:val="22"/>
                <w:szCs w:val="22"/>
              </w:rPr>
              <w:t>with_4m</w:t>
            </w:r>
          </w:p>
        </w:tc>
        <w:tc>
          <w:tcPr>
            <w:tcW w:w="4896" w:type="dxa"/>
            <w:shd w:val="clear" w:color="auto" w:fill="FFFFFF"/>
            <w:tcMar>
              <w:top w:w="0" w:type="dxa"/>
              <w:left w:w="0" w:type="dxa"/>
              <w:bottom w:w="0" w:type="dxa"/>
              <w:right w:w="0" w:type="dxa"/>
            </w:tcMar>
            <w:vAlign w:val="center"/>
          </w:tcPr>
          <w:p w14:paraId="04EC8955" w14:textId="77777777" w:rsidR="0097247D" w:rsidRPr="00DF6FAC" w:rsidRDefault="0097247D" w:rsidP="005920AB">
            <w:pPr>
              <w:spacing w:before="40" w:after="40" w:line="360" w:lineRule="auto"/>
              <w:ind w:left="100" w:right="100"/>
            </w:pPr>
            <w:r w:rsidRPr="00DF6FAC">
              <w:rPr>
                <w:rFonts w:eastAsia="Arial"/>
                <w:color w:val="111111"/>
                <w:sz w:val="22"/>
                <w:szCs w:val="22"/>
              </w:rPr>
              <w:t>Keeps feelings and thoughts to him/herself</w:t>
            </w:r>
          </w:p>
        </w:tc>
        <w:tc>
          <w:tcPr>
            <w:tcW w:w="720" w:type="dxa"/>
            <w:shd w:val="clear" w:color="auto" w:fill="FFFFFF"/>
            <w:tcMar>
              <w:top w:w="0" w:type="dxa"/>
              <w:left w:w="0" w:type="dxa"/>
              <w:bottom w:w="0" w:type="dxa"/>
              <w:right w:w="0" w:type="dxa"/>
            </w:tcMar>
            <w:vAlign w:val="center"/>
          </w:tcPr>
          <w:p w14:paraId="015D366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-0.46</w:t>
            </w:r>
          </w:p>
        </w:tc>
        <w:tc>
          <w:tcPr>
            <w:tcW w:w="720" w:type="dxa"/>
            <w:shd w:val="clear" w:color="auto" w:fill="FFFFFF"/>
            <w:tcMar>
              <w:top w:w="0" w:type="dxa"/>
              <w:left w:w="0" w:type="dxa"/>
              <w:bottom w:w="0" w:type="dxa"/>
              <w:right w:w="0" w:type="dxa"/>
            </w:tcMar>
            <w:vAlign w:val="center"/>
          </w:tcPr>
          <w:p w14:paraId="6FFCF3E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w:t>
            </w:r>
          </w:p>
        </w:tc>
        <w:tc>
          <w:tcPr>
            <w:tcW w:w="720" w:type="dxa"/>
            <w:shd w:val="clear" w:color="auto" w:fill="FFFFFF"/>
            <w:tcMar>
              <w:top w:w="0" w:type="dxa"/>
              <w:left w:w="0" w:type="dxa"/>
              <w:bottom w:w="0" w:type="dxa"/>
              <w:right w:w="0" w:type="dxa"/>
            </w:tcMar>
            <w:vAlign w:val="center"/>
          </w:tcPr>
          <w:p w14:paraId="56266AC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1.32</w:t>
            </w:r>
          </w:p>
        </w:tc>
        <w:tc>
          <w:tcPr>
            <w:tcW w:w="720" w:type="dxa"/>
            <w:shd w:val="clear" w:color="auto" w:fill="FFFFFF"/>
            <w:tcMar>
              <w:top w:w="0" w:type="dxa"/>
              <w:left w:w="0" w:type="dxa"/>
              <w:bottom w:w="0" w:type="dxa"/>
              <w:right w:w="0" w:type="dxa"/>
            </w:tcMar>
            <w:vAlign w:val="center"/>
          </w:tcPr>
          <w:p w14:paraId="1ADBCCD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2.06</w:t>
            </w:r>
          </w:p>
        </w:tc>
        <w:tc>
          <w:tcPr>
            <w:tcW w:w="720" w:type="dxa"/>
            <w:shd w:val="clear" w:color="auto" w:fill="FFFFFF"/>
            <w:tcMar>
              <w:top w:w="0" w:type="dxa"/>
              <w:left w:w="0" w:type="dxa"/>
              <w:bottom w:w="0" w:type="dxa"/>
              <w:right w:w="0" w:type="dxa"/>
            </w:tcMar>
            <w:vAlign w:val="center"/>
          </w:tcPr>
          <w:p w14:paraId="7D4DCE1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3.43</w:t>
            </w:r>
          </w:p>
        </w:tc>
        <w:tc>
          <w:tcPr>
            <w:tcW w:w="864" w:type="dxa"/>
            <w:shd w:val="clear" w:color="auto" w:fill="FFFFFF"/>
            <w:tcMar>
              <w:top w:w="0" w:type="dxa"/>
              <w:left w:w="0" w:type="dxa"/>
              <w:bottom w:w="0" w:type="dxa"/>
              <w:right w:w="0" w:type="dxa"/>
            </w:tcMar>
            <w:vAlign w:val="center"/>
          </w:tcPr>
          <w:p w14:paraId="2CE8F3FF"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FE53FC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0B31EAE"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1996985E" w14:textId="77777777" w:rsidR="0097247D" w:rsidRPr="00DF6FAC" w:rsidRDefault="0097247D" w:rsidP="005920AB">
            <w:pPr>
              <w:spacing w:before="40" w:after="40" w:line="360" w:lineRule="auto"/>
              <w:ind w:left="100" w:right="100"/>
            </w:pPr>
            <w:r w:rsidRPr="00DF6FAC">
              <w:rPr>
                <w:rFonts w:eastAsia="Arial"/>
                <w:color w:val="111111"/>
                <w:sz w:val="22"/>
                <w:szCs w:val="22"/>
              </w:rPr>
              <w:t>with_5m</w:t>
            </w:r>
          </w:p>
        </w:tc>
        <w:tc>
          <w:tcPr>
            <w:tcW w:w="4896" w:type="dxa"/>
            <w:shd w:val="clear" w:color="auto" w:fill="FFFFFF"/>
            <w:tcMar>
              <w:top w:w="0" w:type="dxa"/>
              <w:left w:w="0" w:type="dxa"/>
              <w:bottom w:w="0" w:type="dxa"/>
              <w:right w:w="0" w:type="dxa"/>
            </w:tcMar>
            <w:vAlign w:val="center"/>
          </w:tcPr>
          <w:p w14:paraId="416000A6" w14:textId="77777777" w:rsidR="0097247D" w:rsidRPr="00DF6FAC" w:rsidRDefault="0097247D" w:rsidP="005920AB">
            <w:pPr>
              <w:spacing w:before="40" w:after="40" w:line="360" w:lineRule="auto"/>
              <w:ind w:left="100" w:right="100"/>
            </w:pPr>
            <w:r w:rsidRPr="00DF6FAC">
              <w:rPr>
                <w:rFonts w:eastAsia="Arial"/>
                <w:color w:val="111111"/>
                <w:sz w:val="22"/>
                <w:szCs w:val="22"/>
              </w:rPr>
              <w:t>Cannot express affection</w:t>
            </w:r>
          </w:p>
        </w:tc>
        <w:tc>
          <w:tcPr>
            <w:tcW w:w="720" w:type="dxa"/>
            <w:shd w:val="clear" w:color="auto" w:fill="FFFFFF"/>
            <w:tcMar>
              <w:top w:w="0" w:type="dxa"/>
              <w:left w:w="0" w:type="dxa"/>
              <w:bottom w:w="0" w:type="dxa"/>
              <w:right w:w="0" w:type="dxa"/>
            </w:tcMar>
            <w:vAlign w:val="center"/>
          </w:tcPr>
          <w:p w14:paraId="1B05CA7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0.56</w:t>
            </w:r>
          </w:p>
        </w:tc>
        <w:tc>
          <w:tcPr>
            <w:tcW w:w="720" w:type="dxa"/>
            <w:shd w:val="clear" w:color="auto" w:fill="FFFFFF"/>
            <w:tcMar>
              <w:top w:w="0" w:type="dxa"/>
              <w:left w:w="0" w:type="dxa"/>
              <w:bottom w:w="0" w:type="dxa"/>
              <w:right w:w="0" w:type="dxa"/>
            </w:tcMar>
            <w:vAlign w:val="center"/>
          </w:tcPr>
          <w:p w14:paraId="483592E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1.84</w:t>
            </w:r>
          </w:p>
        </w:tc>
        <w:tc>
          <w:tcPr>
            <w:tcW w:w="720" w:type="dxa"/>
            <w:shd w:val="clear" w:color="auto" w:fill="FFFFFF"/>
            <w:tcMar>
              <w:top w:w="0" w:type="dxa"/>
              <w:left w:w="0" w:type="dxa"/>
              <w:bottom w:w="0" w:type="dxa"/>
              <w:right w:w="0" w:type="dxa"/>
            </w:tcMar>
            <w:vAlign w:val="center"/>
          </w:tcPr>
          <w:p w14:paraId="4A52311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2.85</w:t>
            </w:r>
          </w:p>
        </w:tc>
        <w:tc>
          <w:tcPr>
            <w:tcW w:w="720" w:type="dxa"/>
            <w:shd w:val="clear" w:color="auto" w:fill="FFFFFF"/>
            <w:tcMar>
              <w:top w:w="0" w:type="dxa"/>
              <w:left w:w="0" w:type="dxa"/>
              <w:bottom w:w="0" w:type="dxa"/>
              <w:right w:w="0" w:type="dxa"/>
            </w:tcMar>
            <w:vAlign w:val="center"/>
          </w:tcPr>
          <w:p w14:paraId="4E32128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4.13</w:t>
            </w:r>
          </w:p>
        </w:tc>
        <w:tc>
          <w:tcPr>
            <w:tcW w:w="720" w:type="dxa"/>
            <w:shd w:val="clear" w:color="auto" w:fill="FFFFFF"/>
            <w:tcMar>
              <w:top w:w="0" w:type="dxa"/>
              <w:left w:w="0" w:type="dxa"/>
              <w:bottom w:w="0" w:type="dxa"/>
              <w:right w:w="0" w:type="dxa"/>
            </w:tcMar>
            <w:vAlign w:val="center"/>
          </w:tcPr>
          <w:p w14:paraId="71FD905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w:t>
            </w:r>
          </w:p>
        </w:tc>
        <w:tc>
          <w:tcPr>
            <w:tcW w:w="864" w:type="dxa"/>
            <w:shd w:val="clear" w:color="auto" w:fill="FFFFFF"/>
            <w:tcMar>
              <w:top w:w="0" w:type="dxa"/>
              <w:left w:w="0" w:type="dxa"/>
              <w:bottom w:w="0" w:type="dxa"/>
              <w:right w:w="0" w:type="dxa"/>
            </w:tcMar>
            <w:vAlign w:val="center"/>
          </w:tcPr>
          <w:p w14:paraId="27976ED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0.014</w:t>
            </w:r>
          </w:p>
        </w:tc>
        <w:tc>
          <w:tcPr>
            <w:tcW w:w="648" w:type="dxa"/>
            <w:shd w:val="clear" w:color="auto" w:fill="FFFFFF"/>
            <w:tcMar>
              <w:top w:w="0" w:type="dxa"/>
              <w:left w:w="0" w:type="dxa"/>
              <w:bottom w:w="0" w:type="dxa"/>
              <w:right w:w="0" w:type="dxa"/>
            </w:tcMar>
            <w:vAlign w:val="center"/>
          </w:tcPr>
          <w:p w14:paraId="7784E78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2494E83"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32ACBDC5" w14:textId="77777777" w:rsidR="0097247D" w:rsidRPr="00DF6FAC" w:rsidRDefault="0097247D" w:rsidP="005920AB">
            <w:pPr>
              <w:spacing w:before="40" w:after="40" w:line="360" w:lineRule="auto"/>
              <w:ind w:left="100" w:right="100"/>
            </w:pPr>
            <w:r w:rsidRPr="00DF6FAC">
              <w:rPr>
                <w:rFonts w:eastAsia="Arial"/>
                <w:color w:val="111111"/>
                <w:sz w:val="22"/>
                <w:szCs w:val="22"/>
              </w:rPr>
              <w:t>with_6m</w:t>
            </w:r>
          </w:p>
        </w:tc>
        <w:tc>
          <w:tcPr>
            <w:tcW w:w="4896" w:type="dxa"/>
            <w:shd w:val="clear" w:color="auto" w:fill="FFFFFF"/>
            <w:tcMar>
              <w:top w:w="0" w:type="dxa"/>
              <w:left w:w="0" w:type="dxa"/>
              <w:bottom w:w="0" w:type="dxa"/>
              <w:right w:w="0" w:type="dxa"/>
            </w:tcMar>
            <w:vAlign w:val="center"/>
          </w:tcPr>
          <w:p w14:paraId="27F91020" w14:textId="77777777" w:rsidR="0097247D" w:rsidRPr="00DF6FAC" w:rsidRDefault="0097247D" w:rsidP="005920AB">
            <w:pPr>
              <w:spacing w:before="40" w:after="40" w:line="360" w:lineRule="auto"/>
              <w:ind w:left="100" w:right="100"/>
            </w:pPr>
            <w:r w:rsidRPr="00DF6FAC">
              <w:rPr>
                <w:rFonts w:eastAsia="Arial"/>
                <w:color w:val="111111"/>
                <w:sz w:val="22"/>
                <w:szCs w:val="22"/>
              </w:rPr>
              <w:t>Never tells something spontaneously</w:t>
            </w:r>
          </w:p>
        </w:tc>
        <w:tc>
          <w:tcPr>
            <w:tcW w:w="720" w:type="dxa"/>
            <w:shd w:val="clear" w:color="auto" w:fill="FFFFFF"/>
            <w:tcMar>
              <w:top w:w="0" w:type="dxa"/>
              <w:left w:w="0" w:type="dxa"/>
              <w:bottom w:w="0" w:type="dxa"/>
              <w:right w:w="0" w:type="dxa"/>
            </w:tcMar>
            <w:vAlign w:val="center"/>
          </w:tcPr>
          <w:p w14:paraId="18EC622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0.24</w:t>
            </w:r>
          </w:p>
        </w:tc>
        <w:tc>
          <w:tcPr>
            <w:tcW w:w="720" w:type="dxa"/>
            <w:shd w:val="clear" w:color="auto" w:fill="FFFFFF"/>
            <w:tcMar>
              <w:top w:w="0" w:type="dxa"/>
              <w:left w:w="0" w:type="dxa"/>
              <w:bottom w:w="0" w:type="dxa"/>
              <w:right w:w="0" w:type="dxa"/>
            </w:tcMar>
            <w:vAlign w:val="center"/>
          </w:tcPr>
          <w:p w14:paraId="3F7D894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1.31</w:t>
            </w:r>
          </w:p>
        </w:tc>
        <w:tc>
          <w:tcPr>
            <w:tcW w:w="720" w:type="dxa"/>
            <w:shd w:val="clear" w:color="auto" w:fill="FFFFFF"/>
            <w:tcMar>
              <w:top w:w="0" w:type="dxa"/>
              <w:left w:w="0" w:type="dxa"/>
              <w:bottom w:w="0" w:type="dxa"/>
              <w:right w:w="0" w:type="dxa"/>
            </w:tcMar>
            <w:vAlign w:val="center"/>
          </w:tcPr>
          <w:p w14:paraId="4E07EA8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2.43</w:t>
            </w:r>
          </w:p>
        </w:tc>
        <w:tc>
          <w:tcPr>
            <w:tcW w:w="720" w:type="dxa"/>
            <w:shd w:val="clear" w:color="auto" w:fill="FFFFFF"/>
            <w:tcMar>
              <w:top w:w="0" w:type="dxa"/>
              <w:left w:w="0" w:type="dxa"/>
              <w:bottom w:w="0" w:type="dxa"/>
              <w:right w:w="0" w:type="dxa"/>
            </w:tcMar>
            <w:vAlign w:val="center"/>
          </w:tcPr>
          <w:p w14:paraId="20BCAA9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3.18</w:t>
            </w:r>
          </w:p>
        </w:tc>
        <w:tc>
          <w:tcPr>
            <w:tcW w:w="720" w:type="dxa"/>
            <w:shd w:val="clear" w:color="auto" w:fill="FFFFFF"/>
            <w:tcMar>
              <w:top w:w="0" w:type="dxa"/>
              <w:left w:w="0" w:type="dxa"/>
              <w:bottom w:w="0" w:type="dxa"/>
              <w:right w:w="0" w:type="dxa"/>
            </w:tcMar>
            <w:vAlign w:val="center"/>
          </w:tcPr>
          <w:p w14:paraId="00EA08A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2.08</w:t>
            </w:r>
          </w:p>
        </w:tc>
        <w:tc>
          <w:tcPr>
            <w:tcW w:w="864" w:type="dxa"/>
            <w:shd w:val="clear" w:color="auto" w:fill="FFFFFF"/>
            <w:tcMar>
              <w:top w:w="0" w:type="dxa"/>
              <w:left w:w="0" w:type="dxa"/>
              <w:bottom w:w="0" w:type="dxa"/>
              <w:right w:w="0" w:type="dxa"/>
            </w:tcMar>
            <w:vAlign w:val="center"/>
          </w:tcPr>
          <w:p w14:paraId="2D5AAA50"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A44890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2785241"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5155B092" w14:textId="77777777" w:rsidR="0097247D" w:rsidRPr="00DF6FAC" w:rsidRDefault="0097247D" w:rsidP="005920AB">
            <w:pPr>
              <w:spacing w:before="40" w:after="40" w:line="360" w:lineRule="auto"/>
              <w:ind w:left="100" w:right="100"/>
            </w:pPr>
            <w:r w:rsidRPr="00DF6FAC">
              <w:rPr>
                <w:rFonts w:eastAsia="Arial"/>
                <w:color w:val="111111"/>
                <w:sz w:val="22"/>
                <w:szCs w:val="22"/>
              </w:rPr>
              <w:t>apat_1m</w:t>
            </w:r>
          </w:p>
        </w:tc>
        <w:tc>
          <w:tcPr>
            <w:tcW w:w="4896" w:type="dxa"/>
            <w:shd w:val="clear" w:color="auto" w:fill="FFFFFF"/>
            <w:tcMar>
              <w:top w:w="0" w:type="dxa"/>
              <w:left w:w="0" w:type="dxa"/>
              <w:bottom w:w="0" w:type="dxa"/>
              <w:right w:w="0" w:type="dxa"/>
            </w:tcMar>
            <w:vAlign w:val="center"/>
          </w:tcPr>
          <w:p w14:paraId="5F63C358" w14:textId="77777777" w:rsidR="0097247D" w:rsidRPr="00DF6FAC" w:rsidRDefault="0097247D" w:rsidP="005920AB">
            <w:pPr>
              <w:spacing w:before="40" w:after="40" w:line="360" w:lineRule="auto"/>
              <w:ind w:left="100" w:right="100"/>
            </w:pPr>
            <w:r w:rsidRPr="00DF6FAC">
              <w:rPr>
                <w:rFonts w:eastAsia="Arial"/>
                <w:color w:val="111111"/>
                <w:sz w:val="22"/>
                <w:szCs w:val="22"/>
              </w:rPr>
              <w:t>Experiences less joy compared to other children</w:t>
            </w:r>
          </w:p>
        </w:tc>
        <w:tc>
          <w:tcPr>
            <w:tcW w:w="720" w:type="dxa"/>
            <w:shd w:val="clear" w:color="auto" w:fill="FFFFFF"/>
            <w:tcMar>
              <w:top w:w="0" w:type="dxa"/>
              <w:left w:w="0" w:type="dxa"/>
              <w:bottom w:w="0" w:type="dxa"/>
              <w:right w:w="0" w:type="dxa"/>
            </w:tcMar>
            <w:vAlign w:val="center"/>
          </w:tcPr>
          <w:p w14:paraId="1149E82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w:t>
            </w:r>
          </w:p>
        </w:tc>
        <w:tc>
          <w:tcPr>
            <w:tcW w:w="720" w:type="dxa"/>
            <w:shd w:val="clear" w:color="auto" w:fill="FFFFFF"/>
            <w:tcMar>
              <w:top w:w="0" w:type="dxa"/>
              <w:left w:w="0" w:type="dxa"/>
              <w:bottom w:w="0" w:type="dxa"/>
              <w:right w:w="0" w:type="dxa"/>
            </w:tcMar>
            <w:vAlign w:val="center"/>
          </w:tcPr>
          <w:p w14:paraId="5B5BEA3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2.28</w:t>
            </w:r>
          </w:p>
        </w:tc>
        <w:tc>
          <w:tcPr>
            <w:tcW w:w="720" w:type="dxa"/>
            <w:shd w:val="clear" w:color="auto" w:fill="FFFFFF"/>
            <w:tcMar>
              <w:top w:w="0" w:type="dxa"/>
              <w:left w:w="0" w:type="dxa"/>
              <w:bottom w:w="0" w:type="dxa"/>
              <w:right w:w="0" w:type="dxa"/>
            </w:tcMar>
            <w:vAlign w:val="center"/>
          </w:tcPr>
          <w:p w14:paraId="70346BA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w:t>
            </w:r>
          </w:p>
        </w:tc>
        <w:tc>
          <w:tcPr>
            <w:tcW w:w="720" w:type="dxa"/>
            <w:shd w:val="clear" w:color="auto" w:fill="FFFFFF"/>
            <w:tcMar>
              <w:top w:w="0" w:type="dxa"/>
              <w:left w:w="0" w:type="dxa"/>
              <w:bottom w:w="0" w:type="dxa"/>
              <w:right w:w="0" w:type="dxa"/>
            </w:tcMar>
            <w:vAlign w:val="center"/>
          </w:tcPr>
          <w:p w14:paraId="26140B8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4.16</w:t>
            </w:r>
          </w:p>
        </w:tc>
        <w:tc>
          <w:tcPr>
            <w:tcW w:w="720" w:type="dxa"/>
            <w:shd w:val="clear" w:color="auto" w:fill="FFFFFF"/>
            <w:tcMar>
              <w:top w:w="0" w:type="dxa"/>
              <w:left w:w="0" w:type="dxa"/>
              <w:bottom w:w="0" w:type="dxa"/>
              <w:right w:w="0" w:type="dxa"/>
            </w:tcMar>
            <w:vAlign w:val="center"/>
          </w:tcPr>
          <w:p w14:paraId="6A0A930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1.37</w:t>
            </w:r>
          </w:p>
        </w:tc>
        <w:tc>
          <w:tcPr>
            <w:tcW w:w="864" w:type="dxa"/>
            <w:shd w:val="clear" w:color="auto" w:fill="FFFFFF"/>
            <w:tcMar>
              <w:top w:w="0" w:type="dxa"/>
              <w:left w:w="0" w:type="dxa"/>
              <w:bottom w:w="0" w:type="dxa"/>
              <w:right w:w="0" w:type="dxa"/>
            </w:tcMar>
            <w:vAlign w:val="center"/>
          </w:tcPr>
          <w:p w14:paraId="32B67537"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CBB8F6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35AE80B3" w14:textId="77777777" w:rsidTr="005920AB">
        <w:trPr>
          <w:cantSplit/>
          <w:trHeight w:val="413"/>
          <w:jc w:val="center"/>
        </w:trPr>
        <w:tc>
          <w:tcPr>
            <w:tcW w:w="6336" w:type="dxa"/>
            <w:gridSpan w:val="2"/>
            <w:shd w:val="clear" w:color="auto" w:fill="FFFFFF"/>
            <w:tcMar>
              <w:top w:w="0" w:type="dxa"/>
              <w:left w:w="0" w:type="dxa"/>
              <w:bottom w:w="0" w:type="dxa"/>
              <w:right w:w="0" w:type="dxa"/>
            </w:tcMar>
            <w:vAlign w:val="center"/>
          </w:tcPr>
          <w:p w14:paraId="16BE40F0" w14:textId="1BCDE678" w:rsidR="005920AB" w:rsidRPr="00DF6FAC" w:rsidRDefault="005920AB" w:rsidP="005920AB">
            <w:pPr>
              <w:spacing w:before="40" w:after="40" w:line="360" w:lineRule="auto"/>
              <w:ind w:left="100" w:right="100"/>
              <w:jc w:val="center"/>
            </w:pPr>
          </w:p>
          <w:p w14:paraId="6BE20241" w14:textId="76C1841F"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Perfectionism</w:t>
            </w:r>
          </w:p>
        </w:tc>
        <w:tc>
          <w:tcPr>
            <w:tcW w:w="720" w:type="dxa"/>
            <w:shd w:val="clear" w:color="auto" w:fill="FFFFFF"/>
            <w:tcMar>
              <w:top w:w="0" w:type="dxa"/>
              <w:left w:w="0" w:type="dxa"/>
              <w:bottom w:w="0" w:type="dxa"/>
              <w:right w:w="0" w:type="dxa"/>
            </w:tcMar>
            <w:vAlign w:val="center"/>
          </w:tcPr>
          <w:p w14:paraId="587D6070"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5CE98705"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05EDBEF6"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0CC38550"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43DE0C67"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388EAA0E"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41E9E5F" w14:textId="77777777" w:rsidR="005920AB" w:rsidRPr="00DF6FAC" w:rsidRDefault="005920AB" w:rsidP="00691648">
            <w:pPr>
              <w:spacing w:before="40" w:after="40" w:line="360" w:lineRule="auto"/>
              <w:ind w:left="100" w:right="100"/>
              <w:jc w:val="right"/>
            </w:pPr>
          </w:p>
        </w:tc>
      </w:tr>
      <w:tr w:rsidR="0097247D" w:rsidRPr="00DF6FAC" w14:paraId="2ECAF3EF"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028C12DF" w14:textId="77777777" w:rsidR="0097247D" w:rsidRPr="00DF6FAC" w:rsidRDefault="0097247D" w:rsidP="005920AB">
            <w:pPr>
              <w:spacing w:before="40" w:after="40" w:line="360" w:lineRule="auto"/>
              <w:ind w:left="100" w:right="100"/>
            </w:pPr>
            <w:r w:rsidRPr="00DF6FAC">
              <w:rPr>
                <w:rFonts w:eastAsia="Arial"/>
                <w:color w:val="111111"/>
                <w:sz w:val="22"/>
                <w:szCs w:val="22"/>
              </w:rPr>
              <w:t>perf_1m</w:t>
            </w:r>
          </w:p>
        </w:tc>
        <w:tc>
          <w:tcPr>
            <w:tcW w:w="4896" w:type="dxa"/>
            <w:shd w:val="clear" w:color="auto" w:fill="FFFFFF"/>
            <w:tcMar>
              <w:top w:w="0" w:type="dxa"/>
              <w:left w:w="0" w:type="dxa"/>
              <w:bottom w:w="0" w:type="dxa"/>
              <w:right w:w="0" w:type="dxa"/>
            </w:tcMar>
            <w:vAlign w:val="center"/>
          </w:tcPr>
          <w:p w14:paraId="52BC9F32" w14:textId="77777777" w:rsidR="0097247D" w:rsidRPr="00DF6FAC" w:rsidRDefault="0097247D" w:rsidP="005920AB">
            <w:pPr>
              <w:spacing w:before="40" w:after="40" w:line="360" w:lineRule="auto"/>
              <w:ind w:left="100" w:right="100"/>
            </w:pPr>
            <w:r w:rsidRPr="00DF6FAC">
              <w:rPr>
                <w:rFonts w:eastAsia="Arial"/>
                <w:color w:val="111111"/>
                <w:sz w:val="22"/>
                <w:szCs w:val="22"/>
              </w:rPr>
              <w:t>Wants life to be perfectly organized</w:t>
            </w:r>
          </w:p>
        </w:tc>
        <w:tc>
          <w:tcPr>
            <w:tcW w:w="720" w:type="dxa"/>
            <w:shd w:val="clear" w:color="auto" w:fill="FFFFFF"/>
            <w:tcMar>
              <w:top w:w="0" w:type="dxa"/>
              <w:left w:w="0" w:type="dxa"/>
              <w:bottom w:w="0" w:type="dxa"/>
              <w:right w:w="0" w:type="dxa"/>
            </w:tcMar>
            <w:vAlign w:val="center"/>
          </w:tcPr>
          <w:p w14:paraId="2934251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-0.54</w:t>
            </w:r>
          </w:p>
        </w:tc>
        <w:tc>
          <w:tcPr>
            <w:tcW w:w="720" w:type="dxa"/>
            <w:shd w:val="clear" w:color="auto" w:fill="FFFFFF"/>
            <w:tcMar>
              <w:top w:w="0" w:type="dxa"/>
              <w:left w:w="0" w:type="dxa"/>
              <w:bottom w:w="0" w:type="dxa"/>
              <w:right w:w="0" w:type="dxa"/>
            </w:tcMar>
            <w:vAlign w:val="center"/>
          </w:tcPr>
          <w:p w14:paraId="5080EC9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0.79</w:t>
            </w:r>
          </w:p>
        </w:tc>
        <w:tc>
          <w:tcPr>
            <w:tcW w:w="720" w:type="dxa"/>
            <w:shd w:val="clear" w:color="auto" w:fill="FFFFFF"/>
            <w:tcMar>
              <w:top w:w="0" w:type="dxa"/>
              <w:left w:w="0" w:type="dxa"/>
              <w:bottom w:w="0" w:type="dxa"/>
              <w:right w:w="0" w:type="dxa"/>
            </w:tcMar>
            <w:vAlign w:val="center"/>
          </w:tcPr>
          <w:p w14:paraId="7D00CD3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2.05</w:t>
            </w:r>
          </w:p>
        </w:tc>
        <w:tc>
          <w:tcPr>
            <w:tcW w:w="720" w:type="dxa"/>
            <w:shd w:val="clear" w:color="auto" w:fill="FFFFFF"/>
            <w:tcMar>
              <w:top w:w="0" w:type="dxa"/>
              <w:left w:w="0" w:type="dxa"/>
              <w:bottom w:w="0" w:type="dxa"/>
              <w:right w:w="0" w:type="dxa"/>
            </w:tcMar>
            <w:vAlign w:val="center"/>
          </w:tcPr>
          <w:p w14:paraId="22CCD26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3.11</w:t>
            </w:r>
          </w:p>
        </w:tc>
        <w:tc>
          <w:tcPr>
            <w:tcW w:w="720" w:type="dxa"/>
            <w:shd w:val="clear" w:color="auto" w:fill="FFFFFF"/>
            <w:tcMar>
              <w:top w:w="0" w:type="dxa"/>
              <w:left w:w="0" w:type="dxa"/>
              <w:bottom w:w="0" w:type="dxa"/>
              <w:right w:w="0" w:type="dxa"/>
            </w:tcMar>
            <w:vAlign w:val="center"/>
          </w:tcPr>
          <w:p w14:paraId="26B182B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1.56</w:t>
            </w:r>
          </w:p>
        </w:tc>
        <w:tc>
          <w:tcPr>
            <w:tcW w:w="864" w:type="dxa"/>
            <w:shd w:val="clear" w:color="auto" w:fill="FFFFFF"/>
            <w:tcMar>
              <w:top w:w="0" w:type="dxa"/>
              <w:left w:w="0" w:type="dxa"/>
              <w:bottom w:w="0" w:type="dxa"/>
              <w:right w:w="0" w:type="dxa"/>
            </w:tcMar>
            <w:vAlign w:val="center"/>
          </w:tcPr>
          <w:p w14:paraId="02F0FF54"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27FE04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1AA908E" w14:textId="77777777" w:rsidTr="005920AB">
        <w:trPr>
          <w:cantSplit/>
          <w:trHeight w:val="452"/>
          <w:jc w:val="center"/>
        </w:trPr>
        <w:tc>
          <w:tcPr>
            <w:tcW w:w="1440" w:type="dxa"/>
            <w:shd w:val="clear" w:color="auto" w:fill="FFFFFF"/>
            <w:tcMar>
              <w:top w:w="0" w:type="dxa"/>
              <w:left w:w="0" w:type="dxa"/>
              <w:bottom w:w="0" w:type="dxa"/>
              <w:right w:w="0" w:type="dxa"/>
            </w:tcMar>
            <w:vAlign w:val="center"/>
          </w:tcPr>
          <w:p w14:paraId="3AFCEBF8" w14:textId="77777777" w:rsidR="0097247D" w:rsidRPr="00DF6FAC" w:rsidRDefault="0097247D" w:rsidP="005920AB">
            <w:pPr>
              <w:spacing w:before="40" w:after="40" w:line="360" w:lineRule="auto"/>
              <w:ind w:left="100" w:right="100"/>
            </w:pPr>
            <w:r w:rsidRPr="00DF6FAC">
              <w:rPr>
                <w:rFonts w:eastAsia="Arial"/>
                <w:color w:val="111111"/>
                <w:sz w:val="22"/>
                <w:szCs w:val="22"/>
              </w:rPr>
              <w:t>achi_4m</w:t>
            </w:r>
          </w:p>
        </w:tc>
        <w:tc>
          <w:tcPr>
            <w:tcW w:w="4896" w:type="dxa"/>
            <w:shd w:val="clear" w:color="auto" w:fill="FFFFFF"/>
            <w:tcMar>
              <w:top w:w="0" w:type="dxa"/>
              <w:left w:w="0" w:type="dxa"/>
              <w:bottom w:w="0" w:type="dxa"/>
              <w:right w:w="0" w:type="dxa"/>
            </w:tcMar>
            <w:vAlign w:val="center"/>
          </w:tcPr>
          <w:p w14:paraId="13F56243" w14:textId="77777777" w:rsidR="0097247D" w:rsidRPr="00DF6FAC" w:rsidRDefault="0097247D" w:rsidP="005920AB">
            <w:pPr>
              <w:spacing w:before="40" w:after="40" w:line="360" w:lineRule="auto"/>
              <w:ind w:left="100" w:right="100"/>
            </w:pPr>
            <w:r w:rsidRPr="00DF6FAC">
              <w:rPr>
                <w:rFonts w:eastAsia="Arial"/>
                <w:color w:val="111111"/>
                <w:sz w:val="22"/>
                <w:szCs w:val="22"/>
              </w:rPr>
              <w:t>Devotes too much of him/herself to tasks</w:t>
            </w:r>
          </w:p>
        </w:tc>
        <w:tc>
          <w:tcPr>
            <w:tcW w:w="720" w:type="dxa"/>
            <w:shd w:val="clear" w:color="auto" w:fill="FFFFFF"/>
            <w:tcMar>
              <w:top w:w="0" w:type="dxa"/>
              <w:left w:w="0" w:type="dxa"/>
              <w:bottom w:w="0" w:type="dxa"/>
              <w:right w:w="0" w:type="dxa"/>
            </w:tcMar>
            <w:vAlign w:val="center"/>
          </w:tcPr>
          <w:p w14:paraId="47C75DA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-1.18</w:t>
            </w:r>
          </w:p>
        </w:tc>
        <w:tc>
          <w:tcPr>
            <w:tcW w:w="720" w:type="dxa"/>
            <w:shd w:val="clear" w:color="auto" w:fill="FFFFFF"/>
            <w:tcMar>
              <w:top w:w="0" w:type="dxa"/>
              <w:left w:w="0" w:type="dxa"/>
              <w:bottom w:w="0" w:type="dxa"/>
              <w:right w:w="0" w:type="dxa"/>
            </w:tcMar>
            <w:vAlign w:val="center"/>
          </w:tcPr>
          <w:p w14:paraId="4660F48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0.42</w:t>
            </w:r>
          </w:p>
        </w:tc>
        <w:tc>
          <w:tcPr>
            <w:tcW w:w="720" w:type="dxa"/>
            <w:shd w:val="clear" w:color="auto" w:fill="FFFFFF"/>
            <w:tcMar>
              <w:top w:w="0" w:type="dxa"/>
              <w:left w:w="0" w:type="dxa"/>
              <w:bottom w:w="0" w:type="dxa"/>
              <w:right w:w="0" w:type="dxa"/>
            </w:tcMar>
            <w:vAlign w:val="center"/>
          </w:tcPr>
          <w:p w14:paraId="1091107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1.78</w:t>
            </w:r>
          </w:p>
        </w:tc>
        <w:tc>
          <w:tcPr>
            <w:tcW w:w="720" w:type="dxa"/>
            <w:shd w:val="clear" w:color="auto" w:fill="FFFFFF"/>
            <w:tcMar>
              <w:top w:w="0" w:type="dxa"/>
              <w:left w:w="0" w:type="dxa"/>
              <w:bottom w:w="0" w:type="dxa"/>
              <w:right w:w="0" w:type="dxa"/>
            </w:tcMar>
            <w:vAlign w:val="center"/>
          </w:tcPr>
          <w:p w14:paraId="2830AA8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3.15</w:t>
            </w:r>
          </w:p>
        </w:tc>
        <w:tc>
          <w:tcPr>
            <w:tcW w:w="720" w:type="dxa"/>
            <w:shd w:val="clear" w:color="auto" w:fill="FFFFFF"/>
            <w:tcMar>
              <w:top w:w="0" w:type="dxa"/>
              <w:left w:w="0" w:type="dxa"/>
              <w:bottom w:w="0" w:type="dxa"/>
              <w:right w:w="0" w:type="dxa"/>
            </w:tcMar>
            <w:vAlign w:val="center"/>
          </w:tcPr>
          <w:p w14:paraId="6E09B61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1.36</w:t>
            </w:r>
          </w:p>
        </w:tc>
        <w:tc>
          <w:tcPr>
            <w:tcW w:w="864" w:type="dxa"/>
            <w:shd w:val="clear" w:color="auto" w:fill="FFFFFF"/>
            <w:tcMar>
              <w:top w:w="0" w:type="dxa"/>
              <w:left w:w="0" w:type="dxa"/>
              <w:bottom w:w="0" w:type="dxa"/>
              <w:right w:w="0" w:type="dxa"/>
            </w:tcMar>
            <w:vAlign w:val="center"/>
          </w:tcPr>
          <w:p w14:paraId="059C2033"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18BF7B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77EAF84"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07785B1A" w14:textId="77777777" w:rsidR="0097247D" w:rsidRPr="00DF6FAC" w:rsidRDefault="0097247D" w:rsidP="005920AB">
            <w:pPr>
              <w:spacing w:before="40" w:after="40" w:line="360" w:lineRule="auto"/>
              <w:ind w:left="100" w:right="100"/>
            </w:pPr>
            <w:r w:rsidRPr="00DF6FAC">
              <w:rPr>
                <w:rFonts w:eastAsia="Arial"/>
                <w:color w:val="111111"/>
                <w:sz w:val="22"/>
                <w:szCs w:val="22"/>
              </w:rPr>
              <w:t>perf_4m</w:t>
            </w:r>
          </w:p>
        </w:tc>
        <w:tc>
          <w:tcPr>
            <w:tcW w:w="4896" w:type="dxa"/>
            <w:shd w:val="clear" w:color="auto" w:fill="FFFFFF"/>
            <w:tcMar>
              <w:top w:w="0" w:type="dxa"/>
              <w:left w:w="0" w:type="dxa"/>
              <w:bottom w:w="0" w:type="dxa"/>
              <w:right w:w="0" w:type="dxa"/>
            </w:tcMar>
            <w:vAlign w:val="center"/>
          </w:tcPr>
          <w:p w14:paraId="2F4B9AD0" w14:textId="77777777" w:rsidR="0097247D" w:rsidRPr="00DF6FAC" w:rsidRDefault="0097247D" w:rsidP="005920AB">
            <w:pPr>
              <w:spacing w:before="40" w:after="40" w:line="360" w:lineRule="auto"/>
              <w:ind w:left="100" w:right="100"/>
            </w:pPr>
            <w:r w:rsidRPr="00DF6FAC">
              <w:rPr>
                <w:rFonts w:eastAsia="Arial"/>
                <w:color w:val="111111"/>
                <w:sz w:val="22"/>
                <w:szCs w:val="22"/>
              </w:rPr>
              <w:t>Finds it important to do all things perfectly</w:t>
            </w:r>
          </w:p>
        </w:tc>
        <w:tc>
          <w:tcPr>
            <w:tcW w:w="720" w:type="dxa"/>
            <w:shd w:val="clear" w:color="auto" w:fill="FFFFFF"/>
            <w:tcMar>
              <w:top w:w="0" w:type="dxa"/>
              <w:left w:w="0" w:type="dxa"/>
              <w:bottom w:w="0" w:type="dxa"/>
              <w:right w:w="0" w:type="dxa"/>
            </w:tcMar>
            <w:vAlign w:val="center"/>
          </w:tcPr>
          <w:p w14:paraId="027EE80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w:t>
            </w:r>
          </w:p>
        </w:tc>
        <w:tc>
          <w:tcPr>
            <w:tcW w:w="720" w:type="dxa"/>
            <w:shd w:val="clear" w:color="auto" w:fill="FFFFFF"/>
            <w:tcMar>
              <w:top w:w="0" w:type="dxa"/>
              <w:left w:w="0" w:type="dxa"/>
              <w:bottom w:w="0" w:type="dxa"/>
              <w:right w:w="0" w:type="dxa"/>
            </w:tcMar>
            <w:vAlign w:val="center"/>
          </w:tcPr>
          <w:p w14:paraId="59985AA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0.31</w:t>
            </w:r>
          </w:p>
        </w:tc>
        <w:tc>
          <w:tcPr>
            <w:tcW w:w="720" w:type="dxa"/>
            <w:shd w:val="clear" w:color="auto" w:fill="FFFFFF"/>
            <w:tcMar>
              <w:top w:w="0" w:type="dxa"/>
              <w:left w:w="0" w:type="dxa"/>
              <w:bottom w:w="0" w:type="dxa"/>
              <w:right w:w="0" w:type="dxa"/>
            </w:tcMar>
            <w:vAlign w:val="center"/>
          </w:tcPr>
          <w:p w14:paraId="44D99AE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1.18</w:t>
            </w:r>
          </w:p>
        </w:tc>
        <w:tc>
          <w:tcPr>
            <w:tcW w:w="720" w:type="dxa"/>
            <w:shd w:val="clear" w:color="auto" w:fill="FFFFFF"/>
            <w:tcMar>
              <w:top w:w="0" w:type="dxa"/>
              <w:left w:w="0" w:type="dxa"/>
              <w:bottom w:w="0" w:type="dxa"/>
              <w:right w:w="0" w:type="dxa"/>
            </w:tcMar>
            <w:vAlign w:val="center"/>
          </w:tcPr>
          <w:p w14:paraId="6B18A93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2.12</w:t>
            </w:r>
          </w:p>
        </w:tc>
        <w:tc>
          <w:tcPr>
            <w:tcW w:w="720" w:type="dxa"/>
            <w:shd w:val="clear" w:color="auto" w:fill="FFFFFF"/>
            <w:tcMar>
              <w:top w:w="0" w:type="dxa"/>
              <w:left w:w="0" w:type="dxa"/>
              <w:bottom w:w="0" w:type="dxa"/>
              <w:right w:w="0" w:type="dxa"/>
            </w:tcMar>
            <w:vAlign w:val="center"/>
          </w:tcPr>
          <w:p w14:paraId="2C20BB9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3.07</w:t>
            </w:r>
          </w:p>
        </w:tc>
        <w:tc>
          <w:tcPr>
            <w:tcW w:w="864" w:type="dxa"/>
            <w:shd w:val="clear" w:color="auto" w:fill="FFFFFF"/>
            <w:tcMar>
              <w:top w:w="0" w:type="dxa"/>
              <w:left w:w="0" w:type="dxa"/>
              <w:bottom w:w="0" w:type="dxa"/>
              <w:right w:w="0" w:type="dxa"/>
            </w:tcMar>
            <w:vAlign w:val="center"/>
          </w:tcPr>
          <w:p w14:paraId="7ECA29A8"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CAD180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35E2FA9"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22200391" w14:textId="77777777" w:rsidR="0097247D" w:rsidRPr="00DF6FAC" w:rsidRDefault="0097247D" w:rsidP="005920AB">
            <w:pPr>
              <w:spacing w:before="40" w:after="40" w:line="360" w:lineRule="auto"/>
              <w:ind w:left="100" w:right="100"/>
            </w:pPr>
            <w:r w:rsidRPr="00DF6FAC">
              <w:rPr>
                <w:rFonts w:eastAsia="Arial"/>
                <w:color w:val="111111"/>
                <w:sz w:val="22"/>
                <w:szCs w:val="22"/>
              </w:rPr>
              <w:t>perf_5m</w:t>
            </w:r>
          </w:p>
        </w:tc>
        <w:tc>
          <w:tcPr>
            <w:tcW w:w="4896" w:type="dxa"/>
            <w:shd w:val="clear" w:color="auto" w:fill="FFFFFF"/>
            <w:tcMar>
              <w:top w:w="0" w:type="dxa"/>
              <w:left w:w="0" w:type="dxa"/>
              <w:bottom w:w="0" w:type="dxa"/>
              <w:right w:w="0" w:type="dxa"/>
            </w:tcMar>
            <w:vAlign w:val="center"/>
          </w:tcPr>
          <w:p w14:paraId="41359663" w14:textId="77777777" w:rsidR="0097247D" w:rsidRPr="00DF6FAC" w:rsidRDefault="0097247D" w:rsidP="005920AB">
            <w:pPr>
              <w:spacing w:before="40" w:after="40" w:line="360" w:lineRule="auto"/>
              <w:ind w:left="100" w:right="100"/>
            </w:pPr>
            <w:r w:rsidRPr="00DF6FAC">
              <w:rPr>
                <w:rFonts w:eastAsia="Arial"/>
                <w:color w:val="111111"/>
                <w:sz w:val="22"/>
                <w:szCs w:val="22"/>
              </w:rPr>
              <w:t>Always makes detailed plans when doing something</w:t>
            </w:r>
          </w:p>
        </w:tc>
        <w:tc>
          <w:tcPr>
            <w:tcW w:w="720" w:type="dxa"/>
            <w:shd w:val="clear" w:color="auto" w:fill="FFFFFF"/>
            <w:tcMar>
              <w:top w:w="0" w:type="dxa"/>
              <w:left w:w="0" w:type="dxa"/>
              <w:bottom w:w="0" w:type="dxa"/>
              <w:right w:w="0" w:type="dxa"/>
            </w:tcMar>
            <w:vAlign w:val="center"/>
          </w:tcPr>
          <w:p w14:paraId="3FD71D1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-0.27</w:t>
            </w:r>
          </w:p>
        </w:tc>
        <w:tc>
          <w:tcPr>
            <w:tcW w:w="720" w:type="dxa"/>
            <w:shd w:val="clear" w:color="auto" w:fill="FFFFFF"/>
            <w:tcMar>
              <w:top w:w="0" w:type="dxa"/>
              <w:left w:w="0" w:type="dxa"/>
              <w:bottom w:w="0" w:type="dxa"/>
              <w:right w:w="0" w:type="dxa"/>
            </w:tcMar>
            <w:vAlign w:val="center"/>
          </w:tcPr>
          <w:p w14:paraId="3A84065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w:t>
            </w:r>
          </w:p>
        </w:tc>
        <w:tc>
          <w:tcPr>
            <w:tcW w:w="720" w:type="dxa"/>
            <w:shd w:val="clear" w:color="auto" w:fill="FFFFFF"/>
            <w:tcMar>
              <w:top w:w="0" w:type="dxa"/>
              <w:left w:w="0" w:type="dxa"/>
              <w:bottom w:w="0" w:type="dxa"/>
              <w:right w:w="0" w:type="dxa"/>
            </w:tcMar>
            <w:vAlign w:val="center"/>
          </w:tcPr>
          <w:p w14:paraId="75F45BF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2.89</w:t>
            </w:r>
          </w:p>
        </w:tc>
        <w:tc>
          <w:tcPr>
            <w:tcW w:w="720" w:type="dxa"/>
            <w:shd w:val="clear" w:color="auto" w:fill="FFFFFF"/>
            <w:tcMar>
              <w:top w:w="0" w:type="dxa"/>
              <w:left w:w="0" w:type="dxa"/>
              <w:bottom w:w="0" w:type="dxa"/>
              <w:right w:w="0" w:type="dxa"/>
            </w:tcMar>
            <w:vAlign w:val="center"/>
          </w:tcPr>
          <w:p w14:paraId="3A7A336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4.48</w:t>
            </w:r>
          </w:p>
        </w:tc>
        <w:tc>
          <w:tcPr>
            <w:tcW w:w="720" w:type="dxa"/>
            <w:shd w:val="clear" w:color="auto" w:fill="FFFFFF"/>
            <w:tcMar>
              <w:top w:w="0" w:type="dxa"/>
              <w:left w:w="0" w:type="dxa"/>
              <w:bottom w:w="0" w:type="dxa"/>
              <w:right w:w="0" w:type="dxa"/>
            </w:tcMar>
            <w:vAlign w:val="center"/>
          </w:tcPr>
          <w:p w14:paraId="7D12FAA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1.21</w:t>
            </w:r>
          </w:p>
        </w:tc>
        <w:tc>
          <w:tcPr>
            <w:tcW w:w="864" w:type="dxa"/>
            <w:shd w:val="clear" w:color="auto" w:fill="FFFFFF"/>
            <w:tcMar>
              <w:top w:w="0" w:type="dxa"/>
              <w:left w:w="0" w:type="dxa"/>
              <w:bottom w:w="0" w:type="dxa"/>
              <w:right w:w="0" w:type="dxa"/>
            </w:tcMar>
            <w:vAlign w:val="center"/>
          </w:tcPr>
          <w:p w14:paraId="5C273C73"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846E8C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D50C7A6"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4F570D6E" w14:textId="77777777" w:rsidR="0097247D" w:rsidRPr="00DF6FAC" w:rsidRDefault="0097247D" w:rsidP="005920AB">
            <w:pPr>
              <w:spacing w:before="40" w:after="40" w:line="360" w:lineRule="auto"/>
              <w:ind w:left="100" w:right="100"/>
            </w:pPr>
            <w:r w:rsidRPr="00DF6FAC">
              <w:rPr>
                <w:rFonts w:eastAsia="Arial"/>
                <w:color w:val="111111"/>
                <w:sz w:val="22"/>
                <w:szCs w:val="22"/>
              </w:rPr>
              <w:t>perf_6m</w:t>
            </w:r>
          </w:p>
        </w:tc>
        <w:tc>
          <w:tcPr>
            <w:tcW w:w="4896" w:type="dxa"/>
            <w:shd w:val="clear" w:color="auto" w:fill="FFFFFF"/>
            <w:tcMar>
              <w:top w:w="0" w:type="dxa"/>
              <w:left w:w="0" w:type="dxa"/>
              <w:bottom w:w="0" w:type="dxa"/>
              <w:right w:w="0" w:type="dxa"/>
            </w:tcMar>
            <w:vAlign w:val="center"/>
          </w:tcPr>
          <w:p w14:paraId="59AB2727" w14:textId="77777777" w:rsidR="0097247D" w:rsidRPr="00DF6FAC" w:rsidRDefault="0097247D" w:rsidP="005920AB">
            <w:pPr>
              <w:spacing w:before="40" w:after="40" w:line="360" w:lineRule="auto"/>
              <w:ind w:left="100" w:right="100"/>
            </w:pPr>
            <w:r w:rsidRPr="00DF6FAC">
              <w:rPr>
                <w:rFonts w:eastAsia="Arial"/>
                <w:color w:val="111111"/>
                <w:sz w:val="22"/>
                <w:szCs w:val="22"/>
              </w:rPr>
              <w:t>Loses a lot of time trying to be perfect</w:t>
            </w:r>
          </w:p>
        </w:tc>
        <w:tc>
          <w:tcPr>
            <w:tcW w:w="720" w:type="dxa"/>
            <w:shd w:val="clear" w:color="auto" w:fill="FFFFFF"/>
            <w:tcMar>
              <w:top w:w="0" w:type="dxa"/>
              <w:left w:w="0" w:type="dxa"/>
              <w:bottom w:w="0" w:type="dxa"/>
              <w:right w:w="0" w:type="dxa"/>
            </w:tcMar>
            <w:vAlign w:val="center"/>
          </w:tcPr>
          <w:p w14:paraId="1609D61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-0.08</w:t>
            </w:r>
          </w:p>
        </w:tc>
        <w:tc>
          <w:tcPr>
            <w:tcW w:w="720" w:type="dxa"/>
            <w:shd w:val="clear" w:color="auto" w:fill="FFFFFF"/>
            <w:tcMar>
              <w:top w:w="0" w:type="dxa"/>
              <w:left w:w="0" w:type="dxa"/>
              <w:bottom w:w="0" w:type="dxa"/>
              <w:right w:w="0" w:type="dxa"/>
            </w:tcMar>
            <w:vAlign w:val="center"/>
          </w:tcPr>
          <w:p w14:paraId="1267F34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1.14</w:t>
            </w:r>
          </w:p>
        </w:tc>
        <w:tc>
          <w:tcPr>
            <w:tcW w:w="720" w:type="dxa"/>
            <w:shd w:val="clear" w:color="auto" w:fill="FFFFFF"/>
            <w:tcMar>
              <w:top w:w="0" w:type="dxa"/>
              <w:left w:w="0" w:type="dxa"/>
              <w:bottom w:w="0" w:type="dxa"/>
              <w:right w:w="0" w:type="dxa"/>
            </w:tcMar>
            <w:vAlign w:val="center"/>
          </w:tcPr>
          <w:p w14:paraId="38ED7F8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w:t>
            </w:r>
          </w:p>
        </w:tc>
        <w:tc>
          <w:tcPr>
            <w:tcW w:w="720" w:type="dxa"/>
            <w:shd w:val="clear" w:color="auto" w:fill="FFFFFF"/>
            <w:tcMar>
              <w:top w:w="0" w:type="dxa"/>
              <w:left w:w="0" w:type="dxa"/>
              <w:bottom w:w="0" w:type="dxa"/>
              <w:right w:w="0" w:type="dxa"/>
            </w:tcMar>
            <w:vAlign w:val="center"/>
          </w:tcPr>
          <w:p w14:paraId="0A4149F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2.61</w:t>
            </w:r>
          </w:p>
        </w:tc>
        <w:tc>
          <w:tcPr>
            <w:tcW w:w="720" w:type="dxa"/>
            <w:shd w:val="clear" w:color="auto" w:fill="FFFFFF"/>
            <w:tcMar>
              <w:top w:w="0" w:type="dxa"/>
              <w:left w:w="0" w:type="dxa"/>
              <w:bottom w:w="0" w:type="dxa"/>
              <w:right w:w="0" w:type="dxa"/>
            </w:tcMar>
            <w:vAlign w:val="center"/>
          </w:tcPr>
          <w:p w14:paraId="05C0256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2.92</w:t>
            </w:r>
          </w:p>
        </w:tc>
        <w:tc>
          <w:tcPr>
            <w:tcW w:w="864" w:type="dxa"/>
            <w:shd w:val="clear" w:color="auto" w:fill="FFFFFF"/>
            <w:tcMar>
              <w:top w:w="0" w:type="dxa"/>
              <w:left w:w="0" w:type="dxa"/>
              <w:bottom w:w="0" w:type="dxa"/>
              <w:right w:w="0" w:type="dxa"/>
            </w:tcMar>
            <w:vAlign w:val="center"/>
          </w:tcPr>
          <w:p w14:paraId="3766FC77"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4F02F3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013A87B4"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27610A33" w14:textId="50D10FA8" w:rsidR="005920AB" w:rsidRPr="00DF6FAC" w:rsidRDefault="005920AB" w:rsidP="005920AB">
            <w:pPr>
              <w:spacing w:before="40" w:after="40" w:line="360" w:lineRule="auto"/>
              <w:ind w:left="100" w:right="100"/>
              <w:jc w:val="center"/>
            </w:pPr>
          </w:p>
          <w:p w14:paraId="3BF5939D" w14:textId="53F34614"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Extreme Achievement Striving</w:t>
            </w:r>
          </w:p>
        </w:tc>
        <w:tc>
          <w:tcPr>
            <w:tcW w:w="720" w:type="dxa"/>
            <w:shd w:val="clear" w:color="auto" w:fill="FFFFFF"/>
            <w:tcMar>
              <w:top w:w="0" w:type="dxa"/>
              <w:left w:w="0" w:type="dxa"/>
              <w:bottom w:w="0" w:type="dxa"/>
              <w:right w:w="0" w:type="dxa"/>
            </w:tcMar>
            <w:vAlign w:val="center"/>
          </w:tcPr>
          <w:p w14:paraId="572CB571"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69398DDC"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60041AA5"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187F1119"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5DBFA7CC"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1C953466"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307E720" w14:textId="77777777" w:rsidR="005920AB" w:rsidRPr="00DF6FAC" w:rsidRDefault="005920AB" w:rsidP="00691648">
            <w:pPr>
              <w:spacing w:before="40" w:after="40" w:line="360" w:lineRule="auto"/>
              <w:ind w:left="100" w:right="100"/>
              <w:jc w:val="right"/>
            </w:pPr>
          </w:p>
        </w:tc>
      </w:tr>
      <w:tr w:rsidR="0097247D" w:rsidRPr="00DF6FAC" w14:paraId="3E5B0C08"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3D74A609" w14:textId="77777777" w:rsidR="0097247D" w:rsidRPr="00DF6FAC" w:rsidRDefault="0097247D" w:rsidP="005920AB">
            <w:pPr>
              <w:spacing w:before="40" w:after="40" w:line="360" w:lineRule="auto"/>
              <w:ind w:left="100" w:right="100"/>
            </w:pPr>
            <w:r w:rsidRPr="00DF6FAC">
              <w:rPr>
                <w:rFonts w:eastAsia="Arial"/>
                <w:color w:val="111111"/>
                <w:sz w:val="22"/>
                <w:szCs w:val="22"/>
              </w:rPr>
              <w:t>achi_1m</w:t>
            </w:r>
          </w:p>
        </w:tc>
        <w:tc>
          <w:tcPr>
            <w:tcW w:w="4896" w:type="dxa"/>
            <w:shd w:val="clear" w:color="auto" w:fill="FFFFFF"/>
            <w:tcMar>
              <w:top w:w="0" w:type="dxa"/>
              <w:left w:w="0" w:type="dxa"/>
              <w:bottom w:w="0" w:type="dxa"/>
              <w:right w:w="0" w:type="dxa"/>
            </w:tcMar>
            <w:vAlign w:val="center"/>
          </w:tcPr>
          <w:p w14:paraId="3F12701A" w14:textId="77777777" w:rsidR="0097247D" w:rsidRPr="00DF6FAC" w:rsidRDefault="0097247D" w:rsidP="005920AB">
            <w:pPr>
              <w:spacing w:before="40" w:after="40" w:line="360" w:lineRule="auto"/>
              <w:ind w:left="100" w:right="100"/>
            </w:pPr>
            <w:r w:rsidRPr="00DF6FAC">
              <w:rPr>
                <w:rFonts w:eastAsia="Arial"/>
                <w:color w:val="111111"/>
                <w:sz w:val="22"/>
                <w:szCs w:val="22"/>
              </w:rPr>
              <w:t>Always demands him/herself to be the best</w:t>
            </w:r>
          </w:p>
        </w:tc>
        <w:tc>
          <w:tcPr>
            <w:tcW w:w="720" w:type="dxa"/>
            <w:shd w:val="clear" w:color="auto" w:fill="FFFFFF"/>
            <w:tcMar>
              <w:top w:w="0" w:type="dxa"/>
              <w:left w:w="0" w:type="dxa"/>
              <w:bottom w:w="0" w:type="dxa"/>
              <w:right w:w="0" w:type="dxa"/>
            </w:tcMar>
            <w:vAlign w:val="center"/>
          </w:tcPr>
          <w:p w14:paraId="416369A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-1.16</w:t>
            </w:r>
          </w:p>
        </w:tc>
        <w:tc>
          <w:tcPr>
            <w:tcW w:w="720" w:type="dxa"/>
            <w:shd w:val="clear" w:color="auto" w:fill="FFFFFF"/>
            <w:tcMar>
              <w:top w:w="0" w:type="dxa"/>
              <w:left w:w="0" w:type="dxa"/>
              <w:bottom w:w="0" w:type="dxa"/>
              <w:right w:w="0" w:type="dxa"/>
            </w:tcMar>
            <w:vAlign w:val="center"/>
          </w:tcPr>
          <w:p w14:paraId="1DD97EE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0.14</w:t>
            </w:r>
          </w:p>
        </w:tc>
        <w:tc>
          <w:tcPr>
            <w:tcW w:w="720" w:type="dxa"/>
            <w:shd w:val="clear" w:color="auto" w:fill="FFFFFF"/>
            <w:tcMar>
              <w:top w:w="0" w:type="dxa"/>
              <w:left w:w="0" w:type="dxa"/>
              <w:bottom w:w="0" w:type="dxa"/>
              <w:right w:w="0" w:type="dxa"/>
            </w:tcMar>
            <w:vAlign w:val="center"/>
          </w:tcPr>
          <w:p w14:paraId="3BE5CC6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1.11</w:t>
            </w:r>
          </w:p>
        </w:tc>
        <w:tc>
          <w:tcPr>
            <w:tcW w:w="720" w:type="dxa"/>
            <w:shd w:val="clear" w:color="auto" w:fill="FFFFFF"/>
            <w:tcMar>
              <w:top w:w="0" w:type="dxa"/>
              <w:left w:w="0" w:type="dxa"/>
              <w:bottom w:w="0" w:type="dxa"/>
              <w:right w:w="0" w:type="dxa"/>
            </w:tcMar>
            <w:vAlign w:val="center"/>
          </w:tcPr>
          <w:p w14:paraId="79DEF0D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2.14</w:t>
            </w:r>
          </w:p>
        </w:tc>
        <w:tc>
          <w:tcPr>
            <w:tcW w:w="720" w:type="dxa"/>
            <w:shd w:val="clear" w:color="auto" w:fill="FFFFFF"/>
            <w:tcMar>
              <w:top w:w="0" w:type="dxa"/>
              <w:left w:w="0" w:type="dxa"/>
              <w:bottom w:w="0" w:type="dxa"/>
              <w:right w:w="0" w:type="dxa"/>
            </w:tcMar>
            <w:vAlign w:val="center"/>
          </w:tcPr>
          <w:p w14:paraId="78C96F9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2.18</w:t>
            </w:r>
          </w:p>
        </w:tc>
        <w:tc>
          <w:tcPr>
            <w:tcW w:w="864" w:type="dxa"/>
            <w:shd w:val="clear" w:color="auto" w:fill="FFFFFF"/>
            <w:tcMar>
              <w:top w:w="0" w:type="dxa"/>
              <w:left w:w="0" w:type="dxa"/>
              <w:bottom w:w="0" w:type="dxa"/>
              <w:right w:w="0" w:type="dxa"/>
            </w:tcMar>
            <w:vAlign w:val="center"/>
          </w:tcPr>
          <w:p w14:paraId="62CBFD9A"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6CCEAD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7505A81"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45E97063" w14:textId="77777777" w:rsidR="0097247D" w:rsidRPr="00DF6FAC" w:rsidRDefault="0097247D" w:rsidP="005920AB">
            <w:pPr>
              <w:spacing w:before="40" w:after="40" w:line="360" w:lineRule="auto"/>
              <w:ind w:left="100" w:right="100"/>
            </w:pPr>
            <w:r w:rsidRPr="00DF6FAC">
              <w:rPr>
                <w:rFonts w:eastAsia="Arial"/>
                <w:color w:val="111111"/>
                <w:sz w:val="22"/>
                <w:szCs w:val="22"/>
              </w:rPr>
              <w:t>achi_2m</w:t>
            </w:r>
          </w:p>
        </w:tc>
        <w:tc>
          <w:tcPr>
            <w:tcW w:w="4896" w:type="dxa"/>
            <w:shd w:val="clear" w:color="auto" w:fill="FFFFFF"/>
            <w:tcMar>
              <w:top w:w="0" w:type="dxa"/>
              <w:left w:w="0" w:type="dxa"/>
              <w:bottom w:w="0" w:type="dxa"/>
              <w:right w:w="0" w:type="dxa"/>
            </w:tcMar>
            <w:vAlign w:val="center"/>
          </w:tcPr>
          <w:p w14:paraId="27896BDE" w14:textId="77777777" w:rsidR="0097247D" w:rsidRPr="00DF6FAC" w:rsidRDefault="0097247D" w:rsidP="005920AB">
            <w:pPr>
              <w:spacing w:before="40" w:after="40" w:line="360" w:lineRule="auto"/>
              <w:ind w:left="100" w:right="100"/>
            </w:pPr>
            <w:r w:rsidRPr="00DF6FAC">
              <w:rPr>
                <w:rFonts w:eastAsia="Arial"/>
                <w:color w:val="111111"/>
                <w:sz w:val="22"/>
                <w:szCs w:val="22"/>
              </w:rPr>
              <w:t>Makes too high demands for him/herself</w:t>
            </w:r>
          </w:p>
        </w:tc>
        <w:tc>
          <w:tcPr>
            <w:tcW w:w="720" w:type="dxa"/>
            <w:shd w:val="clear" w:color="auto" w:fill="FFFFFF"/>
            <w:tcMar>
              <w:top w:w="0" w:type="dxa"/>
              <w:left w:w="0" w:type="dxa"/>
              <w:bottom w:w="0" w:type="dxa"/>
              <w:right w:w="0" w:type="dxa"/>
            </w:tcMar>
            <w:vAlign w:val="center"/>
          </w:tcPr>
          <w:p w14:paraId="5DFBFEA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w:t>
            </w:r>
          </w:p>
        </w:tc>
        <w:tc>
          <w:tcPr>
            <w:tcW w:w="720" w:type="dxa"/>
            <w:shd w:val="clear" w:color="auto" w:fill="FFFFFF"/>
            <w:tcMar>
              <w:top w:w="0" w:type="dxa"/>
              <w:left w:w="0" w:type="dxa"/>
              <w:bottom w:w="0" w:type="dxa"/>
              <w:right w:w="0" w:type="dxa"/>
            </w:tcMar>
            <w:vAlign w:val="center"/>
          </w:tcPr>
          <w:p w14:paraId="2766740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0.43</w:t>
            </w:r>
          </w:p>
        </w:tc>
        <w:tc>
          <w:tcPr>
            <w:tcW w:w="720" w:type="dxa"/>
            <w:shd w:val="clear" w:color="auto" w:fill="FFFFFF"/>
            <w:tcMar>
              <w:top w:w="0" w:type="dxa"/>
              <w:left w:w="0" w:type="dxa"/>
              <w:bottom w:w="0" w:type="dxa"/>
              <w:right w:w="0" w:type="dxa"/>
            </w:tcMar>
            <w:vAlign w:val="center"/>
          </w:tcPr>
          <w:p w14:paraId="207D7B4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1.31</w:t>
            </w:r>
          </w:p>
        </w:tc>
        <w:tc>
          <w:tcPr>
            <w:tcW w:w="720" w:type="dxa"/>
            <w:shd w:val="clear" w:color="auto" w:fill="FFFFFF"/>
            <w:tcMar>
              <w:top w:w="0" w:type="dxa"/>
              <w:left w:w="0" w:type="dxa"/>
              <w:bottom w:w="0" w:type="dxa"/>
              <w:right w:w="0" w:type="dxa"/>
            </w:tcMar>
            <w:vAlign w:val="center"/>
          </w:tcPr>
          <w:p w14:paraId="08EEDA4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2.23</w:t>
            </w:r>
          </w:p>
        </w:tc>
        <w:tc>
          <w:tcPr>
            <w:tcW w:w="720" w:type="dxa"/>
            <w:shd w:val="clear" w:color="auto" w:fill="FFFFFF"/>
            <w:tcMar>
              <w:top w:w="0" w:type="dxa"/>
              <w:left w:w="0" w:type="dxa"/>
              <w:bottom w:w="0" w:type="dxa"/>
              <w:right w:w="0" w:type="dxa"/>
            </w:tcMar>
            <w:vAlign w:val="center"/>
          </w:tcPr>
          <w:p w14:paraId="4E3902A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2.09</w:t>
            </w:r>
          </w:p>
        </w:tc>
        <w:tc>
          <w:tcPr>
            <w:tcW w:w="864" w:type="dxa"/>
            <w:shd w:val="clear" w:color="auto" w:fill="FFFFFF"/>
            <w:tcMar>
              <w:top w:w="0" w:type="dxa"/>
              <w:left w:w="0" w:type="dxa"/>
              <w:bottom w:w="0" w:type="dxa"/>
              <w:right w:w="0" w:type="dxa"/>
            </w:tcMar>
            <w:vAlign w:val="center"/>
          </w:tcPr>
          <w:p w14:paraId="7C279C3A"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6A15BE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9AD4BDE"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70ACE4AC" w14:textId="77777777" w:rsidR="0097247D" w:rsidRPr="00DF6FAC" w:rsidRDefault="0097247D" w:rsidP="005920AB">
            <w:pPr>
              <w:spacing w:before="40" w:after="40" w:line="360" w:lineRule="auto"/>
              <w:ind w:left="100" w:right="100"/>
            </w:pPr>
            <w:r w:rsidRPr="00DF6FAC">
              <w:rPr>
                <w:rFonts w:eastAsia="Arial"/>
                <w:color w:val="111111"/>
                <w:sz w:val="22"/>
                <w:szCs w:val="22"/>
              </w:rPr>
              <w:t>achi_3m</w:t>
            </w:r>
          </w:p>
        </w:tc>
        <w:tc>
          <w:tcPr>
            <w:tcW w:w="4896" w:type="dxa"/>
            <w:shd w:val="clear" w:color="auto" w:fill="FFFFFF"/>
            <w:tcMar>
              <w:top w:w="0" w:type="dxa"/>
              <w:left w:w="0" w:type="dxa"/>
              <w:bottom w:w="0" w:type="dxa"/>
              <w:right w:w="0" w:type="dxa"/>
            </w:tcMar>
            <w:vAlign w:val="center"/>
          </w:tcPr>
          <w:p w14:paraId="33CD8436" w14:textId="77777777" w:rsidR="0097247D" w:rsidRPr="00DF6FAC" w:rsidRDefault="0097247D" w:rsidP="005920AB">
            <w:pPr>
              <w:spacing w:before="40" w:after="40" w:line="360" w:lineRule="auto"/>
              <w:ind w:left="100" w:right="100"/>
            </w:pPr>
            <w:r w:rsidRPr="00DF6FAC">
              <w:rPr>
                <w:rFonts w:eastAsia="Arial"/>
                <w:color w:val="111111"/>
                <w:sz w:val="22"/>
                <w:szCs w:val="22"/>
              </w:rPr>
              <w:t>Wants to shine at everything</w:t>
            </w:r>
          </w:p>
        </w:tc>
        <w:tc>
          <w:tcPr>
            <w:tcW w:w="720" w:type="dxa"/>
            <w:shd w:val="clear" w:color="auto" w:fill="FFFFFF"/>
            <w:tcMar>
              <w:top w:w="0" w:type="dxa"/>
              <w:left w:w="0" w:type="dxa"/>
              <w:bottom w:w="0" w:type="dxa"/>
              <w:right w:w="0" w:type="dxa"/>
            </w:tcMar>
            <w:vAlign w:val="center"/>
          </w:tcPr>
          <w:p w14:paraId="6E55CA7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-0.32</w:t>
            </w:r>
          </w:p>
        </w:tc>
        <w:tc>
          <w:tcPr>
            <w:tcW w:w="720" w:type="dxa"/>
            <w:shd w:val="clear" w:color="auto" w:fill="FFFFFF"/>
            <w:tcMar>
              <w:top w:w="0" w:type="dxa"/>
              <w:left w:w="0" w:type="dxa"/>
              <w:bottom w:w="0" w:type="dxa"/>
              <w:right w:w="0" w:type="dxa"/>
            </w:tcMar>
            <w:vAlign w:val="center"/>
          </w:tcPr>
          <w:p w14:paraId="6C45B9B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0.68</w:t>
            </w:r>
          </w:p>
        </w:tc>
        <w:tc>
          <w:tcPr>
            <w:tcW w:w="720" w:type="dxa"/>
            <w:shd w:val="clear" w:color="auto" w:fill="FFFFFF"/>
            <w:tcMar>
              <w:top w:w="0" w:type="dxa"/>
              <w:left w:w="0" w:type="dxa"/>
              <w:bottom w:w="0" w:type="dxa"/>
              <w:right w:w="0" w:type="dxa"/>
            </w:tcMar>
            <w:vAlign w:val="center"/>
          </w:tcPr>
          <w:p w14:paraId="49F32E3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1.53</w:t>
            </w:r>
          </w:p>
        </w:tc>
        <w:tc>
          <w:tcPr>
            <w:tcW w:w="720" w:type="dxa"/>
            <w:shd w:val="clear" w:color="auto" w:fill="FFFFFF"/>
            <w:tcMar>
              <w:top w:w="0" w:type="dxa"/>
              <w:left w:w="0" w:type="dxa"/>
              <w:bottom w:w="0" w:type="dxa"/>
              <w:right w:w="0" w:type="dxa"/>
            </w:tcMar>
            <w:vAlign w:val="center"/>
          </w:tcPr>
          <w:p w14:paraId="114215B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2.49</w:t>
            </w:r>
          </w:p>
        </w:tc>
        <w:tc>
          <w:tcPr>
            <w:tcW w:w="720" w:type="dxa"/>
            <w:shd w:val="clear" w:color="auto" w:fill="FFFFFF"/>
            <w:tcMar>
              <w:top w:w="0" w:type="dxa"/>
              <w:left w:w="0" w:type="dxa"/>
              <w:bottom w:w="0" w:type="dxa"/>
              <w:right w:w="0" w:type="dxa"/>
            </w:tcMar>
            <w:vAlign w:val="center"/>
          </w:tcPr>
          <w:p w14:paraId="2F478D0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3.34</w:t>
            </w:r>
          </w:p>
        </w:tc>
        <w:tc>
          <w:tcPr>
            <w:tcW w:w="864" w:type="dxa"/>
            <w:shd w:val="clear" w:color="auto" w:fill="FFFFFF"/>
            <w:tcMar>
              <w:top w:w="0" w:type="dxa"/>
              <w:left w:w="0" w:type="dxa"/>
              <w:bottom w:w="0" w:type="dxa"/>
              <w:right w:w="0" w:type="dxa"/>
            </w:tcMar>
            <w:vAlign w:val="center"/>
          </w:tcPr>
          <w:p w14:paraId="66FA424C"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9CE480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3EA25F43"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38446701" w14:textId="77777777" w:rsidR="0097247D" w:rsidRPr="00DF6FAC" w:rsidRDefault="0097247D" w:rsidP="005920AB">
            <w:pPr>
              <w:spacing w:before="40" w:after="40" w:line="360" w:lineRule="auto"/>
              <w:ind w:left="100" w:right="100"/>
            </w:pPr>
            <w:r w:rsidRPr="00DF6FAC">
              <w:rPr>
                <w:rFonts w:eastAsia="Arial"/>
                <w:color w:val="111111"/>
                <w:sz w:val="22"/>
                <w:szCs w:val="22"/>
              </w:rPr>
              <w:t>achi_5m</w:t>
            </w:r>
          </w:p>
        </w:tc>
        <w:tc>
          <w:tcPr>
            <w:tcW w:w="4896" w:type="dxa"/>
            <w:shd w:val="clear" w:color="auto" w:fill="FFFFFF"/>
            <w:tcMar>
              <w:top w:w="0" w:type="dxa"/>
              <w:left w:w="0" w:type="dxa"/>
              <w:bottom w:w="0" w:type="dxa"/>
              <w:right w:w="0" w:type="dxa"/>
            </w:tcMar>
            <w:vAlign w:val="center"/>
          </w:tcPr>
          <w:p w14:paraId="333065A9" w14:textId="77777777" w:rsidR="0097247D" w:rsidRPr="00DF6FAC" w:rsidRDefault="0097247D" w:rsidP="005920AB">
            <w:pPr>
              <w:spacing w:before="40" w:after="40" w:line="360" w:lineRule="auto"/>
              <w:ind w:left="100" w:right="100"/>
            </w:pPr>
            <w:r w:rsidRPr="00DF6FAC">
              <w:rPr>
                <w:rFonts w:eastAsia="Arial"/>
                <w:color w:val="111111"/>
                <w:sz w:val="22"/>
                <w:szCs w:val="22"/>
              </w:rPr>
              <w:t>Always plays hard to win, even when not necessary</w:t>
            </w:r>
          </w:p>
        </w:tc>
        <w:tc>
          <w:tcPr>
            <w:tcW w:w="720" w:type="dxa"/>
            <w:shd w:val="clear" w:color="auto" w:fill="FFFFFF"/>
            <w:tcMar>
              <w:top w:w="0" w:type="dxa"/>
              <w:left w:w="0" w:type="dxa"/>
              <w:bottom w:w="0" w:type="dxa"/>
              <w:right w:w="0" w:type="dxa"/>
            </w:tcMar>
            <w:vAlign w:val="center"/>
          </w:tcPr>
          <w:p w14:paraId="62B8C52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-0.34</w:t>
            </w:r>
          </w:p>
        </w:tc>
        <w:tc>
          <w:tcPr>
            <w:tcW w:w="720" w:type="dxa"/>
            <w:shd w:val="clear" w:color="auto" w:fill="FFFFFF"/>
            <w:tcMar>
              <w:top w:w="0" w:type="dxa"/>
              <w:left w:w="0" w:type="dxa"/>
              <w:bottom w:w="0" w:type="dxa"/>
              <w:right w:w="0" w:type="dxa"/>
            </w:tcMar>
            <w:vAlign w:val="center"/>
          </w:tcPr>
          <w:p w14:paraId="656F80C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0.67</w:t>
            </w:r>
          </w:p>
        </w:tc>
        <w:tc>
          <w:tcPr>
            <w:tcW w:w="720" w:type="dxa"/>
            <w:shd w:val="clear" w:color="auto" w:fill="FFFFFF"/>
            <w:tcMar>
              <w:top w:w="0" w:type="dxa"/>
              <w:left w:w="0" w:type="dxa"/>
              <w:bottom w:w="0" w:type="dxa"/>
              <w:right w:w="0" w:type="dxa"/>
            </w:tcMar>
            <w:vAlign w:val="center"/>
          </w:tcPr>
          <w:p w14:paraId="01ACC49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1.48</w:t>
            </w:r>
          </w:p>
        </w:tc>
        <w:tc>
          <w:tcPr>
            <w:tcW w:w="720" w:type="dxa"/>
            <w:shd w:val="clear" w:color="auto" w:fill="FFFFFF"/>
            <w:tcMar>
              <w:top w:w="0" w:type="dxa"/>
              <w:left w:w="0" w:type="dxa"/>
              <w:bottom w:w="0" w:type="dxa"/>
              <w:right w:w="0" w:type="dxa"/>
            </w:tcMar>
            <w:vAlign w:val="center"/>
          </w:tcPr>
          <w:p w14:paraId="5BFF7ED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2.51</w:t>
            </w:r>
          </w:p>
        </w:tc>
        <w:tc>
          <w:tcPr>
            <w:tcW w:w="720" w:type="dxa"/>
            <w:shd w:val="clear" w:color="auto" w:fill="FFFFFF"/>
            <w:tcMar>
              <w:top w:w="0" w:type="dxa"/>
              <w:left w:w="0" w:type="dxa"/>
              <w:bottom w:w="0" w:type="dxa"/>
              <w:right w:w="0" w:type="dxa"/>
            </w:tcMar>
            <w:vAlign w:val="center"/>
          </w:tcPr>
          <w:p w14:paraId="73B20D1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2.57</w:t>
            </w:r>
          </w:p>
        </w:tc>
        <w:tc>
          <w:tcPr>
            <w:tcW w:w="864" w:type="dxa"/>
            <w:shd w:val="clear" w:color="auto" w:fill="FFFFFF"/>
            <w:tcMar>
              <w:top w:w="0" w:type="dxa"/>
              <w:left w:w="0" w:type="dxa"/>
              <w:bottom w:w="0" w:type="dxa"/>
              <w:right w:w="0" w:type="dxa"/>
            </w:tcMar>
            <w:vAlign w:val="center"/>
          </w:tcPr>
          <w:p w14:paraId="10AC4BE6"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CE880C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5F058B03" w14:textId="77777777" w:rsidTr="005920AB">
        <w:trPr>
          <w:cantSplit/>
          <w:trHeight w:val="414"/>
          <w:jc w:val="center"/>
        </w:trPr>
        <w:tc>
          <w:tcPr>
            <w:tcW w:w="6336" w:type="dxa"/>
            <w:gridSpan w:val="2"/>
            <w:shd w:val="clear" w:color="auto" w:fill="FFFFFF"/>
            <w:tcMar>
              <w:top w:w="0" w:type="dxa"/>
              <w:left w:w="0" w:type="dxa"/>
              <w:bottom w:w="0" w:type="dxa"/>
              <w:right w:w="0" w:type="dxa"/>
            </w:tcMar>
            <w:vAlign w:val="center"/>
          </w:tcPr>
          <w:p w14:paraId="02E6DAE3" w14:textId="6D67F22E" w:rsidR="005920AB" w:rsidRPr="00DF6FAC" w:rsidRDefault="005920AB" w:rsidP="005920AB">
            <w:pPr>
              <w:spacing w:before="40" w:after="40" w:line="360" w:lineRule="auto"/>
              <w:ind w:left="100" w:right="100"/>
              <w:jc w:val="center"/>
            </w:pPr>
          </w:p>
          <w:p w14:paraId="7F875D8D" w14:textId="50421B1B"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Extreme Order</w:t>
            </w:r>
          </w:p>
        </w:tc>
        <w:tc>
          <w:tcPr>
            <w:tcW w:w="720" w:type="dxa"/>
            <w:shd w:val="clear" w:color="auto" w:fill="FFFFFF"/>
            <w:tcMar>
              <w:top w:w="0" w:type="dxa"/>
              <w:left w:w="0" w:type="dxa"/>
              <w:bottom w:w="0" w:type="dxa"/>
              <w:right w:w="0" w:type="dxa"/>
            </w:tcMar>
            <w:vAlign w:val="center"/>
          </w:tcPr>
          <w:p w14:paraId="071CF871"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7D73B13B"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5A632EC0"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2A056194"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2B7D3ED6"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7EE069EF"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24CFFFF" w14:textId="77777777" w:rsidR="005920AB" w:rsidRPr="00DF6FAC" w:rsidRDefault="005920AB" w:rsidP="00691648">
            <w:pPr>
              <w:spacing w:before="40" w:after="40" w:line="360" w:lineRule="auto"/>
              <w:ind w:left="100" w:right="100"/>
              <w:jc w:val="right"/>
            </w:pPr>
          </w:p>
        </w:tc>
      </w:tr>
      <w:tr w:rsidR="0097247D" w:rsidRPr="00DF6FAC" w14:paraId="0CDE8A7F"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2B2E6D4" w14:textId="77777777" w:rsidR="0097247D" w:rsidRPr="00DF6FAC" w:rsidRDefault="0097247D" w:rsidP="005920AB">
            <w:pPr>
              <w:spacing w:before="40" w:after="40" w:line="360" w:lineRule="auto"/>
              <w:ind w:left="100" w:right="100"/>
            </w:pPr>
            <w:r w:rsidRPr="00DF6FAC">
              <w:rPr>
                <w:rFonts w:eastAsia="Arial"/>
                <w:color w:val="111111"/>
                <w:sz w:val="22"/>
                <w:szCs w:val="22"/>
              </w:rPr>
              <w:t>orde_1m</w:t>
            </w:r>
          </w:p>
        </w:tc>
        <w:tc>
          <w:tcPr>
            <w:tcW w:w="4896" w:type="dxa"/>
            <w:shd w:val="clear" w:color="auto" w:fill="FFFFFF"/>
            <w:tcMar>
              <w:top w:w="0" w:type="dxa"/>
              <w:left w:w="0" w:type="dxa"/>
              <w:bottom w:w="0" w:type="dxa"/>
              <w:right w:w="0" w:type="dxa"/>
            </w:tcMar>
            <w:vAlign w:val="center"/>
          </w:tcPr>
          <w:p w14:paraId="544E43B5" w14:textId="77777777" w:rsidR="0097247D" w:rsidRPr="00DF6FAC" w:rsidRDefault="0097247D" w:rsidP="005920AB">
            <w:pPr>
              <w:spacing w:before="40" w:after="40" w:line="360" w:lineRule="auto"/>
              <w:ind w:left="100" w:right="100"/>
            </w:pPr>
            <w:r w:rsidRPr="00DF6FAC">
              <w:rPr>
                <w:rFonts w:eastAsia="Arial"/>
                <w:color w:val="111111"/>
                <w:sz w:val="22"/>
                <w:szCs w:val="22"/>
              </w:rPr>
              <w:t>Controls surroundings by being neat all the time</w:t>
            </w:r>
          </w:p>
        </w:tc>
        <w:tc>
          <w:tcPr>
            <w:tcW w:w="720" w:type="dxa"/>
            <w:shd w:val="clear" w:color="auto" w:fill="FFFFFF"/>
            <w:tcMar>
              <w:top w:w="0" w:type="dxa"/>
              <w:left w:w="0" w:type="dxa"/>
              <w:bottom w:w="0" w:type="dxa"/>
              <w:right w:w="0" w:type="dxa"/>
            </w:tcMar>
            <w:vAlign w:val="center"/>
          </w:tcPr>
          <w:p w14:paraId="598857C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-0.18</w:t>
            </w:r>
          </w:p>
        </w:tc>
        <w:tc>
          <w:tcPr>
            <w:tcW w:w="720" w:type="dxa"/>
            <w:shd w:val="clear" w:color="auto" w:fill="FFFFFF"/>
            <w:tcMar>
              <w:top w:w="0" w:type="dxa"/>
              <w:left w:w="0" w:type="dxa"/>
              <w:bottom w:w="0" w:type="dxa"/>
              <w:right w:w="0" w:type="dxa"/>
            </w:tcMar>
            <w:vAlign w:val="center"/>
          </w:tcPr>
          <w:p w14:paraId="5E9C9C7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0.97</w:t>
            </w:r>
          </w:p>
        </w:tc>
        <w:tc>
          <w:tcPr>
            <w:tcW w:w="720" w:type="dxa"/>
            <w:shd w:val="clear" w:color="auto" w:fill="FFFFFF"/>
            <w:tcMar>
              <w:top w:w="0" w:type="dxa"/>
              <w:left w:w="0" w:type="dxa"/>
              <w:bottom w:w="0" w:type="dxa"/>
              <w:right w:w="0" w:type="dxa"/>
            </w:tcMar>
            <w:vAlign w:val="center"/>
          </w:tcPr>
          <w:p w14:paraId="392BC1B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w:t>
            </w:r>
          </w:p>
        </w:tc>
        <w:tc>
          <w:tcPr>
            <w:tcW w:w="720" w:type="dxa"/>
            <w:shd w:val="clear" w:color="auto" w:fill="FFFFFF"/>
            <w:tcMar>
              <w:top w:w="0" w:type="dxa"/>
              <w:left w:w="0" w:type="dxa"/>
              <w:bottom w:w="0" w:type="dxa"/>
              <w:right w:w="0" w:type="dxa"/>
            </w:tcMar>
            <w:vAlign w:val="center"/>
          </w:tcPr>
          <w:p w14:paraId="5EB3A20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2.98</w:t>
            </w:r>
          </w:p>
        </w:tc>
        <w:tc>
          <w:tcPr>
            <w:tcW w:w="720" w:type="dxa"/>
            <w:shd w:val="clear" w:color="auto" w:fill="FFFFFF"/>
            <w:tcMar>
              <w:top w:w="0" w:type="dxa"/>
              <w:left w:w="0" w:type="dxa"/>
              <w:bottom w:w="0" w:type="dxa"/>
              <w:right w:w="0" w:type="dxa"/>
            </w:tcMar>
            <w:vAlign w:val="center"/>
          </w:tcPr>
          <w:p w14:paraId="2C5C063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2.06</w:t>
            </w:r>
          </w:p>
        </w:tc>
        <w:tc>
          <w:tcPr>
            <w:tcW w:w="864" w:type="dxa"/>
            <w:shd w:val="clear" w:color="auto" w:fill="FFFFFF"/>
            <w:tcMar>
              <w:top w:w="0" w:type="dxa"/>
              <w:left w:w="0" w:type="dxa"/>
              <w:bottom w:w="0" w:type="dxa"/>
              <w:right w:w="0" w:type="dxa"/>
            </w:tcMar>
            <w:vAlign w:val="center"/>
          </w:tcPr>
          <w:p w14:paraId="616748BD"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25E75E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3BE8CB9"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5073E09C" w14:textId="77777777" w:rsidR="0097247D" w:rsidRPr="00DF6FAC" w:rsidRDefault="0097247D" w:rsidP="005920AB">
            <w:pPr>
              <w:spacing w:before="40" w:after="40" w:line="360" w:lineRule="auto"/>
              <w:ind w:left="100" w:right="100"/>
            </w:pPr>
            <w:r w:rsidRPr="00DF6FAC">
              <w:rPr>
                <w:rFonts w:eastAsia="Arial"/>
                <w:color w:val="111111"/>
                <w:sz w:val="22"/>
                <w:szCs w:val="22"/>
              </w:rPr>
              <w:lastRenderedPageBreak/>
              <w:t>orde_2m</w:t>
            </w:r>
          </w:p>
        </w:tc>
        <w:tc>
          <w:tcPr>
            <w:tcW w:w="4896" w:type="dxa"/>
            <w:shd w:val="clear" w:color="auto" w:fill="FFFFFF"/>
            <w:tcMar>
              <w:top w:w="0" w:type="dxa"/>
              <w:left w:w="0" w:type="dxa"/>
              <w:bottom w:w="0" w:type="dxa"/>
              <w:right w:w="0" w:type="dxa"/>
            </w:tcMar>
            <w:vAlign w:val="center"/>
          </w:tcPr>
          <w:p w14:paraId="087C9C8A" w14:textId="77777777" w:rsidR="0097247D" w:rsidRPr="00DF6FAC" w:rsidRDefault="0097247D" w:rsidP="005920AB">
            <w:pPr>
              <w:spacing w:before="40" w:after="40" w:line="360" w:lineRule="auto"/>
              <w:ind w:left="100" w:right="100"/>
            </w:pPr>
            <w:r w:rsidRPr="00DF6FAC">
              <w:rPr>
                <w:rFonts w:eastAsia="Arial"/>
                <w:color w:val="111111"/>
                <w:sz w:val="22"/>
                <w:szCs w:val="22"/>
              </w:rPr>
              <w:t>Is obsessed with cleaning</w:t>
            </w:r>
          </w:p>
        </w:tc>
        <w:tc>
          <w:tcPr>
            <w:tcW w:w="720" w:type="dxa"/>
            <w:shd w:val="clear" w:color="auto" w:fill="FFFFFF"/>
            <w:tcMar>
              <w:top w:w="0" w:type="dxa"/>
              <w:left w:w="0" w:type="dxa"/>
              <w:bottom w:w="0" w:type="dxa"/>
              <w:right w:w="0" w:type="dxa"/>
            </w:tcMar>
            <w:vAlign w:val="center"/>
          </w:tcPr>
          <w:p w14:paraId="2F8E01C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0.83</w:t>
            </w:r>
          </w:p>
        </w:tc>
        <w:tc>
          <w:tcPr>
            <w:tcW w:w="720" w:type="dxa"/>
            <w:shd w:val="clear" w:color="auto" w:fill="FFFFFF"/>
            <w:tcMar>
              <w:top w:w="0" w:type="dxa"/>
              <w:left w:w="0" w:type="dxa"/>
              <w:bottom w:w="0" w:type="dxa"/>
              <w:right w:w="0" w:type="dxa"/>
            </w:tcMar>
            <w:vAlign w:val="center"/>
          </w:tcPr>
          <w:p w14:paraId="75E6BFC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2.01</w:t>
            </w:r>
          </w:p>
        </w:tc>
        <w:tc>
          <w:tcPr>
            <w:tcW w:w="720" w:type="dxa"/>
            <w:shd w:val="clear" w:color="auto" w:fill="FFFFFF"/>
            <w:tcMar>
              <w:top w:w="0" w:type="dxa"/>
              <w:left w:w="0" w:type="dxa"/>
              <w:bottom w:w="0" w:type="dxa"/>
              <w:right w:w="0" w:type="dxa"/>
            </w:tcMar>
            <w:vAlign w:val="center"/>
          </w:tcPr>
          <w:p w14:paraId="30580DA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2.74</w:t>
            </w:r>
          </w:p>
        </w:tc>
        <w:tc>
          <w:tcPr>
            <w:tcW w:w="720" w:type="dxa"/>
            <w:shd w:val="clear" w:color="auto" w:fill="FFFFFF"/>
            <w:tcMar>
              <w:top w:w="0" w:type="dxa"/>
              <w:left w:w="0" w:type="dxa"/>
              <w:bottom w:w="0" w:type="dxa"/>
              <w:right w:w="0" w:type="dxa"/>
            </w:tcMar>
            <w:vAlign w:val="center"/>
          </w:tcPr>
          <w:p w14:paraId="3D0FDFA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3.54</w:t>
            </w:r>
          </w:p>
        </w:tc>
        <w:tc>
          <w:tcPr>
            <w:tcW w:w="720" w:type="dxa"/>
            <w:shd w:val="clear" w:color="auto" w:fill="FFFFFF"/>
            <w:tcMar>
              <w:top w:w="0" w:type="dxa"/>
              <w:left w:w="0" w:type="dxa"/>
              <w:bottom w:w="0" w:type="dxa"/>
              <w:right w:w="0" w:type="dxa"/>
            </w:tcMar>
            <w:vAlign w:val="center"/>
          </w:tcPr>
          <w:p w14:paraId="250522A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2.23</w:t>
            </w:r>
          </w:p>
        </w:tc>
        <w:tc>
          <w:tcPr>
            <w:tcW w:w="864" w:type="dxa"/>
            <w:shd w:val="clear" w:color="auto" w:fill="FFFFFF"/>
            <w:tcMar>
              <w:top w:w="0" w:type="dxa"/>
              <w:left w:w="0" w:type="dxa"/>
              <w:bottom w:w="0" w:type="dxa"/>
              <w:right w:w="0" w:type="dxa"/>
            </w:tcMar>
            <w:vAlign w:val="center"/>
          </w:tcPr>
          <w:p w14:paraId="510E3D19"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A4AD44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48133B6"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10296263" w14:textId="77777777" w:rsidR="0097247D" w:rsidRPr="00DF6FAC" w:rsidRDefault="0097247D" w:rsidP="005920AB">
            <w:pPr>
              <w:spacing w:before="40" w:after="40" w:line="360" w:lineRule="auto"/>
              <w:ind w:left="100" w:right="100"/>
            </w:pPr>
            <w:r w:rsidRPr="00DF6FAC">
              <w:rPr>
                <w:rFonts w:eastAsia="Arial"/>
                <w:color w:val="111111"/>
                <w:sz w:val="22"/>
                <w:szCs w:val="22"/>
              </w:rPr>
              <w:t>orde_3m</w:t>
            </w:r>
          </w:p>
        </w:tc>
        <w:tc>
          <w:tcPr>
            <w:tcW w:w="4896" w:type="dxa"/>
            <w:shd w:val="clear" w:color="auto" w:fill="FFFFFF"/>
            <w:tcMar>
              <w:top w:w="0" w:type="dxa"/>
              <w:left w:w="0" w:type="dxa"/>
              <w:bottom w:w="0" w:type="dxa"/>
              <w:right w:w="0" w:type="dxa"/>
            </w:tcMar>
            <w:vAlign w:val="center"/>
          </w:tcPr>
          <w:p w14:paraId="1EB026E4" w14:textId="77777777" w:rsidR="0097247D" w:rsidRPr="00DF6FAC" w:rsidRDefault="0097247D" w:rsidP="005920AB">
            <w:pPr>
              <w:spacing w:before="40" w:after="40" w:line="360" w:lineRule="auto"/>
              <w:ind w:left="100" w:right="100"/>
            </w:pPr>
            <w:r w:rsidRPr="00DF6FAC">
              <w:rPr>
                <w:rFonts w:eastAsia="Arial"/>
                <w:color w:val="111111"/>
                <w:sz w:val="22"/>
                <w:szCs w:val="22"/>
              </w:rPr>
              <w:t>Is extremely careful with his/her own belongings</w:t>
            </w:r>
          </w:p>
        </w:tc>
        <w:tc>
          <w:tcPr>
            <w:tcW w:w="720" w:type="dxa"/>
            <w:shd w:val="clear" w:color="auto" w:fill="FFFFFF"/>
            <w:tcMar>
              <w:top w:w="0" w:type="dxa"/>
              <w:left w:w="0" w:type="dxa"/>
              <w:bottom w:w="0" w:type="dxa"/>
              <w:right w:w="0" w:type="dxa"/>
            </w:tcMar>
            <w:vAlign w:val="center"/>
          </w:tcPr>
          <w:p w14:paraId="66D0B1C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-0.48</w:t>
            </w:r>
          </w:p>
        </w:tc>
        <w:tc>
          <w:tcPr>
            <w:tcW w:w="720" w:type="dxa"/>
            <w:shd w:val="clear" w:color="auto" w:fill="FFFFFF"/>
            <w:tcMar>
              <w:top w:w="0" w:type="dxa"/>
              <w:left w:w="0" w:type="dxa"/>
              <w:bottom w:w="0" w:type="dxa"/>
              <w:right w:w="0" w:type="dxa"/>
            </w:tcMar>
            <w:vAlign w:val="center"/>
          </w:tcPr>
          <w:p w14:paraId="6F40D49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0.89</w:t>
            </w:r>
          </w:p>
        </w:tc>
        <w:tc>
          <w:tcPr>
            <w:tcW w:w="720" w:type="dxa"/>
            <w:shd w:val="clear" w:color="auto" w:fill="FFFFFF"/>
            <w:tcMar>
              <w:top w:w="0" w:type="dxa"/>
              <w:left w:w="0" w:type="dxa"/>
              <w:bottom w:w="0" w:type="dxa"/>
              <w:right w:w="0" w:type="dxa"/>
            </w:tcMar>
            <w:vAlign w:val="center"/>
          </w:tcPr>
          <w:p w14:paraId="25279E2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1.83</w:t>
            </w:r>
          </w:p>
        </w:tc>
        <w:tc>
          <w:tcPr>
            <w:tcW w:w="720" w:type="dxa"/>
            <w:shd w:val="clear" w:color="auto" w:fill="FFFFFF"/>
            <w:tcMar>
              <w:top w:w="0" w:type="dxa"/>
              <w:left w:w="0" w:type="dxa"/>
              <w:bottom w:w="0" w:type="dxa"/>
              <w:right w:w="0" w:type="dxa"/>
            </w:tcMar>
            <w:vAlign w:val="center"/>
          </w:tcPr>
          <w:p w14:paraId="7BEA681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3.01</w:t>
            </w:r>
          </w:p>
        </w:tc>
        <w:tc>
          <w:tcPr>
            <w:tcW w:w="720" w:type="dxa"/>
            <w:shd w:val="clear" w:color="auto" w:fill="FFFFFF"/>
            <w:tcMar>
              <w:top w:w="0" w:type="dxa"/>
              <w:left w:w="0" w:type="dxa"/>
              <w:bottom w:w="0" w:type="dxa"/>
              <w:right w:w="0" w:type="dxa"/>
            </w:tcMar>
            <w:vAlign w:val="center"/>
          </w:tcPr>
          <w:p w14:paraId="6AA7860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1.76</w:t>
            </w:r>
          </w:p>
        </w:tc>
        <w:tc>
          <w:tcPr>
            <w:tcW w:w="864" w:type="dxa"/>
            <w:shd w:val="clear" w:color="auto" w:fill="FFFFFF"/>
            <w:tcMar>
              <w:top w:w="0" w:type="dxa"/>
              <w:left w:w="0" w:type="dxa"/>
              <w:bottom w:w="0" w:type="dxa"/>
              <w:right w:w="0" w:type="dxa"/>
            </w:tcMar>
            <w:vAlign w:val="center"/>
          </w:tcPr>
          <w:p w14:paraId="37CEA951"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E42674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59F92E5"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0BA99EF1" w14:textId="77777777" w:rsidR="0097247D" w:rsidRPr="00DF6FAC" w:rsidRDefault="0097247D" w:rsidP="005920AB">
            <w:pPr>
              <w:spacing w:before="40" w:after="40" w:line="360" w:lineRule="auto"/>
              <w:ind w:left="100" w:right="100"/>
            </w:pPr>
            <w:r w:rsidRPr="00DF6FAC">
              <w:rPr>
                <w:rFonts w:eastAsia="Arial"/>
                <w:color w:val="111111"/>
                <w:sz w:val="22"/>
                <w:szCs w:val="22"/>
              </w:rPr>
              <w:t>orde_4m</w:t>
            </w:r>
          </w:p>
        </w:tc>
        <w:tc>
          <w:tcPr>
            <w:tcW w:w="4896" w:type="dxa"/>
            <w:shd w:val="clear" w:color="auto" w:fill="FFFFFF"/>
            <w:tcMar>
              <w:top w:w="0" w:type="dxa"/>
              <w:left w:w="0" w:type="dxa"/>
              <w:bottom w:w="0" w:type="dxa"/>
              <w:right w:w="0" w:type="dxa"/>
            </w:tcMar>
            <w:vAlign w:val="center"/>
          </w:tcPr>
          <w:p w14:paraId="05434484" w14:textId="77777777" w:rsidR="0097247D" w:rsidRPr="00DF6FAC" w:rsidRDefault="0097247D" w:rsidP="005920AB">
            <w:pPr>
              <w:spacing w:before="40" w:after="40" w:line="360" w:lineRule="auto"/>
              <w:ind w:left="100" w:right="100"/>
            </w:pPr>
            <w:r w:rsidRPr="00DF6FAC">
              <w:rPr>
                <w:rFonts w:eastAsia="Arial"/>
                <w:color w:val="111111"/>
                <w:sz w:val="22"/>
                <w:szCs w:val="22"/>
              </w:rPr>
              <w:t>Feels an extreme need for an orderly environment</w:t>
            </w:r>
          </w:p>
        </w:tc>
        <w:tc>
          <w:tcPr>
            <w:tcW w:w="720" w:type="dxa"/>
            <w:shd w:val="clear" w:color="auto" w:fill="FFFFFF"/>
            <w:tcMar>
              <w:top w:w="0" w:type="dxa"/>
              <w:left w:w="0" w:type="dxa"/>
              <w:bottom w:w="0" w:type="dxa"/>
              <w:right w:w="0" w:type="dxa"/>
            </w:tcMar>
            <w:vAlign w:val="center"/>
          </w:tcPr>
          <w:p w14:paraId="00A841F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0.13</w:t>
            </w:r>
          </w:p>
        </w:tc>
        <w:tc>
          <w:tcPr>
            <w:tcW w:w="720" w:type="dxa"/>
            <w:shd w:val="clear" w:color="auto" w:fill="FFFFFF"/>
            <w:tcMar>
              <w:top w:w="0" w:type="dxa"/>
              <w:left w:w="0" w:type="dxa"/>
              <w:bottom w:w="0" w:type="dxa"/>
              <w:right w:w="0" w:type="dxa"/>
            </w:tcMar>
            <w:vAlign w:val="center"/>
          </w:tcPr>
          <w:p w14:paraId="51F660B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1.34</w:t>
            </w:r>
          </w:p>
        </w:tc>
        <w:tc>
          <w:tcPr>
            <w:tcW w:w="720" w:type="dxa"/>
            <w:shd w:val="clear" w:color="auto" w:fill="FFFFFF"/>
            <w:tcMar>
              <w:top w:w="0" w:type="dxa"/>
              <w:left w:w="0" w:type="dxa"/>
              <w:bottom w:w="0" w:type="dxa"/>
              <w:right w:w="0" w:type="dxa"/>
            </w:tcMar>
            <w:vAlign w:val="center"/>
          </w:tcPr>
          <w:p w14:paraId="73E82B3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2.25</w:t>
            </w:r>
          </w:p>
        </w:tc>
        <w:tc>
          <w:tcPr>
            <w:tcW w:w="720" w:type="dxa"/>
            <w:shd w:val="clear" w:color="auto" w:fill="FFFFFF"/>
            <w:tcMar>
              <w:top w:w="0" w:type="dxa"/>
              <w:left w:w="0" w:type="dxa"/>
              <w:bottom w:w="0" w:type="dxa"/>
              <w:right w:w="0" w:type="dxa"/>
            </w:tcMar>
            <w:vAlign w:val="center"/>
          </w:tcPr>
          <w:p w14:paraId="2CCF864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3.12</w:t>
            </w:r>
          </w:p>
        </w:tc>
        <w:tc>
          <w:tcPr>
            <w:tcW w:w="720" w:type="dxa"/>
            <w:shd w:val="clear" w:color="auto" w:fill="FFFFFF"/>
            <w:tcMar>
              <w:top w:w="0" w:type="dxa"/>
              <w:left w:w="0" w:type="dxa"/>
              <w:bottom w:w="0" w:type="dxa"/>
              <w:right w:w="0" w:type="dxa"/>
            </w:tcMar>
            <w:vAlign w:val="center"/>
          </w:tcPr>
          <w:p w14:paraId="305FE1D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2.54</w:t>
            </w:r>
          </w:p>
        </w:tc>
        <w:tc>
          <w:tcPr>
            <w:tcW w:w="864" w:type="dxa"/>
            <w:shd w:val="clear" w:color="auto" w:fill="FFFFFF"/>
            <w:tcMar>
              <w:top w:w="0" w:type="dxa"/>
              <w:left w:w="0" w:type="dxa"/>
              <w:bottom w:w="0" w:type="dxa"/>
              <w:right w:w="0" w:type="dxa"/>
            </w:tcMar>
            <w:vAlign w:val="center"/>
          </w:tcPr>
          <w:p w14:paraId="69687D00"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8905F2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FC3935B"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55D31D5A" w14:textId="77777777" w:rsidR="0097247D" w:rsidRPr="00DF6FAC" w:rsidRDefault="0097247D" w:rsidP="005920AB">
            <w:pPr>
              <w:spacing w:before="40" w:after="40" w:line="360" w:lineRule="auto"/>
              <w:ind w:left="100" w:right="100"/>
            </w:pPr>
            <w:r w:rsidRPr="00DF6FAC">
              <w:rPr>
                <w:rFonts w:eastAsia="Arial"/>
                <w:color w:val="111111"/>
                <w:sz w:val="22"/>
                <w:szCs w:val="22"/>
              </w:rPr>
              <w:t>orde_5m</w:t>
            </w:r>
          </w:p>
        </w:tc>
        <w:tc>
          <w:tcPr>
            <w:tcW w:w="4896" w:type="dxa"/>
            <w:shd w:val="clear" w:color="auto" w:fill="FFFFFF"/>
            <w:tcMar>
              <w:top w:w="0" w:type="dxa"/>
              <w:left w:w="0" w:type="dxa"/>
              <w:bottom w:w="0" w:type="dxa"/>
              <w:right w:w="0" w:type="dxa"/>
            </w:tcMar>
            <w:vAlign w:val="center"/>
          </w:tcPr>
          <w:p w14:paraId="1F19EE73" w14:textId="77777777" w:rsidR="0097247D" w:rsidRPr="00DF6FAC" w:rsidRDefault="0097247D" w:rsidP="005920AB">
            <w:pPr>
              <w:spacing w:before="40" w:after="40" w:line="360" w:lineRule="auto"/>
              <w:ind w:left="100" w:right="100"/>
            </w:pPr>
            <w:r w:rsidRPr="00DF6FAC">
              <w:rPr>
                <w:rFonts w:eastAsia="Arial"/>
                <w:color w:val="111111"/>
                <w:sz w:val="22"/>
                <w:szCs w:val="22"/>
              </w:rPr>
              <w:t>Carries out every work with extreme care</w:t>
            </w:r>
          </w:p>
        </w:tc>
        <w:tc>
          <w:tcPr>
            <w:tcW w:w="720" w:type="dxa"/>
            <w:shd w:val="clear" w:color="auto" w:fill="FFFFFF"/>
            <w:tcMar>
              <w:top w:w="0" w:type="dxa"/>
              <w:left w:w="0" w:type="dxa"/>
              <w:bottom w:w="0" w:type="dxa"/>
              <w:right w:w="0" w:type="dxa"/>
            </w:tcMar>
            <w:vAlign w:val="center"/>
          </w:tcPr>
          <w:p w14:paraId="40DD62B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-0.78</w:t>
            </w:r>
          </w:p>
        </w:tc>
        <w:tc>
          <w:tcPr>
            <w:tcW w:w="720" w:type="dxa"/>
            <w:shd w:val="clear" w:color="auto" w:fill="FFFFFF"/>
            <w:tcMar>
              <w:top w:w="0" w:type="dxa"/>
              <w:left w:w="0" w:type="dxa"/>
              <w:bottom w:w="0" w:type="dxa"/>
              <w:right w:w="0" w:type="dxa"/>
            </w:tcMar>
            <w:vAlign w:val="center"/>
          </w:tcPr>
          <w:p w14:paraId="082084B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w:t>
            </w:r>
          </w:p>
        </w:tc>
        <w:tc>
          <w:tcPr>
            <w:tcW w:w="720" w:type="dxa"/>
            <w:shd w:val="clear" w:color="auto" w:fill="FFFFFF"/>
            <w:tcMar>
              <w:top w:w="0" w:type="dxa"/>
              <w:left w:w="0" w:type="dxa"/>
              <w:bottom w:w="0" w:type="dxa"/>
              <w:right w:w="0" w:type="dxa"/>
            </w:tcMar>
            <w:vAlign w:val="center"/>
          </w:tcPr>
          <w:p w14:paraId="628EF9A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1.59</w:t>
            </w:r>
          </w:p>
        </w:tc>
        <w:tc>
          <w:tcPr>
            <w:tcW w:w="720" w:type="dxa"/>
            <w:shd w:val="clear" w:color="auto" w:fill="FFFFFF"/>
            <w:tcMar>
              <w:top w:w="0" w:type="dxa"/>
              <w:left w:w="0" w:type="dxa"/>
              <w:bottom w:w="0" w:type="dxa"/>
              <w:right w:w="0" w:type="dxa"/>
            </w:tcMar>
            <w:vAlign w:val="center"/>
          </w:tcPr>
          <w:p w14:paraId="220B56F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2.81</w:t>
            </w:r>
          </w:p>
        </w:tc>
        <w:tc>
          <w:tcPr>
            <w:tcW w:w="720" w:type="dxa"/>
            <w:shd w:val="clear" w:color="auto" w:fill="FFFFFF"/>
            <w:tcMar>
              <w:top w:w="0" w:type="dxa"/>
              <w:left w:w="0" w:type="dxa"/>
              <w:bottom w:w="0" w:type="dxa"/>
              <w:right w:w="0" w:type="dxa"/>
            </w:tcMar>
            <w:vAlign w:val="center"/>
          </w:tcPr>
          <w:p w14:paraId="2814853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1.51</w:t>
            </w:r>
          </w:p>
        </w:tc>
        <w:tc>
          <w:tcPr>
            <w:tcW w:w="864" w:type="dxa"/>
            <w:shd w:val="clear" w:color="auto" w:fill="FFFFFF"/>
            <w:tcMar>
              <w:top w:w="0" w:type="dxa"/>
              <w:left w:w="0" w:type="dxa"/>
              <w:bottom w:w="0" w:type="dxa"/>
              <w:right w:w="0" w:type="dxa"/>
            </w:tcMar>
            <w:vAlign w:val="center"/>
          </w:tcPr>
          <w:p w14:paraId="36478B5D"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1BA365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8AE0141"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5CF8C553" w14:textId="77777777" w:rsidR="0097247D" w:rsidRPr="00DF6FAC" w:rsidRDefault="0097247D" w:rsidP="005920AB">
            <w:pPr>
              <w:spacing w:before="40" w:after="40" w:line="360" w:lineRule="auto"/>
              <w:ind w:left="100" w:right="100"/>
            </w:pPr>
            <w:r w:rsidRPr="00DF6FAC">
              <w:rPr>
                <w:rFonts w:eastAsia="Arial"/>
                <w:color w:val="111111"/>
                <w:sz w:val="22"/>
                <w:szCs w:val="22"/>
              </w:rPr>
              <w:t>orde_6m</w:t>
            </w:r>
          </w:p>
        </w:tc>
        <w:tc>
          <w:tcPr>
            <w:tcW w:w="4896" w:type="dxa"/>
            <w:shd w:val="clear" w:color="auto" w:fill="FFFFFF"/>
            <w:tcMar>
              <w:top w:w="0" w:type="dxa"/>
              <w:left w:w="0" w:type="dxa"/>
              <w:bottom w:w="0" w:type="dxa"/>
              <w:right w:w="0" w:type="dxa"/>
            </w:tcMar>
            <w:vAlign w:val="center"/>
          </w:tcPr>
          <w:p w14:paraId="4EB6F4FE" w14:textId="77777777" w:rsidR="0097247D" w:rsidRPr="00DF6FAC" w:rsidRDefault="0097247D" w:rsidP="005920AB">
            <w:pPr>
              <w:spacing w:before="40" w:after="40" w:line="360" w:lineRule="auto"/>
              <w:ind w:left="100" w:right="100"/>
            </w:pPr>
            <w:r w:rsidRPr="00DF6FAC">
              <w:rPr>
                <w:rFonts w:eastAsia="Arial"/>
                <w:color w:val="111111"/>
                <w:sz w:val="22"/>
                <w:szCs w:val="22"/>
              </w:rPr>
              <w:t>Becomes very irritated when things are lying around</w:t>
            </w:r>
          </w:p>
        </w:tc>
        <w:tc>
          <w:tcPr>
            <w:tcW w:w="720" w:type="dxa"/>
            <w:shd w:val="clear" w:color="auto" w:fill="FFFFFF"/>
            <w:tcMar>
              <w:top w:w="0" w:type="dxa"/>
              <w:left w:w="0" w:type="dxa"/>
              <w:bottom w:w="0" w:type="dxa"/>
              <w:right w:w="0" w:type="dxa"/>
            </w:tcMar>
            <w:vAlign w:val="center"/>
          </w:tcPr>
          <w:p w14:paraId="5BE1871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0.42</w:t>
            </w:r>
          </w:p>
        </w:tc>
        <w:tc>
          <w:tcPr>
            <w:tcW w:w="720" w:type="dxa"/>
            <w:shd w:val="clear" w:color="auto" w:fill="FFFFFF"/>
            <w:tcMar>
              <w:top w:w="0" w:type="dxa"/>
              <w:left w:w="0" w:type="dxa"/>
              <w:bottom w:w="0" w:type="dxa"/>
              <w:right w:w="0" w:type="dxa"/>
            </w:tcMar>
            <w:vAlign w:val="center"/>
          </w:tcPr>
          <w:p w14:paraId="76078C5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1.69</w:t>
            </w:r>
          </w:p>
        </w:tc>
        <w:tc>
          <w:tcPr>
            <w:tcW w:w="720" w:type="dxa"/>
            <w:shd w:val="clear" w:color="auto" w:fill="FFFFFF"/>
            <w:tcMar>
              <w:top w:w="0" w:type="dxa"/>
              <w:left w:w="0" w:type="dxa"/>
              <w:bottom w:w="0" w:type="dxa"/>
              <w:right w:w="0" w:type="dxa"/>
            </w:tcMar>
            <w:vAlign w:val="center"/>
          </w:tcPr>
          <w:p w14:paraId="1AA0A8E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w:t>
            </w:r>
          </w:p>
        </w:tc>
        <w:tc>
          <w:tcPr>
            <w:tcW w:w="720" w:type="dxa"/>
            <w:shd w:val="clear" w:color="auto" w:fill="FFFFFF"/>
            <w:tcMar>
              <w:top w:w="0" w:type="dxa"/>
              <w:left w:w="0" w:type="dxa"/>
              <w:bottom w:w="0" w:type="dxa"/>
              <w:right w:w="0" w:type="dxa"/>
            </w:tcMar>
            <w:vAlign w:val="center"/>
          </w:tcPr>
          <w:p w14:paraId="207D372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3.91</w:t>
            </w:r>
          </w:p>
        </w:tc>
        <w:tc>
          <w:tcPr>
            <w:tcW w:w="720" w:type="dxa"/>
            <w:shd w:val="clear" w:color="auto" w:fill="FFFFFF"/>
            <w:tcMar>
              <w:top w:w="0" w:type="dxa"/>
              <w:left w:w="0" w:type="dxa"/>
              <w:bottom w:w="0" w:type="dxa"/>
              <w:right w:w="0" w:type="dxa"/>
            </w:tcMar>
            <w:vAlign w:val="center"/>
          </w:tcPr>
          <w:p w14:paraId="7EBACA8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1.69</w:t>
            </w:r>
          </w:p>
        </w:tc>
        <w:tc>
          <w:tcPr>
            <w:tcW w:w="864" w:type="dxa"/>
            <w:shd w:val="clear" w:color="auto" w:fill="FFFFFF"/>
            <w:tcMar>
              <w:top w:w="0" w:type="dxa"/>
              <w:left w:w="0" w:type="dxa"/>
              <w:bottom w:w="0" w:type="dxa"/>
              <w:right w:w="0" w:type="dxa"/>
            </w:tcMar>
            <w:vAlign w:val="center"/>
          </w:tcPr>
          <w:p w14:paraId="5EF9AA89"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B103AD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02904B3F"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3BAF5F6C" w14:textId="51EC89E6" w:rsidR="005920AB" w:rsidRPr="00DF6FAC" w:rsidRDefault="005920AB" w:rsidP="005920AB">
            <w:pPr>
              <w:spacing w:before="40" w:after="40" w:line="360" w:lineRule="auto"/>
              <w:ind w:left="100" w:right="100"/>
              <w:jc w:val="center"/>
            </w:pPr>
          </w:p>
          <w:p w14:paraId="02C145E5" w14:textId="14277789"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Oversensitivity to feelings</w:t>
            </w:r>
          </w:p>
        </w:tc>
        <w:tc>
          <w:tcPr>
            <w:tcW w:w="720" w:type="dxa"/>
            <w:shd w:val="clear" w:color="auto" w:fill="FFFFFF"/>
            <w:tcMar>
              <w:top w:w="0" w:type="dxa"/>
              <w:left w:w="0" w:type="dxa"/>
              <w:bottom w:w="0" w:type="dxa"/>
              <w:right w:w="0" w:type="dxa"/>
            </w:tcMar>
            <w:vAlign w:val="center"/>
          </w:tcPr>
          <w:p w14:paraId="4BA30781"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4863CB3D"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3778B8CE"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2D5681EA"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6AC2C7FF"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4D7F613F"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AC27F09" w14:textId="77777777" w:rsidR="005920AB" w:rsidRPr="00DF6FAC" w:rsidRDefault="005920AB" w:rsidP="00691648">
            <w:pPr>
              <w:spacing w:before="40" w:after="40" w:line="360" w:lineRule="auto"/>
              <w:ind w:left="100" w:right="100"/>
              <w:jc w:val="right"/>
            </w:pPr>
          </w:p>
        </w:tc>
      </w:tr>
      <w:tr w:rsidR="0097247D" w:rsidRPr="00DF6FAC" w14:paraId="319AAA1E"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4A37498" w14:textId="77777777" w:rsidR="0097247D" w:rsidRPr="00DF6FAC" w:rsidRDefault="0097247D" w:rsidP="005920AB">
            <w:pPr>
              <w:spacing w:before="40" w:after="40" w:line="360" w:lineRule="auto"/>
              <w:ind w:left="100" w:right="100"/>
            </w:pPr>
            <w:r w:rsidRPr="00DF6FAC">
              <w:rPr>
                <w:rFonts w:eastAsia="Arial"/>
                <w:color w:val="111111"/>
                <w:sz w:val="22"/>
                <w:szCs w:val="22"/>
              </w:rPr>
              <w:t>sens_1m</w:t>
            </w:r>
          </w:p>
        </w:tc>
        <w:tc>
          <w:tcPr>
            <w:tcW w:w="4896" w:type="dxa"/>
            <w:shd w:val="clear" w:color="auto" w:fill="FFFFFF"/>
            <w:tcMar>
              <w:top w:w="0" w:type="dxa"/>
              <w:left w:w="0" w:type="dxa"/>
              <w:bottom w:w="0" w:type="dxa"/>
              <w:right w:w="0" w:type="dxa"/>
            </w:tcMar>
            <w:vAlign w:val="center"/>
          </w:tcPr>
          <w:p w14:paraId="3DBCDAB7" w14:textId="77777777" w:rsidR="0097247D" w:rsidRPr="00DF6FAC" w:rsidRDefault="0097247D" w:rsidP="005920AB">
            <w:pPr>
              <w:spacing w:before="40" w:after="40" w:line="360" w:lineRule="auto"/>
              <w:ind w:left="100" w:right="100"/>
            </w:pPr>
            <w:r w:rsidRPr="00DF6FAC">
              <w:rPr>
                <w:rFonts w:eastAsia="Arial"/>
                <w:color w:val="111111"/>
                <w:sz w:val="22"/>
                <w:szCs w:val="22"/>
              </w:rPr>
              <w:t>Can be completely carried away by music</w:t>
            </w:r>
          </w:p>
        </w:tc>
        <w:tc>
          <w:tcPr>
            <w:tcW w:w="720" w:type="dxa"/>
            <w:shd w:val="clear" w:color="auto" w:fill="FFFFFF"/>
            <w:tcMar>
              <w:top w:w="0" w:type="dxa"/>
              <w:left w:w="0" w:type="dxa"/>
              <w:bottom w:w="0" w:type="dxa"/>
              <w:right w:w="0" w:type="dxa"/>
            </w:tcMar>
            <w:vAlign w:val="center"/>
          </w:tcPr>
          <w:p w14:paraId="111F73D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w:t>
            </w:r>
          </w:p>
        </w:tc>
        <w:tc>
          <w:tcPr>
            <w:tcW w:w="720" w:type="dxa"/>
            <w:shd w:val="clear" w:color="auto" w:fill="FFFFFF"/>
            <w:tcMar>
              <w:top w:w="0" w:type="dxa"/>
              <w:left w:w="0" w:type="dxa"/>
              <w:bottom w:w="0" w:type="dxa"/>
              <w:right w:w="0" w:type="dxa"/>
            </w:tcMar>
            <w:vAlign w:val="center"/>
          </w:tcPr>
          <w:p w14:paraId="7EAB3B3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0.37</w:t>
            </w:r>
          </w:p>
        </w:tc>
        <w:tc>
          <w:tcPr>
            <w:tcW w:w="720" w:type="dxa"/>
            <w:shd w:val="clear" w:color="auto" w:fill="FFFFFF"/>
            <w:tcMar>
              <w:top w:w="0" w:type="dxa"/>
              <w:left w:w="0" w:type="dxa"/>
              <w:bottom w:w="0" w:type="dxa"/>
              <w:right w:w="0" w:type="dxa"/>
            </w:tcMar>
            <w:vAlign w:val="center"/>
          </w:tcPr>
          <w:p w14:paraId="0A0BBDD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1.29</w:t>
            </w:r>
          </w:p>
        </w:tc>
        <w:tc>
          <w:tcPr>
            <w:tcW w:w="720" w:type="dxa"/>
            <w:shd w:val="clear" w:color="auto" w:fill="FFFFFF"/>
            <w:tcMar>
              <w:top w:w="0" w:type="dxa"/>
              <w:left w:w="0" w:type="dxa"/>
              <w:bottom w:w="0" w:type="dxa"/>
              <w:right w:w="0" w:type="dxa"/>
            </w:tcMar>
            <w:vAlign w:val="center"/>
          </w:tcPr>
          <w:p w14:paraId="7F7DD91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2.92</w:t>
            </w:r>
          </w:p>
        </w:tc>
        <w:tc>
          <w:tcPr>
            <w:tcW w:w="720" w:type="dxa"/>
            <w:shd w:val="clear" w:color="auto" w:fill="FFFFFF"/>
            <w:tcMar>
              <w:top w:w="0" w:type="dxa"/>
              <w:left w:w="0" w:type="dxa"/>
              <w:bottom w:w="0" w:type="dxa"/>
              <w:right w:w="0" w:type="dxa"/>
            </w:tcMar>
            <w:vAlign w:val="center"/>
          </w:tcPr>
          <w:p w14:paraId="19FEED6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1.35</w:t>
            </w:r>
          </w:p>
        </w:tc>
        <w:tc>
          <w:tcPr>
            <w:tcW w:w="864" w:type="dxa"/>
            <w:shd w:val="clear" w:color="auto" w:fill="FFFFFF"/>
            <w:tcMar>
              <w:top w:w="0" w:type="dxa"/>
              <w:left w:w="0" w:type="dxa"/>
              <w:bottom w:w="0" w:type="dxa"/>
              <w:right w:w="0" w:type="dxa"/>
            </w:tcMar>
            <w:vAlign w:val="center"/>
          </w:tcPr>
          <w:p w14:paraId="63E54C6C"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EB1AF3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517F66F" w14:textId="77777777" w:rsidTr="005920AB">
        <w:trPr>
          <w:cantSplit/>
          <w:trHeight w:val="454"/>
          <w:jc w:val="center"/>
        </w:trPr>
        <w:tc>
          <w:tcPr>
            <w:tcW w:w="1440" w:type="dxa"/>
            <w:shd w:val="clear" w:color="auto" w:fill="FFFFFF"/>
            <w:tcMar>
              <w:top w:w="0" w:type="dxa"/>
              <w:left w:w="0" w:type="dxa"/>
              <w:bottom w:w="0" w:type="dxa"/>
              <w:right w:w="0" w:type="dxa"/>
            </w:tcMar>
            <w:vAlign w:val="center"/>
          </w:tcPr>
          <w:p w14:paraId="157D071C" w14:textId="77777777" w:rsidR="0097247D" w:rsidRPr="00DF6FAC" w:rsidRDefault="0097247D" w:rsidP="005920AB">
            <w:pPr>
              <w:spacing w:before="40" w:after="40" w:line="360" w:lineRule="auto"/>
              <w:ind w:left="100" w:right="100"/>
            </w:pPr>
            <w:r w:rsidRPr="00DF6FAC">
              <w:rPr>
                <w:rFonts w:eastAsia="Arial"/>
                <w:color w:val="111111"/>
                <w:sz w:val="22"/>
                <w:szCs w:val="22"/>
              </w:rPr>
              <w:t>sens_2m</w:t>
            </w:r>
          </w:p>
        </w:tc>
        <w:tc>
          <w:tcPr>
            <w:tcW w:w="4896" w:type="dxa"/>
            <w:shd w:val="clear" w:color="auto" w:fill="FFFFFF"/>
            <w:tcMar>
              <w:top w:w="0" w:type="dxa"/>
              <w:left w:w="0" w:type="dxa"/>
              <w:bottom w:w="0" w:type="dxa"/>
              <w:right w:w="0" w:type="dxa"/>
            </w:tcMar>
            <w:vAlign w:val="center"/>
          </w:tcPr>
          <w:p w14:paraId="78867836" w14:textId="580685A6" w:rsidR="0097247D" w:rsidRPr="00DF6FAC" w:rsidRDefault="0097247D" w:rsidP="005920AB">
            <w:pPr>
              <w:spacing w:before="40" w:after="40" w:line="360" w:lineRule="auto"/>
              <w:ind w:left="100" w:right="100"/>
            </w:pPr>
            <w:r w:rsidRPr="00DF6FAC">
              <w:rPr>
                <w:rFonts w:eastAsia="Arial"/>
                <w:color w:val="111111"/>
                <w:sz w:val="22"/>
                <w:szCs w:val="22"/>
              </w:rPr>
              <w:t xml:space="preserve">Feels intensely upset when </w:t>
            </w:r>
            <w:r w:rsidR="00BD36BA">
              <w:rPr>
                <w:rFonts w:eastAsia="Arial"/>
                <w:color w:val="111111"/>
                <w:sz w:val="22"/>
                <w:szCs w:val="22"/>
              </w:rPr>
              <w:t xml:space="preserve">he/she </w:t>
            </w:r>
            <w:r w:rsidRPr="00DF6FAC">
              <w:rPr>
                <w:rFonts w:eastAsia="Arial"/>
                <w:color w:val="111111"/>
                <w:sz w:val="22"/>
                <w:szCs w:val="22"/>
              </w:rPr>
              <w:t>sees something sad on television</w:t>
            </w:r>
          </w:p>
        </w:tc>
        <w:tc>
          <w:tcPr>
            <w:tcW w:w="720" w:type="dxa"/>
            <w:shd w:val="clear" w:color="auto" w:fill="FFFFFF"/>
            <w:tcMar>
              <w:top w:w="0" w:type="dxa"/>
              <w:left w:w="0" w:type="dxa"/>
              <w:bottom w:w="0" w:type="dxa"/>
              <w:right w:w="0" w:type="dxa"/>
            </w:tcMar>
            <w:vAlign w:val="center"/>
          </w:tcPr>
          <w:p w14:paraId="59BEB4E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-0.55</w:t>
            </w:r>
          </w:p>
        </w:tc>
        <w:tc>
          <w:tcPr>
            <w:tcW w:w="720" w:type="dxa"/>
            <w:shd w:val="clear" w:color="auto" w:fill="FFFFFF"/>
            <w:tcMar>
              <w:top w:w="0" w:type="dxa"/>
              <w:left w:w="0" w:type="dxa"/>
              <w:bottom w:w="0" w:type="dxa"/>
              <w:right w:w="0" w:type="dxa"/>
            </w:tcMar>
            <w:vAlign w:val="center"/>
          </w:tcPr>
          <w:p w14:paraId="042F543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0.31</w:t>
            </w:r>
          </w:p>
        </w:tc>
        <w:tc>
          <w:tcPr>
            <w:tcW w:w="720" w:type="dxa"/>
            <w:shd w:val="clear" w:color="auto" w:fill="FFFFFF"/>
            <w:tcMar>
              <w:top w:w="0" w:type="dxa"/>
              <w:left w:w="0" w:type="dxa"/>
              <w:bottom w:w="0" w:type="dxa"/>
              <w:right w:w="0" w:type="dxa"/>
            </w:tcMar>
            <w:vAlign w:val="center"/>
          </w:tcPr>
          <w:p w14:paraId="26BFA33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1.19</w:t>
            </w:r>
          </w:p>
        </w:tc>
        <w:tc>
          <w:tcPr>
            <w:tcW w:w="720" w:type="dxa"/>
            <w:shd w:val="clear" w:color="auto" w:fill="FFFFFF"/>
            <w:tcMar>
              <w:top w:w="0" w:type="dxa"/>
              <w:left w:w="0" w:type="dxa"/>
              <w:bottom w:w="0" w:type="dxa"/>
              <w:right w:w="0" w:type="dxa"/>
            </w:tcMar>
            <w:vAlign w:val="center"/>
          </w:tcPr>
          <w:p w14:paraId="20E4726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1.98</w:t>
            </w:r>
          </w:p>
        </w:tc>
        <w:tc>
          <w:tcPr>
            <w:tcW w:w="720" w:type="dxa"/>
            <w:shd w:val="clear" w:color="auto" w:fill="FFFFFF"/>
            <w:tcMar>
              <w:top w:w="0" w:type="dxa"/>
              <w:left w:w="0" w:type="dxa"/>
              <w:bottom w:w="0" w:type="dxa"/>
              <w:right w:w="0" w:type="dxa"/>
            </w:tcMar>
            <w:vAlign w:val="center"/>
          </w:tcPr>
          <w:p w14:paraId="7704DC6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2.67</w:t>
            </w:r>
          </w:p>
        </w:tc>
        <w:tc>
          <w:tcPr>
            <w:tcW w:w="864" w:type="dxa"/>
            <w:shd w:val="clear" w:color="auto" w:fill="FFFFFF"/>
            <w:tcMar>
              <w:top w:w="0" w:type="dxa"/>
              <w:left w:w="0" w:type="dxa"/>
              <w:bottom w:w="0" w:type="dxa"/>
              <w:right w:w="0" w:type="dxa"/>
            </w:tcMar>
            <w:vAlign w:val="center"/>
          </w:tcPr>
          <w:p w14:paraId="10898F6E"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850213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77E0876"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0355A891" w14:textId="77777777" w:rsidR="0097247D" w:rsidRPr="00DF6FAC" w:rsidRDefault="0097247D" w:rsidP="005920AB">
            <w:pPr>
              <w:spacing w:before="40" w:after="40" w:line="360" w:lineRule="auto"/>
              <w:ind w:left="100" w:right="100"/>
            </w:pPr>
            <w:r w:rsidRPr="00DF6FAC">
              <w:rPr>
                <w:rFonts w:eastAsia="Arial"/>
                <w:color w:val="111111"/>
                <w:sz w:val="22"/>
                <w:szCs w:val="22"/>
              </w:rPr>
              <w:t>sens_3m</w:t>
            </w:r>
          </w:p>
        </w:tc>
        <w:tc>
          <w:tcPr>
            <w:tcW w:w="4896" w:type="dxa"/>
            <w:shd w:val="clear" w:color="auto" w:fill="FFFFFF"/>
            <w:tcMar>
              <w:top w:w="0" w:type="dxa"/>
              <w:left w:w="0" w:type="dxa"/>
              <w:bottom w:w="0" w:type="dxa"/>
              <w:right w:w="0" w:type="dxa"/>
            </w:tcMar>
            <w:vAlign w:val="center"/>
          </w:tcPr>
          <w:p w14:paraId="0830648C" w14:textId="0B506361" w:rsidR="0097247D" w:rsidRPr="00DF6FAC" w:rsidRDefault="00C30D63" w:rsidP="005920AB">
            <w:pPr>
              <w:spacing w:before="40" w:after="40" w:line="360" w:lineRule="auto"/>
              <w:ind w:left="100" w:right="100"/>
            </w:pPr>
            <w:r>
              <w:rPr>
                <w:rFonts w:eastAsia="Arial"/>
                <w:color w:val="111111"/>
                <w:sz w:val="22"/>
                <w:szCs w:val="22"/>
              </w:rPr>
              <w:t>Is often absorbed by intense emotions</w:t>
            </w:r>
          </w:p>
        </w:tc>
        <w:tc>
          <w:tcPr>
            <w:tcW w:w="720" w:type="dxa"/>
            <w:shd w:val="clear" w:color="auto" w:fill="FFFFFF"/>
            <w:tcMar>
              <w:top w:w="0" w:type="dxa"/>
              <w:left w:w="0" w:type="dxa"/>
              <w:bottom w:w="0" w:type="dxa"/>
              <w:right w:w="0" w:type="dxa"/>
            </w:tcMar>
            <w:vAlign w:val="center"/>
          </w:tcPr>
          <w:p w14:paraId="438E063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-0.02</w:t>
            </w:r>
          </w:p>
        </w:tc>
        <w:tc>
          <w:tcPr>
            <w:tcW w:w="720" w:type="dxa"/>
            <w:shd w:val="clear" w:color="auto" w:fill="FFFFFF"/>
            <w:tcMar>
              <w:top w:w="0" w:type="dxa"/>
              <w:left w:w="0" w:type="dxa"/>
              <w:bottom w:w="0" w:type="dxa"/>
              <w:right w:w="0" w:type="dxa"/>
            </w:tcMar>
            <w:vAlign w:val="center"/>
          </w:tcPr>
          <w:p w14:paraId="3A91E83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0.76</w:t>
            </w:r>
          </w:p>
        </w:tc>
        <w:tc>
          <w:tcPr>
            <w:tcW w:w="720" w:type="dxa"/>
            <w:shd w:val="clear" w:color="auto" w:fill="FFFFFF"/>
            <w:tcMar>
              <w:top w:w="0" w:type="dxa"/>
              <w:left w:w="0" w:type="dxa"/>
              <w:bottom w:w="0" w:type="dxa"/>
              <w:right w:w="0" w:type="dxa"/>
            </w:tcMar>
            <w:vAlign w:val="center"/>
          </w:tcPr>
          <w:p w14:paraId="0A8562B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w:t>
            </w:r>
          </w:p>
        </w:tc>
        <w:tc>
          <w:tcPr>
            <w:tcW w:w="720" w:type="dxa"/>
            <w:shd w:val="clear" w:color="auto" w:fill="FFFFFF"/>
            <w:tcMar>
              <w:top w:w="0" w:type="dxa"/>
              <w:left w:w="0" w:type="dxa"/>
              <w:bottom w:w="0" w:type="dxa"/>
              <w:right w:w="0" w:type="dxa"/>
            </w:tcMar>
            <w:vAlign w:val="center"/>
          </w:tcPr>
          <w:p w14:paraId="3A28C1D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2.04</w:t>
            </w:r>
          </w:p>
        </w:tc>
        <w:tc>
          <w:tcPr>
            <w:tcW w:w="720" w:type="dxa"/>
            <w:shd w:val="clear" w:color="auto" w:fill="FFFFFF"/>
            <w:tcMar>
              <w:top w:w="0" w:type="dxa"/>
              <w:left w:w="0" w:type="dxa"/>
              <w:bottom w:w="0" w:type="dxa"/>
              <w:right w:w="0" w:type="dxa"/>
            </w:tcMar>
            <w:vAlign w:val="center"/>
          </w:tcPr>
          <w:p w14:paraId="48A0901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3.21</w:t>
            </w:r>
          </w:p>
        </w:tc>
        <w:tc>
          <w:tcPr>
            <w:tcW w:w="864" w:type="dxa"/>
            <w:shd w:val="clear" w:color="auto" w:fill="FFFFFF"/>
            <w:tcMar>
              <w:top w:w="0" w:type="dxa"/>
              <w:left w:w="0" w:type="dxa"/>
              <w:bottom w:w="0" w:type="dxa"/>
              <w:right w:w="0" w:type="dxa"/>
            </w:tcMar>
            <w:vAlign w:val="center"/>
          </w:tcPr>
          <w:p w14:paraId="52C4DDC2"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57C2AA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D3A6794"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691779FF" w14:textId="77777777" w:rsidR="0097247D" w:rsidRPr="00DF6FAC" w:rsidRDefault="0097247D" w:rsidP="005920AB">
            <w:pPr>
              <w:spacing w:before="40" w:after="40" w:line="360" w:lineRule="auto"/>
              <w:ind w:left="100" w:right="100"/>
            </w:pPr>
            <w:r w:rsidRPr="00DF6FAC">
              <w:rPr>
                <w:rFonts w:eastAsia="Arial"/>
                <w:color w:val="111111"/>
                <w:sz w:val="22"/>
                <w:szCs w:val="22"/>
              </w:rPr>
              <w:t>sens_4m</w:t>
            </w:r>
          </w:p>
        </w:tc>
        <w:tc>
          <w:tcPr>
            <w:tcW w:w="4896" w:type="dxa"/>
            <w:shd w:val="clear" w:color="auto" w:fill="FFFFFF"/>
            <w:tcMar>
              <w:top w:w="0" w:type="dxa"/>
              <w:left w:w="0" w:type="dxa"/>
              <w:bottom w:w="0" w:type="dxa"/>
              <w:right w:w="0" w:type="dxa"/>
            </w:tcMar>
            <w:vAlign w:val="center"/>
          </w:tcPr>
          <w:p w14:paraId="44B01164" w14:textId="77777777" w:rsidR="0097247D" w:rsidRPr="00DF6FAC" w:rsidRDefault="0097247D" w:rsidP="005920AB">
            <w:pPr>
              <w:spacing w:before="40" w:after="40" w:line="360" w:lineRule="auto"/>
              <w:ind w:left="100" w:right="100"/>
            </w:pPr>
            <w:r w:rsidRPr="00DF6FAC">
              <w:rPr>
                <w:rFonts w:eastAsia="Arial"/>
                <w:color w:val="111111"/>
                <w:sz w:val="22"/>
                <w:szCs w:val="22"/>
              </w:rPr>
              <w:t>Sometimes empathizes too strongly with others' feelings or experiences</w:t>
            </w:r>
          </w:p>
        </w:tc>
        <w:tc>
          <w:tcPr>
            <w:tcW w:w="720" w:type="dxa"/>
            <w:shd w:val="clear" w:color="auto" w:fill="FFFFFF"/>
            <w:tcMar>
              <w:top w:w="0" w:type="dxa"/>
              <w:left w:w="0" w:type="dxa"/>
              <w:bottom w:w="0" w:type="dxa"/>
              <w:right w:w="0" w:type="dxa"/>
            </w:tcMar>
            <w:vAlign w:val="center"/>
          </w:tcPr>
          <w:p w14:paraId="3197F66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-0.51</w:t>
            </w:r>
          </w:p>
        </w:tc>
        <w:tc>
          <w:tcPr>
            <w:tcW w:w="720" w:type="dxa"/>
            <w:shd w:val="clear" w:color="auto" w:fill="FFFFFF"/>
            <w:tcMar>
              <w:top w:w="0" w:type="dxa"/>
              <w:left w:w="0" w:type="dxa"/>
              <w:bottom w:w="0" w:type="dxa"/>
              <w:right w:w="0" w:type="dxa"/>
            </w:tcMar>
            <w:vAlign w:val="center"/>
          </w:tcPr>
          <w:p w14:paraId="2DD5B04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0.39</w:t>
            </w:r>
          </w:p>
        </w:tc>
        <w:tc>
          <w:tcPr>
            <w:tcW w:w="720" w:type="dxa"/>
            <w:shd w:val="clear" w:color="auto" w:fill="FFFFFF"/>
            <w:tcMar>
              <w:top w:w="0" w:type="dxa"/>
              <w:left w:w="0" w:type="dxa"/>
              <w:bottom w:w="0" w:type="dxa"/>
              <w:right w:w="0" w:type="dxa"/>
            </w:tcMar>
            <w:vAlign w:val="center"/>
          </w:tcPr>
          <w:p w14:paraId="79D8773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1.15</w:t>
            </w:r>
          </w:p>
        </w:tc>
        <w:tc>
          <w:tcPr>
            <w:tcW w:w="720" w:type="dxa"/>
            <w:shd w:val="clear" w:color="auto" w:fill="FFFFFF"/>
            <w:tcMar>
              <w:top w:w="0" w:type="dxa"/>
              <w:left w:w="0" w:type="dxa"/>
              <w:bottom w:w="0" w:type="dxa"/>
              <w:right w:w="0" w:type="dxa"/>
            </w:tcMar>
            <w:vAlign w:val="center"/>
          </w:tcPr>
          <w:p w14:paraId="0062A0F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2.08</w:t>
            </w:r>
          </w:p>
        </w:tc>
        <w:tc>
          <w:tcPr>
            <w:tcW w:w="720" w:type="dxa"/>
            <w:shd w:val="clear" w:color="auto" w:fill="FFFFFF"/>
            <w:tcMar>
              <w:top w:w="0" w:type="dxa"/>
              <w:left w:w="0" w:type="dxa"/>
              <w:bottom w:w="0" w:type="dxa"/>
              <w:right w:w="0" w:type="dxa"/>
            </w:tcMar>
            <w:vAlign w:val="center"/>
          </w:tcPr>
          <w:p w14:paraId="62C62D3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2.66</w:t>
            </w:r>
          </w:p>
        </w:tc>
        <w:tc>
          <w:tcPr>
            <w:tcW w:w="864" w:type="dxa"/>
            <w:shd w:val="clear" w:color="auto" w:fill="FFFFFF"/>
            <w:tcMar>
              <w:top w:w="0" w:type="dxa"/>
              <w:left w:w="0" w:type="dxa"/>
              <w:bottom w:w="0" w:type="dxa"/>
              <w:right w:w="0" w:type="dxa"/>
            </w:tcMar>
            <w:vAlign w:val="center"/>
          </w:tcPr>
          <w:p w14:paraId="67C1C976"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05A8F5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39536523"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5641619F" w14:textId="254AF132" w:rsidR="005920AB" w:rsidRPr="00DF6FAC" w:rsidRDefault="005920AB" w:rsidP="005920AB">
            <w:pPr>
              <w:spacing w:before="40" w:after="40" w:line="360" w:lineRule="auto"/>
              <w:ind w:left="100" w:right="100"/>
              <w:jc w:val="center"/>
            </w:pPr>
          </w:p>
          <w:p w14:paraId="2D697F31" w14:textId="1CF7A68E"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Extreme fantasy</w:t>
            </w:r>
          </w:p>
        </w:tc>
        <w:tc>
          <w:tcPr>
            <w:tcW w:w="720" w:type="dxa"/>
            <w:shd w:val="clear" w:color="auto" w:fill="FFFFFF"/>
            <w:tcMar>
              <w:top w:w="0" w:type="dxa"/>
              <w:left w:w="0" w:type="dxa"/>
              <w:bottom w:w="0" w:type="dxa"/>
              <w:right w:w="0" w:type="dxa"/>
            </w:tcMar>
            <w:vAlign w:val="center"/>
          </w:tcPr>
          <w:p w14:paraId="43414308"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39B567A4"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7F55E154"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1CB26328"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0292B0F4"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509B35B0"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D6791DB" w14:textId="77777777" w:rsidR="005920AB" w:rsidRPr="00DF6FAC" w:rsidRDefault="005920AB" w:rsidP="00691648">
            <w:pPr>
              <w:spacing w:before="40" w:after="40" w:line="360" w:lineRule="auto"/>
              <w:ind w:left="100" w:right="100"/>
              <w:jc w:val="right"/>
            </w:pPr>
          </w:p>
        </w:tc>
      </w:tr>
      <w:tr w:rsidR="0097247D" w:rsidRPr="00DF6FAC" w14:paraId="0F404632"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4F5BBCD1" w14:textId="77777777" w:rsidR="0097247D" w:rsidRPr="00DF6FAC" w:rsidRDefault="0097247D" w:rsidP="005920AB">
            <w:pPr>
              <w:spacing w:before="40" w:after="40" w:line="360" w:lineRule="auto"/>
              <w:ind w:left="100" w:right="100"/>
            </w:pPr>
            <w:r w:rsidRPr="00DF6FAC">
              <w:rPr>
                <w:rFonts w:eastAsia="Arial"/>
                <w:color w:val="111111"/>
                <w:sz w:val="22"/>
                <w:szCs w:val="22"/>
              </w:rPr>
              <w:t>fant_1m</w:t>
            </w:r>
          </w:p>
        </w:tc>
        <w:tc>
          <w:tcPr>
            <w:tcW w:w="4896" w:type="dxa"/>
            <w:shd w:val="clear" w:color="auto" w:fill="FFFFFF"/>
            <w:tcMar>
              <w:top w:w="0" w:type="dxa"/>
              <w:left w:w="0" w:type="dxa"/>
              <w:bottom w:w="0" w:type="dxa"/>
              <w:right w:w="0" w:type="dxa"/>
            </w:tcMar>
            <w:vAlign w:val="center"/>
          </w:tcPr>
          <w:p w14:paraId="0D67743F" w14:textId="26013B49" w:rsidR="0097247D" w:rsidRPr="00DF6FAC" w:rsidRDefault="0097247D" w:rsidP="005920AB">
            <w:pPr>
              <w:spacing w:before="40" w:after="40" w:line="360" w:lineRule="auto"/>
              <w:ind w:left="100" w:right="100"/>
            </w:pPr>
            <w:r w:rsidRPr="00DF6FAC">
              <w:rPr>
                <w:rFonts w:eastAsia="Arial"/>
                <w:color w:val="111111"/>
                <w:sz w:val="22"/>
                <w:szCs w:val="22"/>
              </w:rPr>
              <w:t xml:space="preserve">Gets lost in fantasy more than other kids </w:t>
            </w:r>
            <w:r w:rsidR="00BD36BA">
              <w:rPr>
                <w:rFonts w:eastAsia="Arial"/>
                <w:color w:val="111111"/>
                <w:sz w:val="22"/>
                <w:szCs w:val="22"/>
              </w:rPr>
              <w:t>his/her</w:t>
            </w:r>
            <w:r w:rsidRPr="00DF6FAC">
              <w:rPr>
                <w:rFonts w:eastAsia="Arial"/>
                <w:color w:val="111111"/>
                <w:sz w:val="22"/>
                <w:szCs w:val="22"/>
              </w:rPr>
              <w:t xml:space="preserve"> age</w:t>
            </w:r>
          </w:p>
        </w:tc>
        <w:tc>
          <w:tcPr>
            <w:tcW w:w="720" w:type="dxa"/>
            <w:shd w:val="clear" w:color="auto" w:fill="FFFFFF"/>
            <w:tcMar>
              <w:top w:w="0" w:type="dxa"/>
              <w:left w:w="0" w:type="dxa"/>
              <w:bottom w:w="0" w:type="dxa"/>
              <w:right w:w="0" w:type="dxa"/>
            </w:tcMar>
            <w:vAlign w:val="center"/>
          </w:tcPr>
          <w:p w14:paraId="54E351F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0.65</w:t>
            </w:r>
          </w:p>
        </w:tc>
        <w:tc>
          <w:tcPr>
            <w:tcW w:w="720" w:type="dxa"/>
            <w:shd w:val="clear" w:color="auto" w:fill="FFFFFF"/>
            <w:tcMar>
              <w:top w:w="0" w:type="dxa"/>
              <w:left w:w="0" w:type="dxa"/>
              <w:bottom w:w="0" w:type="dxa"/>
              <w:right w:w="0" w:type="dxa"/>
            </w:tcMar>
            <w:vAlign w:val="center"/>
          </w:tcPr>
          <w:p w14:paraId="2FCBD8E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1.57</w:t>
            </w:r>
          </w:p>
        </w:tc>
        <w:tc>
          <w:tcPr>
            <w:tcW w:w="720" w:type="dxa"/>
            <w:shd w:val="clear" w:color="auto" w:fill="FFFFFF"/>
            <w:tcMar>
              <w:top w:w="0" w:type="dxa"/>
              <w:left w:w="0" w:type="dxa"/>
              <w:bottom w:w="0" w:type="dxa"/>
              <w:right w:w="0" w:type="dxa"/>
            </w:tcMar>
            <w:vAlign w:val="center"/>
          </w:tcPr>
          <w:p w14:paraId="3A4CF8E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2.15</w:t>
            </w:r>
          </w:p>
        </w:tc>
        <w:tc>
          <w:tcPr>
            <w:tcW w:w="720" w:type="dxa"/>
            <w:shd w:val="clear" w:color="auto" w:fill="FFFFFF"/>
            <w:tcMar>
              <w:top w:w="0" w:type="dxa"/>
              <w:left w:w="0" w:type="dxa"/>
              <w:bottom w:w="0" w:type="dxa"/>
              <w:right w:w="0" w:type="dxa"/>
            </w:tcMar>
            <w:vAlign w:val="center"/>
          </w:tcPr>
          <w:p w14:paraId="35F5675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w:t>
            </w:r>
          </w:p>
        </w:tc>
        <w:tc>
          <w:tcPr>
            <w:tcW w:w="720" w:type="dxa"/>
            <w:shd w:val="clear" w:color="auto" w:fill="FFFFFF"/>
            <w:tcMar>
              <w:top w:w="0" w:type="dxa"/>
              <w:left w:w="0" w:type="dxa"/>
              <w:bottom w:w="0" w:type="dxa"/>
              <w:right w:w="0" w:type="dxa"/>
            </w:tcMar>
            <w:vAlign w:val="center"/>
          </w:tcPr>
          <w:p w14:paraId="228B7CD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3.02</w:t>
            </w:r>
          </w:p>
        </w:tc>
        <w:tc>
          <w:tcPr>
            <w:tcW w:w="864" w:type="dxa"/>
            <w:shd w:val="clear" w:color="auto" w:fill="FFFFFF"/>
            <w:tcMar>
              <w:top w:w="0" w:type="dxa"/>
              <w:left w:w="0" w:type="dxa"/>
              <w:bottom w:w="0" w:type="dxa"/>
              <w:right w:w="0" w:type="dxa"/>
            </w:tcMar>
            <w:vAlign w:val="center"/>
          </w:tcPr>
          <w:p w14:paraId="5C41B320"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F81BD1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F2029FC"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2FD1A509" w14:textId="77777777" w:rsidR="0097247D" w:rsidRPr="00DF6FAC" w:rsidRDefault="0097247D" w:rsidP="005920AB">
            <w:pPr>
              <w:spacing w:before="40" w:after="40" w:line="360" w:lineRule="auto"/>
              <w:ind w:left="100" w:right="100"/>
            </w:pPr>
            <w:r w:rsidRPr="00DF6FAC">
              <w:rPr>
                <w:rFonts w:eastAsia="Arial"/>
                <w:color w:val="111111"/>
                <w:sz w:val="22"/>
                <w:szCs w:val="22"/>
              </w:rPr>
              <w:t>fant_2m</w:t>
            </w:r>
          </w:p>
        </w:tc>
        <w:tc>
          <w:tcPr>
            <w:tcW w:w="4896" w:type="dxa"/>
            <w:shd w:val="clear" w:color="auto" w:fill="FFFFFF"/>
            <w:tcMar>
              <w:top w:w="0" w:type="dxa"/>
              <w:left w:w="0" w:type="dxa"/>
              <w:bottom w:w="0" w:type="dxa"/>
              <w:right w:w="0" w:type="dxa"/>
            </w:tcMar>
            <w:vAlign w:val="center"/>
          </w:tcPr>
          <w:p w14:paraId="18B51EF1" w14:textId="77777777" w:rsidR="0097247D" w:rsidRPr="00DF6FAC" w:rsidRDefault="0097247D" w:rsidP="005920AB">
            <w:pPr>
              <w:spacing w:before="40" w:after="40" w:line="360" w:lineRule="auto"/>
              <w:ind w:left="100" w:right="100"/>
            </w:pPr>
            <w:r w:rsidRPr="00DF6FAC">
              <w:rPr>
                <w:rFonts w:eastAsia="Arial"/>
                <w:color w:val="111111"/>
                <w:sz w:val="22"/>
                <w:szCs w:val="22"/>
              </w:rPr>
              <w:t>Hears or sees things that others don't hear or see</w:t>
            </w:r>
          </w:p>
        </w:tc>
        <w:tc>
          <w:tcPr>
            <w:tcW w:w="720" w:type="dxa"/>
            <w:shd w:val="clear" w:color="auto" w:fill="FFFFFF"/>
            <w:tcMar>
              <w:top w:w="0" w:type="dxa"/>
              <w:left w:w="0" w:type="dxa"/>
              <w:bottom w:w="0" w:type="dxa"/>
              <w:right w:w="0" w:type="dxa"/>
            </w:tcMar>
            <w:vAlign w:val="center"/>
          </w:tcPr>
          <w:p w14:paraId="7770C0C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w:t>
            </w:r>
          </w:p>
        </w:tc>
        <w:tc>
          <w:tcPr>
            <w:tcW w:w="720" w:type="dxa"/>
            <w:shd w:val="clear" w:color="auto" w:fill="FFFFFF"/>
            <w:tcMar>
              <w:top w:w="0" w:type="dxa"/>
              <w:left w:w="0" w:type="dxa"/>
              <w:bottom w:w="0" w:type="dxa"/>
              <w:right w:w="0" w:type="dxa"/>
            </w:tcMar>
            <w:vAlign w:val="center"/>
          </w:tcPr>
          <w:p w14:paraId="3BA0086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1.91</w:t>
            </w:r>
          </w:p>
        </w:tc>
        <w:tc>
          <w:tcPr>
            <w:tcW w:w="720" w:type="dxa"/>
            <w:shd w:val="clear" w:color="auto" w:fill="FFFFFF"/>
            <w:tcMar>
              <w:top w:w="0" w:type="dxa"/>
              <w:left w:w="0" w:type="dxa"/>
              <w:bottom w:w="0" w:type="dxa"/>
              <w:right w:w="0" w:type="dxa"/>
            </w:tcMar>
            <w:vAlign w:val="center"/>
          </w:tcPr>
          <w:p w14:paraId="056F322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w:t>
            </w:r>
          </w:p>
        </w:tc>
        <w:tc>
          <w:tcPr>
            <w:tcW w:w="720" w:type="dxa"/>
            <w:shd w:val="clear" w:color="auto" w:fill="FFFFFF"/>
            <w:tcMar>
              <w:top w:w="0" w:type="dxa"/>
              <w:left w:w="0" w:type="dxa"/>
              <w:bottom w:w="0" w:type="dxa"/>
              <w:right w:w="0" w:type="dxa"/>
            </w:tcMar>
            <w:vAlign w:val="center"/>
          </w:tcPr>
          <w:p w14:paraId="15E4011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2.86</w:t>
            </w:r>
          </w:p>
        </w:tc>
        <w:tc>
          <w:tcPr>
            <w:tcW w:w="720" w:type="dxa"/>
            <w:shd w:val="clear" w:color="auto" w:fill="FFFFFF"/>
            <w:tcMar>
              <w:top w:w="0" w:type="dxa"/>
              <w:left w:w="0" w:type="dxa"/>
              <w:bottom w:w="0" w:type="dxa"/>
              <w:right w:w="0" w:type="dxa"/>
            </w:tcMar>
            <w:vAlign w:val="center"/>
          </w:tcPr>
          <w:p w14:paraId="670AEA6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2.1</w:t>
            </w:r>
          </w:p>
        </w:tc>
        <w:tc>
          <w:tcPr>
            <w:tcW w:w="864" w:type="dxa"/>
            <w:shd w:val="clear" w:color="auto" w:fill="FFFFFF"/>
            <w:tcMar>
              <w:top w:w="0" w:type="dxa"/>
              <w:left w:w="0" w:type="dxa"/>
              <w:bottom w:w="0" w:type="dxa"/>
              <w:right w:w="0" w:type="dxa"/>
            </w:tcMar>
            <w:vAlign w:val="center"/>
          </w:tcPr>
          <w:p w14:paraId="28CE8453"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15B72C0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06A776A0"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7FF7798A" w14:textId="77777777" w:rsidR="0097247D" w:rsidRPr="00DF6FAC" w:rsidRDefault="0097247D" w:rsidP="005920AB">
            <w:pPr>
              <w:spacing w:before="40" w:after="40" w:line="360" w:lineRule="auto"/>
              <w:ind w:left="100" w:right="100"/>
            </w:pPr>
            <w:r w:rsidRPr="00DF6FAC">
              <w:rPr>
                <w:rFonts w:eastAsia="Arial"/>
                <w:color w:val="111111"/>
                <w:sz w:val="22"/>
                <w:szCs w:val="22"/>
              </w:rPr>
              <w:t>fant_3m</w:t>
            </w:r>
          </w:p>
        </w:tc>
        <w:tc>
          <w:tcPr>
            <w:tcW w:w="4896" w:type="dxa"/>
            <w:shd w:val="clear" w:color="auto" w:fill="FFFFFF"/>
            <w:tcMar>
              <w:top w:w="0" w:type="dxa"/>
              <w:left w:w="0" w:type="dxa"/>
              <w:bottom w:w="0" w:type="dxa"/>
              <w:right w:w="0" w:type="dxa"/>
            </w:tcMar>
            <w:vAlign w:val="center"/>
          </w:tcPr>
          <w:p w14:paraId="53FEB0E5" w14:textId="77777777" w:rsidR="0097247D" w:rsidRPr="00DF6FAC" w:rsidRDefault="0097247D" w:rsidP="005920AB">
            <w:pPr>
              <w:spacing w:before="40" w:after="40" w:line="360" w:lineRule="auto"/>
              <w:ind w:left="100" w:right="100"/>
            </w:pPr>
            <w:r w:rsidRPr="00DF6FAC">
              <w:rPr>
                <w:rFonts w:eastAsia="Arial"/>
                <w:color w:val="111111"/>
                <w:sz w:val="22"/>
                <w:szCs w:val="22"/>
              </w:rPr>
              <w:t>Sometimes doesn't know if something is real or just imaginary</w:t>
            </w:r>
          </w:p>
        </w:tc>
        <w:tc>
          <w:tcPr>
            <w:tcW w:w="720" w:type="dxa"/>
            <w:shd w:val="clear" w:color="auto" w:fill="FFFFFF"/>
            <w:tcMar>
              <w:top w:w="0" w:type="dxa"/>
              <w:left w:w="0" w:type="dxa"/>
              <w:bottom w:w="0" w:type="dxa"/>
              <w:right w:w="0" w:type="dxa"/>
            </w:tcMar>
            <w:vAlign w:val="center"/>
          </w:tcPr>
          <w:p w14:paraId="6CD5348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0.95</w:t>
            </w:r>
          </w:p>
        </w:tc>
        <w:tc>
          <w:tcPr>
            <w:tcW w:w="720" w:type="dxa"/>
            <w:shd w:val="clear" w:color="auto" w:fill="FFFFFF"/>
            <w:tcMar>
              <w:top w:w="0" w:type="dxa"/>
              <w:left w:w="0" w:type="dxa"/>
              <w:bottom w:w="0" w:type="dxa"/>
              <w:right w:w="0" w:type="dxa"/>
            </w:tcMar>
            <w:vAlign w:val="center"/>
          </w:tcPr>
          <w:p w14:paraId="4A4C279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1.88</w:t>
            </w:r>
          </w:p>
        </w:tc>
        <w:tc>
          <w:tcPr>
            <w:tcW w:w="720" w:type="dxa"/>
            <w:shd w:val="clear" w:color="auto" w:fill="FFFFFF"/>
            <w:tcMar>
              <w:top w:w="0" w:type="dxa"/>
              <w:left w:w="0" w:type="dxa"/>
              <w:bottom w:w="0" w:type="dxa"/>
              <w:right w:w="0" w:type="dxa"/>
            </w:tcMar>
            <w:vAlign w:val="center"/>
          </w:tcPr>
          <w:p w14:paraId="6698512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2.29</w:t>
            </w:r>
          </w:p>
        </w:tc>
        <w:tc>
          <w:tcPr>
            <w:tcW w:w="720" w:type="dxa"/>
            <w:shd w:val="clear" w:color="auto" w:fill="FFFFFF"/>
            <w:tcMar>
              <w:top w:w="0" w:type="dxa"/>
              <w:left w:w="0" w:type="dxa"/>
              <w:bottom w:w="0" w:type="dxa"/>
              <w:right w:w="0" w:type="dxa"/>
            </w:tcMar>
            <w:vAlign w:val="center"/>
          </w:tcPr>
          <w:p w14:paraId="7C6D476F" w14:textId="77777777" w:rsidR="0097247D" w:rsidRPr="00DF6FAC" w:rsidRDefault="0097247D"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075A757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3.38</w:t>
            </w:r>
          </w:p>
        </w:tc>
        <w:tc>
          <w:tcPr>
            <w:tcW w:w="864" w:type="dxa"/>
            <w:shd w:val="clear" w:color="auto" w:fill="FFFFFF"/>
            <w:tcMar>
              <w:top w:w="0" w:type="dxa"/>
              <w:left w:w="0" w:type="dxa"/>
              <w:bottom w:w="0" w:type="dxa"/>
              <w:right w:w="0" w:type="dxa"/>
            </w:tcMar>
            <w:vAlign w:val="center"/>
          </w:tcPr>
          <w:p w14:paraId="34595815"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294EF2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B46FD7B"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617E883A" w14:textId="77777777" w:rsidR="0097247D" w:rsidRPr="00DF6FAC" w:rsidRDefault="0097247D" w:rsidP="005920AB">
            <w:pPr>
              <w:spacing w:before="40" w:after="40" w:line="360" w:lineRule="auto"/>
              <w:ind w:left="100" w:right="100"/>
            </w:pPr>
            <w:r w:rsidRPr="00DF6FAC">
              <w:rPr>
                <w:rFonts w:eastAsia="Arial"/>
                <w:color w:val="111111"/>
                <w:sz w:val="22"/>
                <w:szCs w:val="22"/>
              </w:rPr>
              <w:t>fant_4m</w:t>
            </w:r>
          </w:p>
        </w:tc>
        <w:tc>
          <w:tcPr>
            <w:tcW w:w="4896" w:type="dxa"/>
            <w:shd w:val="clear" w:color="auto" w:fill="FFFFFF"/>
            <w:tcMar>
              <w:top w:w="0" w:type="dxa"/>
              <w:left w:w="0" w:type="dxa"/>
              <w:bottom w:w="0" w:type="dxa"/>
              <w:right w:w="0" w:type="dxa"/>
            </w:tcMar>
            <w:vAlign w:val="center"/>
          </w:tcPr>
          <w:p w14:paraId="4E3D0A70" w14:textId="77777777" w:rsidR="0097247D" w:rsidRPr="00DF6FAC" w:rsidRDefault="0097247D" w:rsidP="005920AB">
            <w:pPr>
              <w:spacing w:before="40" w:after="40" w:line="360" w:lineRule="auto"/>
              <w:ind w:left="100" w:right="100"/>
            </w:pPr>
            <w:r w:rsidRPr="00DF6FAC">
              <w:rPr>
                <w:rFonts w:eastAsia="Arial"/>
                <w:color w:val="111111"/>
                <w:sz w:val="22"/>
                <w:szCs w:val="22"/>
              </w:rPr>
              <w:t>Strongly believes in supernatural powers</w:t>
            </w:r>
          </w:p>
        </w:tc>
        <w:tc>
          <w:tcPr>
            <w:tcW w:w="720" w:type="dxa"/>
            <w:shd w:val="clear" w:color="auto" w:fill="FFFFFF"/>
            <w:tcMar>
              <w:top w:w="0" w:type="dxa"/>
              <w:left w:w="0" w:type="dxa"/>
              <w:bottom w:w="0" w:type="dxa"/>
              <w:right w:w="0" w:type="dxa"/>
            </w:tcMar>
            <w:vAlign w:val="center"/>
          </w:tcPr>
          <w:p w14:paraId="16C63DB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1.03</w:t>
            </w:r>
          </w:p>
        </w:tc>
        <w:tc>
          <w:tcPr>
            <w:tcW w:w="720" w:type="dxa"/>
            <w:shd w:val="clear" w:color="auto" w:fill="FFFFFF"/>
            <w:tcMar>
              <w:top w:w="0" w:type="dxa"/>
              <w:left w:w="0" w:type="dxa"/>
              <w:bottom w:w="0" w:type="dxa"/>
              <w:right w:w="0" w:type="dxa"/>
            </w:tcMar>
            <w:vAlign w:val="center"/>
          </w:tcPr>
          <w:p w14:paraId="4E3A2C7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2.06</w:t>
            </w:r>
          </w:p>
        </w:tc>
        <w:tc>
          <w:tcPr>
            <w:tcW w:w="720" w:type="dxa"/>
            <w:shd w:val="clear" w:color="auto" w:fill="FFFFFF"/>
            <w:tcMar>
              <w:top w:w="0" w:type="dxa"/>
              <w:left w:w="0" w:type="dxa"/>
              <w:bottom w:w="0" w:type="dxa"/>
              <w:right w:w="0" w:type="dxa"/>
            </w:tcMar>
            <w:vAlign w:val="center"/>
          </w:tcPr>
          <w:p w14:paraId="28C961D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3.12</w:t>
            </w:r>
          </w:p>
        </w:tc>
        <w:tc>
          <w:tcPr>
            <w:tcW w:w="720" w:type="dxa"/>
            <w:shd w:val="clear" w:color="auto" w:fill="FFFFFF"/>
            <w:tcMar>
              <w:top w:w="0" w:type="dxa"/>
              <w:left w:w="0" w:type="dxa"/>
              <w:bottom w:w="0" w:type="dxa"/>
              <w:right w:w="0" w:type="dxa"/>
            </w:tcMar>
            <w:vAlign w:val="center"/>
          </w:tcPr>
          <w:p w14:paraId="50BA87C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w:t>
            </w:r>
          </w:p>
        </w:tc>
        <w:tc>
          <w:tcPr>
            <w:tcW w:w="720" w:type="dxa"/>
            <w:shd w:val="clear" w:color="auto" w:fill="FFFFFF"/>
            <w:tcMar>
              <w:top w:w="0" w:type="dxa"/>
              <w:left w:w="0" w:type="dxa"/>
              <w:bottom w:w="0" w:type="dxa"/>
              <w:right w:w="0" w:type="dxa"/>
            </w:tcMar>
            <w:vAlign w:val="center"/>
          </w:tcPr>
          <w:p w14:paraId="1EF8035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1.69</w:t>
            </w:r>
          </w:p>
        </w:tc>
        <w:tc>
          <w:tcPr>
            <w:tcW w:w="864" w:type="dxa"/>
            <w:shd w:val="clear" w:color="auto" w:fill="FFFFFF"/>
            <w:tcMar>
              <w:top w:w="0" w:type="dxa"/>
              <w:left w:w="0" w:type="dxa"/>
              <w:bottom w:w="0" w:type="dxa"/>
              <w:right w:w="0" w:type="dxa"/>
            </w:tcMar>
            <w:vAlign w:val="center"/>
          </w:tcPr>
          <w:p w14:paraId="2BA4C180"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AA01B5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DC3CEAC"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0D7715BA" w14:textId="77777777" w:rsidR="0097247D" w:rsidRPr="00DF6FAC" w:rsidRDefault="0097247D" w:rsidP="005920AB">
            <w:pPr>
              <w:spacing w:before="40" w:after="40" w:line="360" w:lineRule="auto"/>
              <w:ind w:left="100" w:right="100"/>
            </w:pPr>
            <w:r w:rsidRPr="00DF6FAC">
              <w:rPr>
                <w:rFonts w:eastAsia="Arial"/>
                <w:color w:val="111111"/>
                <w:sz w:val="22"/>
                <w:szCs w:val="22"/>
              </w:rPr>
              <w:t>fant_5m</w:t>
            </w:r>
          </w:p>
        </w:tc>
        <w:tc>
          <w:tcPr>
            <w:tcW w:w="4896" w:type="dxa"/>
            <w:shd w:val="clear" w:color="auto" w:fill="FFFFFF"/>
            <w:tcMar>
              <w:top w:w="0" w:type="dxa"/>
              <w:left w:w="0" w:type="dxa"/>
              <w:bottom w:w="0" w:type="dxa"/>
              <w:right w:w="0" w:type="dxa"/>
            </w:tcMar>
            <w:vAlign w:val="center"/>
          </w:tcPr>
          <w:p w14:paraId="2C894355" w14:textId="77777777" w:rsidR="0097247D" w:rsidRPr="00DF6FAC" w:rsidRDefault="0097247D" w:rsidP="005920AB">
            <w:pPr>
              <w:spacing w:before="40" w:after="40" w:line="360" w:lineRule="auto"/>
              <w:ind w:left="100" w:right="100"/>
            </w:pPr>
            <w:r w:rsidRPr="00DF6FAC">
              <w:rPr>
                <w:rFonts w:eastAsia="Arial"/>
                <w:color w:val="111111"/>
                <w:sz w:val="22"/>
                <w:szCs w:val="22"/>
              </w:rPr>
              <w:t>At times, he/she cannot tell the difference between reality and fantasy</w:t>
            </w:r>
          </w:p>
        </w:tc>
        <w:tc>
          <w:tcPr>
            <w:tcW w:w="720" w:type="dxa"/>
            <w:shd w:val="clear" w:color="auto" w:fill="FFFFFF"/>
            <w:tcMar>
              <w:top w:w="0" w:type="dxa"/>
              <w:left w:w="0" w:type="dxa"/>
              <w:bottom w:w="0" w:type="dxa"/>
              <w:right w:w="0" w:type="dxa"/>
            </w:tcMar>
            <w:vAlign w:val="center"/>
          </w:tcPr>
          <w:p w14:paraId="28E8E7A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0.83</w:t>
            </w:r>
          </w:p>
        </w:tc>
        <w:tc>
          <w:tcPr>
            <w:tcW w:w="720" w:type="dxa"/>
            <w:shd w:val="clear" w:color="auto" w:fill="FFFFFF"/>
            <w:tcMar>
              <w:top w:w="0" w:type="dxa"/>
              <w:left w:w="0" w:type="dxa"/>
              <w:bottom w:w="0" w:type="dxa"/>
              <w:right w:w="0" w:type="dxa"/>
            </w:tcMar>
            <w:vAlign w:val="center"/>
          </w:tcPr>
          <w:p w14:paraId="0A0BA7F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1.58</w:t>
            </w:r>
          </w:p>
        </w:tc>
        <w:tc>
          <w:tcPr>
            <w:tcW w:w="720" w:type="dxa"/>
            <w:shd w:val="clear" w:color="auto" w:fill="FFFFFF"/>
            <w:tcMar>
              <w:top w:w="0" w:type="dxa"/>
              <w:left w:w="0" w:type="dxa"/>
              <w:bottom w:w="0" w:type="dxa"/>
              <w:right w:w="0" w:type="dxa"/>
            </w:tcMar>
            <w:vAlign w:val="center"/>
          </w:tcPr>
          <w:p w14:paraId="7C38893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2.41</w:t>
            </w:r>
          </w:p>
        </w:tc>
        <w:tc>
          <w:tcPr>
            <w:tcW w:w="720" w:type="dxa"/>
            <w:shd w:val="clear" w:color="auto" w:fill="FFFFFF"/>
            <w:tcMar>
              <w:top w:w="0" w:type="dxa"/>
              <w:left w:w="0" w:type="dxa"/>
              <w:bottom w:w="0" w:type="dxa"/>
              <w:right w:w="0" w:type="dxa"/>
            </w:tcMar>
            <w:vAlign w:val="center"/>
          </w:tcPr>
          <w:p w14:paraId="1FF43FC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2.56</w:t>
            </w:r>
          </w:p>
        </w:tc>
        <w:tc>
          <w:tcPr>
            <w:tcW w:w="720" w:type="dxa"/>
            <w:shd w:val="clear" w:color="auto" w:fill="FFFFFF"/>
            <w:tcMar>
              <w:top w:w="0" w:type="dxa"/>
              <w:left w:w="0" w:type="dxa"/>
              <w:bottom w:w="0" w:type="dxa"/>
              <w:right w:w="0" w:type="dxa"/>
            </w:tcMar>
            <w:vAlign w:val="center"/>
          </w:tcPr>
          <w:p w14:paraId="783F451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3.48</w:t>
            </w:r>
          </w:p>
        </w:tc>
        <w:tc>
          <w:tcPr>
            <w:tcW w:w="864" w:type="dxa"/>
            <w:shd w:val="clear" w:color="auto" w:fill="FFFFFF"/>
            <w:tcMar>
              <w:top w:w="0" w:type="dxa"/>
              <w:left w:w="0" w:type="dxa"/>
              <w:bottom w:w="0" w:type="dxa"/>
              <w:right w:w="0" w:type="dxa"/>
            </w:tcMar>
            <w:vAlign w:val="center"/>
          </w:tcPr>
          <w:p w14:paraId="2E4ADCCC"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9055CB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260C6EB6"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17E51EE1" w14:textId="4BDE6345" w:rsidR="005920AB" w:rsidRPr="00DF6FAC" w:rsidRDefault="005920AB" w:rsidP="005920AB">
            <w:pPr>
              <w:spacing w:before="40" w:after="40" w:line="360" w:lineRule="auto"/>
              <w:ind w:left="100" w:right="100"/>
              <w:jc w:val="center"/>
            </w:pPr>
          </w:p>
          <w:p w14:paraId="6DA3D2BF" w14:textId="586BB63D"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Daydreaming</w:t>
            </w:r>
          </w:p>
        </w:tc>
        <w:tc>
          <w:tcPr>
            <w:tcW w:w="720" w:type="dxa"/>
            <w:shd w:val="clear" w:color="auto" w:fill="FFFFFF"/>
            <w:tcMar>
              <w:top w:w="0" w:type="dxa"/>
              <w:left w:w="0" w:type="dxa"/>
              <w:bottom w:w="0" w:type="dxa"/>
              <w:right w:w="0" w:type="dxa"/>
            </w:tcMar>
            <w:vAlign w:val="center"/>
          </w:tcPr>
          <w:p w14:paraId="40D8D941"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5A1373CB"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374E2324"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4BA6E13D"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5C1BADBC"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2CE4F790"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66FA2939" w14:textId="77777777" w:rsidR="005920AB" w:rsidRPr="00DF6FAC" w:rsidRDefault="005920AB" w:rsidP="00691648">
            <w:pPr>
              <w:spacing w:before="40" w:after="40" w:line="360" w:lineRule="auto"/>
              <w:ind w:left="100" w:right="100"/>
              <w:jc w:val="right"/>
            </w:pPr>
          </w:p>
        </w:tc>
      </w:tr>
      <w:tr w:rsidR="0097247D" w:rsidRPr="00DF6FAC" w14:paraId="57661C95"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46001163" w14:textId="77777777" w:rsidR="0097247D" w:rsidRPr="00DF6FAC" w:rsidRDefault="0097247D" w:rsidP="005920AB">
            <w:pPr>
              <w:spacing w:before="40" w:after="40" w:line="360" w:lineRule="auto"/>
              <w:ind w:left="100" w:right="100"/>
            </w:pPr>
            <w:r w:rsidRPr="00DF6FAC">
              <w:rPr>
                <w:rFonts w:eastAsia="Arial"/>
                <w:color w:val="111111"/>
                <w:sz w:val="22"/>
                <w:szCs w:val="22"/>
              </w:rPr>
              <w:t>dayd_1m</w:t>
            </w:r>
          </w:p>
        </w:tc>
        <w:tc>
          <w:tcPr>
            <w:tcW w:w="4896" w:type="dxa"/>
            <w:shd w:val="clear" w:color="auto" w:fill="FFFFFF"/>
            <w:tcMar>
              <w:top w:w="0" w:type="dxa"/>
              <w:left w:w="0" w:type="dxa"/>
              <w:bottom w:w="0" w:type="dxa"/>
              <w:right w:w="0" w:type="dxa"/>
            </w:tcMar>
            <w:vAlign w:val="center"/>
          </w:tcPr>
          <w:p w14:paraId="0BA7D191" w14:textId="5B5CBC57" w:rsidR="0097247D" w:rsidRPr="00DF6FAC" w:rsidRDefault="0097247D" w:rsidP="005920AB">
            <w:pPr>
              <w:spacing w:before="40" w:after="40" w:line="360" w:lineRule="auto"/>
              <w:ind w:left="100" w:right="100"/>
            </w:pPr>
            <w:r w:rsidRPr="00DF6FAC">
              <w:rPr>
                <w:rFonts w:eastAsia="Arial"/>
                <w:color w:val="111111"/>
                <w:sz w:val="22"/>
                <w:szCs w:val="22"/>
              </w:rPr>
              <w:t xml:space="preserve">His/her </w:t>
            </w:r>
            <w:r w:rsidR="00275082">
              <w:rPr>
                <w:rFonts w:eastAsia="Arial"/>
                <w:color w:val="111111"/>
                <w:sz w:val="22"/>
                <w:szCs w:val="22"/>
              </w:rPr>
              <w:t>t</w:t>
            </w:r>
            <w:r w:rsidRPr="00DF6FAC">
              <w:rPr>
                <w:rFonts w:eastAsia="Arial"/>
                <w:color w:val="111111"/>
                <w:sz w:val="22"/>
                <w:szCs w:val="22"/>
              </w:rPr>
              <w:t>houghts tend to stray at times</w:t>
            </w:r>
          </w:p>
        </w:tc>
        <w:tc>
          <w:tcPr>
            <w:tcW w:w="720" w:type="dxa"/>
            <w:shd w:val="clear" w:color="auto" w:fill="FFFFFF"/>
            <w:tcMar>
              <w:top w:w="0" w:type="dxa"/>
              <w:left w:w="0" w:type="dxa"/>
              <w:bottom w:w="0" w:type="dxa"/>
              <w:right w:w="0" w:type="dxa"/>
            </w:tcMar>
            <w:vAlign w:val="center"/>
          </w:tcPr>
          <w:p w14:paraId="401F6FE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-0.87</w:t>
            </w:r>
          </w:p>
        </w:tc>
        <w:tc>
          <w:tcPr>
            <w:tcW w:w="720" w:type="dxa"/>
            <w:shd w:val="clear" w:color="auto" w:fill="FFFFFF"/>
            <w:tcMar>
              <w:top w:w="0" w:type="dxa"/>
              <w:left w:w="0" w:type="dxa"/>
              <w:bottom w:w="0" w:type="dxa"/>
              <w:right w:w="0" w:type="dxa"/>
            </w:tcMar>
            <w:vAlign w:val="center"/>
          </w:tcPr>
          <w:p w14:paraId="1114F50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0.2</w:t>
            </w:r>
          </w:p>
        </w:tc>
        <w:tc>
          <w:tcPr>
            <w:tcW w:w="720" w:type="dxa"/>
            <w:shd w:val="clear" w:color="auto" w:fill="FFFFFF"/>
            <w:tcMar>
              <w:top w:w="0" w:type="dxa"/>
              <w:left w:w="0" w:type="dxa"/>
              <w:bottom w:w="0" w:type="dxa"/>
              <w:right w:w="0" w:type="dxa"/>
            </w:tcMar>
            <w:vAlign w:val="center"/>
          </w:tcPr>
          <w:p w14:paraId="6C087D3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1.01</w:t>
            </w:r>
          </w:p>
        </w:tc>
        <w:tc>
          <w:tcPr>
            <w:tcW w:w="720" w:type="dxa"/>
            <w:shd w:val="clear" w:color="auto" w:fill="FFFFFF"/>
            <w:tcMar>
              <w:top w:w="0" w:type="dxa"/>
              <w:left w:w="0" w:type="dxa"/>
              <w:bottom w:w="0" w:type="dxa"/>
              <w:right w:w="0" w:type="dxa"/>
            </w:tcMar>
            <w:vAlign w:val="center"/>
          </w:tcPr>
          <w:p w14:paraId="1CB8438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1.91</w:t>
            </w:r>
          </w:p>
        </w:tc>
        <w:tc>
          <w:tcPr>
            <w:tcW w:w="720" w:type="dxa"/>
            <w:shd w:val="clear" w:color="auto" w:fill="FFFFFF"/>
            <w:tcMar>
              <w:top w:w="0" w:type="dxa"/>
              <w:left w:w="0" w:type="dxa"/>
              <w:bottom w:w="0" w:type="dxa"/>
              <w:right w:w="0" w:type="dxa"/>
            </w:tcMar>
            <w:vAlign w:val="center"/>
          </w:tcPr>
          <w:p w14:paraId="640373D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2.73</w:t>
            </w:r>
          </w:p>
        </w:tc>
        <w:tc>
          <w:tcPr>
            <w:tcW w:w="864" w:type="dxa"/>
            <w:shd w:val="clear" w:color="auto" w:fill="FFFFFF"/>
            <w:tcMar>
              <w:top w:w="0" w:type="dxa"/>
              <w:left w:w="0" w:type="dxa"/>
              <w:bottom w:w="0" w:type="dxa"/>
              <w:right w:w="0" w:type="dxa"/>
            </w:tcMar>
            <w:vAlign w:val="center"/>
          </w:tcPr>
          <w:p w14:paraId="737F4110"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3EFF3B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3144819"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03635D45" w14:textId="77777777" w:rsidR="0097247D" w:rsidRPr="00DF6FAC" w:rsidRDefault="0097247D" w:rsidP="005920AB">
            <w:pPr>
              <w:spacing w:before="40" w:after="40" w:line="360" w:lineRule="auto"/>
              <w:ind w:left="100" w:right="100"/>
            </w:pPr>
            <w:r w:rsidRPr="00DF6FAC">
              <w:rPr>
                <w:rFonts w:eastAsia="Arial"/>
                <w:color w:val="111111"/>
                <w:sz w:val="22"/>
                <w:szCs w:val="22"/>
              </w:rPr>
              <w:t>dayd_2m</w:t>
            </w:r>
          </w:p>
        </w:tc>
        <w:tc>
          <w:tcPr>
            <w:tcW w:w="4896" w:type="dxa"/>
            <w:shd w:val="clear" w:color="auto" w:fill="FFFFFF"/>
            <w:tcMar>
              <w:top w:w="0" w:type="dxa"/>
              <w:left w:w="0" w:type="dxa"/>
              <w:bottom w:w="0" w:type="dxa"/>
              <w:right w:w="0" w:type="dxa"/>
            </w:tcMar>
            <w:vAlign w:val="center"/>
          </w:tcPr>
          <w:p w14:paraId="15FDCB14" w14:textId="77777777" w:rsidR="0097247D" w:rsidRPr="00DF6FAC" w:rsidRDefault="0097247D" w:rsidP="005920AB">
            <w:pPr>
              <w:spacing w:before="40" w:after="40" w:line="360" w:lineRule="auto"/>
              <w:ind w:left="100" w:right="100"/>
            </w:pPr>
            <w:r w:rsidRPr="00DF6FAC">
              <w:rPr>
                <w:rFonts w:eastAsia="Arial"/>
                <w:color w:val="111111"/>
                <w:sz w:val="22"/>
                <w:szCs w:val="22"/>
              </w:rPr>
              <w:t>Sometimes is completely unaware of what is happening around him/her</w:t>
            </w:r>
          </w:p>
        </w:tc>
        <w:tc>
          <w:tcPr>
            <w:tcW w:w="720" w:type="dxa"/>
            <w:shd w:val="clear" w:color="auto" w:fill="FFFFFF"/>
            <w:tcMar>
              <w:top w:w="0" w:type="dxa"/>
              <w:left w:w="0" w:type="dxa"/>
              <w:bottom w:w="0" w:type="dxa"/>
              <w:right w:w="0" w:type="dxa"/>
            </w:tcMar>
            <w:vAlign w:val="center"/>
          </w:tcPr>
          <w:p w14:paraId="44647BC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0.07</w:t>
            </w:r>
          </w:p>
        </w:tc>
        <w:tc>
          <w:tcPr>
            <w:tcW w:w="720" w:type="dxa"/>
            <w:shd w:val="clear" w:color="auto" w:fill="FFFFFF"/>
            <w:tcMar>
              <w:top w:w="0" w:type="dxa"/>
              <w:left w:w="0" w:type="dxa"/>
              <w:bottom w:w="0" w:type="dxa"/>
              <w:right w:w="0" w:type="dxa"/>
            </w:tcMar>
            <w:vAlign w:val="center"/>
          </w:tcPr>
          <w:p w14:paraId="5DED865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0.91</w:t>
            </w:r>
          </w:p>
        </w:tc>
        <w:tc>
          <w:tcPr>
            <w:tcW w:w="720" w:type="dxa"/>
            <w:shd w:val="clear" w:color="auto" w:fill="FFFFFF"/>
            <w:tcMar>
              <w:top w:w="0" w:type="dxa"/>
              <w:left w:w="0" w:type="dxa"/>
              <w:bottom w:w="0" w:type="dxa"/>
              <w:right w:w="0" w:type="dxa"/>
            </w:tcMar>
            <w:vAlign w:val="center"/>
          </w:tcPr>
          <w:p w14:paraId="7C488E6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1.53</w:t>
            </w:r>
          </w:p>
        </w:tc>
        <w:tc>
          <w:tcPr>
            <w:tcW w:w="720" w:type="dxa"/>
            <w:shd w:val="clear" w:color="auto" w:fill="FFFFFF"/>
            <w:tcMar>
              <w:top w:w="0" w:type="dxa"/>
              <w:left w:w="0" w:type="dxa"/>
              <w:bottom w:w="0" w:type="dxa"/>
              <w:right w:w="0" w:type="dxa"/>
            </w:tcMar>
            <w:vAlign w:val="center"/>
          </w:tcPr>
          <w:p w14:paraId="068BDF7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2.42</w:t>
            </w:r>
          </w:p>
        </w:tc>
        <w:tc>
          <w:tcPr>
            <w:tcW w:w="720" w:type="dxa"/>
            <w:shd w:val="clear" w:color="auto" w:fill="FFFFFF"/>
            <w:tcMar>
              <w:top w:w="0" w:type="dxa"/>
              <w:left w:w="0" w:type="dxa"/>
              <w:bottom w:w="0" w:type="dxa"/>
              <w:right w:w="0" w:type="dxa"/>
            </w:tcMar>
            <w:vAlign w:val="center"/>
          </w:tcPr>
          <w:p w14:paraId="3F09586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3.58</w:t>
            </w:r>
          </w:p>
        </w:tc>
        <w:tc>
          <w:tcPr>
            <w:tcW w:w="864" w:type="dxa"/>
            <w:shd w:val="clear" w:color="auto" w:fill="FFFFFF"/>
            <w:tcMar>
              <w:top w:w="0" w:type="dxa"/>
              <w:left w:w="0" w:type="dxa"/>
              <w:bottom w:w="0" w:type="dxa"/>
              <w:right w:w="0" w:type="dxa"/>
            </w:tcMar>
            <w:vAlign w:val="center"/>
          </w:tcPr>
          <w:p w14:paraId="64918F1B"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F2BEC4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689E575"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0C1E9491" w14:textId="77777777" w:rsidR="0097247D" w:rsidRPr="00DF6FAC" w:rsidRDefault="0097247D" w:rsidP="005920AB">
            <w:pPr>
              <w:spacing w:before="40" w:after="40" w:line="360" w:lineRule="auto"/>
              <w:ind w:left="100" w:right="100"/>
            </w:pPr>
            <w:r w:rsidRPr="00DF6FAC">
              <w:rPr>
                <w:rFonts w:eastAsia="Arial"/>
                <w:color w:val="111111"/>
                <w:sz w:val="22"/>
                <w:szCs w:val="22"/>
              </w:rPr>
              <w:t>dayd_3m</w:t>
            </w:r>
          </w:p>
        </w:tc>
        <w:tc>
          <w:tcPr>
            <w:tcW w:w="4896" w:type="dxa"/>
            <w:shd w:val="clear" w:color="auto" w:fill="FFFFFF"/>
            <w:tcMar>
              <w:top w:w="0" w:type="dxa"/>
              <w:left w:w="0" w:type="dxa"/>
              <w:bottom w:w="0" w:type="dxa"/>
              <w:right w:w="0" w:type="dxa"/>
            </w:tcMar>
            <w:vAlign w:val="center"/>
          </w:tcPr>
          <w:p w14:paraId="0C363BF8" w14:textId="77777777" w:rsidR="0097247D" w:rsidRPr="00DF6FAC" w:rsidRDefault="0097247D" w:rsidP="005920AB">
            <w:pPr>
              <w:spacing w:before="40" w:after="40" w:line="360" w:lineRule="auto"/>
              <w:ind w:left="100" w:right="100"/>
            </w:pPr>
            <w:r w:rsidRPr="00DF6FAC">
              <w:rPr>
                <w:rFonts w:eastAsia="Arial"/>
                <w:color w:val="111111"/>
                <w:sz w:val="22"/>
                <w:szCs w:val="22"/>
              </w:rPr>
              <w:t>Sometimes feels confused</w:t>
            </w:r>
          </w:p>
        </w:tc>
        <w:tc>
          <w:tcPr>
            <w:tcW w:w="720" w:type="dxa"/>
            <w:shd w:val="clear" w:color="auto" w:fill="FFFFFF"/>
            <w:tcMar>
              <w:top w:w="0" w:type="dxa"/>
              <w:left w:w="0" w:type="dxa"/>
              <w:bottom w:w="0" w:type="dxa"/>
              <w:right w:w="0" w:type="dxa"/>
            </w:tcMar>
            <w:vAlign w:val="center"/>
          </w:tcPr>
          <w:p w14:paraId="17A762E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0.39</w:t>
            </w:r>
          </w:p>
        </w:tc>
        <w:tc>
          <w:tcPr>
            <w:tcW w:w="720" w:type="dxa"/>
            <w:shd w:val="clear" w:color="auto" w:fill="FFFFFF"/>
            <w:tcMar>
              <w:top w:w="0" w:type="dxa"/>
              <w:left w:w="0" w:type="dxa"/>
              <w:bottom w:w="0" w:type="dxa"/>
              <w:right w:w="0" w:type="dxa"/>
            </w:tcMar>
            <w:vAlign w:val="center"/>
          </w:tcPr>
          <w:p w14:paraId="0B89E82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w:t>
            </w:r>
          </w:p>
        </w:tc>
        <w:tc>
          <w:tcPr>
            <w:tcW w:w="720" w:type="dxa"/>
            <w:shd w:val="clear" w:color="auto" w:fill="FFFFFF"/>
            <w:tcMar>
              <w:top w:w="0" w:type="dxa"/>
              <w:left w:w="0" w:type="dxa"/>
              <w:bottom w:w="0" w:type="dxa"/>
              <w:right w:w="0" w:type="dxa"/>
            </w:tcMar>
            <w:vAlign w:val="center"/>
          </w:tcPr>
          <w:p w14:paraId="449CB8E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1.95</w:t>
            </w:r>
          </w:p>
        </w:tc>
        <w:tc>
          <w:tcPr>
            <w:tcW w:w="720" w:type="dxa"/>
            <w:shd w:val="clear" w:color="auto" w:fill="FFFFFF"/>
            <w:tcMar>
              <w:top w:w="0" w:type="dxa"/>
              <w:left w:w="0" w:type="dxa"/>
              <w:bottom w:w="0" w:type="dxa"/>
              <w:right w:w="0" w:type="dxa"/>
            </w:tcMar>
            <w:vAlign w:val="center"/>
          </w:tcPr>
          <w:p w14:paraId="4B6F26E0" w14:textId="77777777" w:rsidR="0097247D" w:rsidRPr="00DF6FAC" w:rsidRDefault="0097247D"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023343D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2.67</w:t>
            </w:r>
          </w:p>
        </w:tc>
        <w:tc>
          <w:tcPr>
            <w:tcW w:w="864" w:type="dxa"/>
            <w:shd w:val="clear" w:color="auto" w:fill="FFFFFF"/>
            <w:tcMar>
              <w:top w:w="0" w:type="dxa"/>
              <w:left w:w="0" w:type="dxa"/>
              <w:bottom w:w="0" w:type="dxa"/>
              <w:right w:w="0" w:type="dxa"/>
            </w:tcMar>
            <w:vAlign w:val="center"/>
          </w:tcPr>
          <w:p w14:paraId="03BEF24B"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F61D08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FE420CD"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2334B849" w14:textId="77777777" w:rsidR="0097247D" w:rsidRPr="00DF6FAC" w:rsidRDefault="0097247D" w:rsidP="005920AB">
            <w:pPr>
              <w:spacing w:before="40" w:after="40" w:line="360" w:lineRule="auto"/>
              <w:ind w:left="100" w:right="100"/>
            </w:pPr>
            <w:r w:rsidRPr="00DF6FAC">
              <w:rPr>
                <w:rFonts w:eastAsia="Arial"/>
                <w:color w:val="111111"/>
                <w:sz w:val="22"/>
                <w:szCs w:val="22"/>
              </w:rPr>
              <w:lastRenderedPageBreak/>
              <w:t>dayd_4m</w:t>
            </w:r>
          </w:p>
        </w:tc>
        <w:tc>
          <w:tcPr>
            <w:tcW w:w="4896" w:type="dxa"/>
            <w:shd w:val="clear" w:color="auto" w:fill="FFFFFF"/>
            <w:tcMar>
              <w:top w:w="0" w:type="dxa"/>
              <w:left w:w="0" w:type="dxa"/>
              <w:bottom w:w="0" w:type="dxa"/>
              <w:right w:w="0" w:type="dxa"/>
            </w:tcMar>
            <w:vAlign w:val="center"/>
          </w:tcPr>
          <w:p w14:paraId="388E88E2" w14:textId="184C1818" w:rsidR="0097247D" w:rsidRPr="00DF6FAC" w:rsidRDefault="0097247D" w:rsidP="005920AB">
            <w:pPr>
              <w:spacing w:before="40" w:after="40" w:line="360" w:lineRule="auto"/>
              <w:ind w:left="100" w:right="100"/>
            </w:pPr>
            <w:r w:rsidRPr="00DF6FAC">
              <w:rPr>
                <w:rFonts w:eastAsia="Arial"/>
                <w:color w:val="111111"/>
                <w:sz w:val="22"/>
                <w:szCs w:val="22"/>
              </w:rPr>
              <w:t xml:space="preserve">Misses parts of conversations because </w:t>
            </w:r>
            <w:r w:rsidR="00BD36BA">
              <w:rPr>
                <w:rFonts w:eastAsia="Arial"/>
                <w:color w:val="111111"/>
                <w:sz w:val="22"/>
                <w:szCs w:val="22"/>
              </w:rPr>
              <w:t>of</w:t>
            </w:r>
            <w:r w:rsidR="00BD36BA" w:rsidRPr="00DF6FAC">
              <w:rPr>
                <w:rFonts w:eastAsia="Arial"/>
                <w:color w:val="111111"/>
                <w:sz w:val="22"/>
                <w:szCs w:val="22"/>
              </w:rPr>
              <w:t xml:space="preserve"> </w:t>
            </w:r>
            <w:r w:rsidRPr="00DF6FAC">
              <w:rPr>
                <w:rFonts w:eastAsia="Arial"/>
                <w:color w:val="111111"/>
                <w:sz w:val="22"/>
                <w:szCs w:val="22"/>
              </w:rPr>
              <w:t>daydreaming</w:t>
            </w:r>
          </w:p>
        </w:tc>
        <w:tc>
          <w:tcPr>
            <w:tcW w:w="720" w:type="dxa"/>
            <w:shd w:val="clear" w:color="auto" w:fill="FFFFFF"/>
            <w:tcMar>
              <w:top w:w="0" w:type="dxa"/>
              <w:left w:w="0" w:type="dxa"/>
              <w:bottom w:w="0" w:type="dxa"/>
              <w:right w:w="0" w:type="dxa"/>
            </w:tcMar>
            <w:vAlign w:val="center"/>
          </w:tcPr>
          <w:p w14:paraId="4F26211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0.13</w:t>
            </w:r>
          </w:p>
        </w:tc>
        <w:tc>
          <w:tcPr>
            <w:tcW w:w="720" w:type="dxa"/>
            <w:shd w:val="clear" w:color="auto" w:fill="FFFFFF"/>
            <w:tcMar>
              <w:top w:w="0" w:type="dxa"/>
              <w:left w:w="0" w:type="dxa"/>
              <w:bottom w:w="0" w:type="dxa"/>
              <w:right w:w="0" w:type="dxa"/>
            </w:tcMar>
            <w:vAlign w:val="center"/>
          </w:tcPr>
          <w:p w14:paraId="04CF504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0.96</w:t>
            </w:r>
          </w:p>
        </w:tc>
        <w:tc>
          <w:tcPr>
            <w:tcW w:w="720" w:type="dxa"/>
            <w:shd w:val="clear" w:color="auto" w:fill="FFFFFF"/>
            <w:tcMar>
              <w:top w:w="0" w:type="dxa"/>
              <w:left w:w="0" w:type="dxa"/>
              <w:bottom w:w="0" w:type="dxa"/>
              <w:right w:w="0" w:type="dxa"/>
            </w:tcMar>
            <w:vAlign w:val="center"/>
          </w:tcPr>
          <w:p w14:paraId="2047C27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1.64</w:t>
            </w:r>
          </w:p>
        </w:tc>
        <w:tc>
          <w:tcPr>
            <w:tcW w:w="720" w:type="dxa"/>
            <w:shd w:val="clear" w:color="auto" w:fill="FFFFFF"/>
            <w:tcMar>
              <w:top w:w="0" w:type="dxa"/>
              <w:left w:w="0" w:type="dxa"/>
              <w:bottom w:w="0" w:type="dxa"/>
              <w:right w:w="0" w:type="dxa"/>
            </w:tcMar>
            <w:vAlign w:val="center"/>
          </w:tcPr>
          <w:p w14:paraId="7BFBD65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2.48</w:t>
            </w:r>
          </w:p>
        </w:tc>
        <w:tc>
          <w:tcPr>
            <w:tcW w:w="720" w:type="dxa"/>
            <w:shd w:val="clear" w:color="auto" w:fill="FFFFFF"/>
            <w:tcMar>
              <w:top w:w="0" w:type="dxa"/>
              <w:left w:w="0" w:type="dxa"/>
              <w:bottom w:w="0" w:type="dxa"/>
              <w:right w:w="0" w:type="dxa"/>
            </w:tcMar>
            <w:vAlign w:val="center"/>
          </w:tcPr>
          <w:p w14:paraId="075AF7F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3.45</w:t>
            </w:r>
          </w:p>
        </w:tc>
        <w:tc>
          <w:tcPr>
            <w:tcW w:w="864" w:type="dxa"/>
            <w:shd w:val="clear" w:color="auto" w:fill="FFFFFF"/>
            <w:tcMar>
              <w:top w:w="0" w:type="dxa"/>
              <w:left w:w="0" w:type="dxa"/>
              <w:bottom w:w="0" w:type="dxa"/>
              <w:right w:w="0" w:type="dxa"/>
            </w:tcMar>
            <w:vAlign w:val="center"/>
          </w:tcPr>
          <w:p w14:paraId="47E86EDD"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AF1F8D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7DD3846F"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1DCB4A5E" w14:textId="77777777" w:rsidR="0097247D" w:rsidRPr="00DF6FAC" w:rsidRDefault="0097247D" w:rsidP="005920AB">
            <w:pPr>
              <w:spacing w:before="40" w:after="40" w:line="360" w:lineRule="auto"/>
              <w:ind w:left="100" w:right="100"/>
            </w:pPr>
            <w:r w:rsidRPr="00DF6FAC">
              <w:rPr>
                <w:rFonts w:eastAsia="Arial"/>
                <w:color w:val="111111"/>
                <w:sz w:val="22"/>
                <w:szCs w:val="22"/>
              </w:rPr>
              <w:t>dayd_5m</w:t>
            </w:r>
          </w:p>
        </w:tc>
        <w:tc>
          <w:tcPr>
            <w:tcW w:w="4896" w:type="dxa"/>
            <w:shd w:val="clear" w:color="auto" w:fill="FFFFFF"/>
            <w:tcMar>
              <w:top w:w="0" w:type="dxa"/>
              <w:left w:w="0" w:type="dxa"/>
              <w:bottom w:w="0" w:type="dxa"/>
              <w:right w:w="0" w:type="dxa"/>
            </w:tcMar>
            <w:vAlign w:val="center"/>
          </w:tcPr>
          <w:p w14:paraId="1AF0AF39" w14:textId="77777777" w:rsidR="0097247D" w:rsidRPr="00DF6FAC" w:rsidRDefault="0097247D" w:rsidP="005920AB">
            <w:pPr>
              <w:spacing w:before="40" w:after="40" w:line="360" w:lineRule="auto"/>
              <w:ind w:left="100" w:right="100"/>
            </w:pPr>
            <w:r w:rsidRPr="00DF6FAC">
              <w:rPr>
                <w:rFonts w:eastAsia="Arial"/>
                <w:color w:val="111111"/>
                <w:sz w:val="22"/>
                <w:szCs w:val="22"/>
              </w:rPr>
              <w:t>Often forgets what he/she was doing just moments before</w:t>
            </w:r>
          </w:p>
        </w:tc>
        <w:tc>
          <w:tcPr>
            <w:tcW w:w="720" w:type="dxa"/>
            <w:shd w:val="clear" w:color="auto" w:fill="FFFFFF"/>
            <w:tcMar>
              <w:top w:w="0" w:type="dxa"/>
              <w:left w:w="0" w:type="dxa"/>
              <w:bottom w:w="0" w:type="dxa"/>
              <w:right w:w="0" w:type="dxa"/>
            </w:tcMar>
            <w:vAlign w:val="center"/>
          </w:tcPr>
          <w:p w14:paraId="1E7EE49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0.65</w:t>
            </w:r>
          </w:p>
        </w:tc>
        <w:tc>
          <w:tcPr>
            <w:tcW w:w="720" w:type="dxa"/>
            <w:shd w:val="clear" w:color="auto" w:fill="FFFFFF"/>
            <w:tcMar>
              <w:top w:w="0" w:type="dxa"/>
              <w:left w:w="0" w:type="dxa"/>
              <w:bottom w:w="0" w:type="dxa"/>
              <w:right w:w="0" w:type="dxa"/>
            </w:tcMar>
            <w:vAlign w:val="center"/>
          </w:tcPr>
          <w:p w14:paraId="0514484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1.59</w:t>
            </w:r>
          </w:p>
        </w:tc>
        <w:tc>
          <w:tcPr>
            <w:tcW w:w="720" w:type="dxa"/>
            <w:shd w:val="clear" w:color="auto" w:fill="FFFFFF"/>
            <w:tcMar>
              <w:top w:w="0" w:type="dxa"/>
              <w:left w:w="0" w:type="dxa"/>
              <w:bottom w:w="0" w:type="dxa"/>
              <w:right w:w="0" w:type="dxa"/>
            </w:tcMar>
            <w:vAlign w:val="center"/>
          </w:tcPr>
          <w:p w14:paraId="76249F7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2.54</w:t>
            </w:r>
          </w:p>
        </w:tc>
        <w:tc>
          <w:tcPr>
            <w:tcW w:w="720" w:type="dxa"/>
            <w:shd w:val="clear" w:color="auto" w:fill="FFFFFF"/>
            <w:tcMar>
              <w:top w:w="0" w:type="dxa"/>
              <w:left w:w="0" w:type="dxa"/>
              <w:bottom w:w="0" w:type="dxa"/>
              <w:right w:w="0" w:type="dxa"/>
            </w:tcMar>
            <w:vAlign w:val="center"/>
          </w:tcPr>
          <w:p w14:paraId="76062E0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2.92</w:t>
            </w:r>
          </w:p>
        </w:tc>
        <w:tc>
          <w:tcPr>
            <w:tcW w:w="720" w:type="dxa"/>
            <w:shd w:val="clear" w:color="auto" w:fill="FFFFFF"/>
            <w:tcMar>
              <w:top w:w="0" w:type="dxa"/>
              <w:left w:w="0" w:type="dxa"/>
              <w:bottom w:w="0" w:type="dxa"/>
              <w:right w:w="0" w:type="dxa"/>
            </w:tcMar>
            <w:vAlign w:val="center"/>
          </w:tcPr>
          <w:p w14:paraId="6620E3B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2.24</w:t>
            </w:r>
          </w:p>
        </w:tc>
        <w:tc>
          <w:tcPr>
            <w:tcW w:w="864" w:type="dxa"/>
            <w:shd w:val="clear" w:color="auto" w:fill="FFFFFF"/>
            <w:tcMar>
              <w:top w:w="0" w:type="dxa"/>
              <w:left w:w="0" w:type="dxa"/>
              <w:bottom w:w="0" w:type="dxa"/>
              <w:right w:w="0" w:type="dxa"/>
            </w:tcMar>
            <w:vAlign w:val="center"/>
          </w:tcPr>
          <w:p w14:paraId="16CCB23C"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45DE579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05F08A6"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368CA031" w14:textId="77777777" w:rsidR="0097247D" w:rsidRPr="00DF6FAC" w:rsidRDefault="0097247D" w:rsidP="005920AB">
            <w:pPr>
              <w:spacing w:before="40" w:after="40" w:line="360" w:lineRule="auto"/>
              <w:ind w:left="100" w:right="100"/>
            </w:pPr>
            <w:r w:rsidRPr="00DF6FAC">
              <w:rPr>
                <w:rFonts w:eastAsia="Arial"/>
                <w:color w:val="111111"/>
                <w:sz w:val="22"/>
                <w:szCs w:val="22"/>
              </w:rPr>
              <w:t>dayd_6m</w:t>
            </w:r>
          </w:p>
        </w:tc>
        <w:tc>
          <w:tcPr>
            <w:tcW w:w="4896" w:type="dxa"/>
            <w:shd w:val="clear" w:color="auto" w:fill="FFFFFF"/>
            <w:tcMar>
              <w:top w:w="0" w:type="dxa"/>
              <w:left w:w="0" w:type="dxa"/>
              <w:bottom w:w="0" w:type="dxa"/>
              <w:right w:w="0" w:type="dxa"/>
            </w:tcMar>
            <w:vAlign w:val="center"/>
          </w:tcPr>
          <w:p w14:paraId="4BEA5A08" w14:textId="77777777" w:rsidR="0097247D" w:rsidRPr="00DF6FAC" w:rsidRDefault="0097247D" w:rsidP="005920AB">
            <w:pPr>
              <w:spacing w:before="40" w:after="40" w:line="360" w:lineRule="auto"/>
              <w:ind w:left="100" w:right="100"/>
            </w:pPr>
            <w:r w:rsidRPr="00DF6FAC">
              <w:rPr>
                <w:rFonts w:eastAsia="Arial"/>
                <w:color w:val="111111"/>
                <w:sz w:val="22"/>
                <w:szCs w:val="22"/>
              </w:rPr>
              <w:t>Tends to gaze off into the distance</w:t>
            </w:r>
          </w:p>
        </w:tc>
        <w:tc>
          <w:tcPr>
            <w:tcW w:w="720" w:type="dxa"/>
            <w:shd w:val="clear" w:color="auto" w:fill="FFFFFF"/>
            <w:tcMar>
              <w:top w:w="0" w:type="dxa"/>
              <w:left w:w="0" w:type="dxa"/>
              <w:bottom w:w="0" w:type="dxa"/>
              <w:right w:w="0" w:type="dxa"/>
            </w:tcMar>
            <w:vAlign w:val="center"/>
          </w:tcPr>
          <w:p w14:paraId="788CC3C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0.67</w:t>
            </w:r>
          </w:p>
        </w:tc>
        <w:tc>
          <w:tcPr>
            <w:tcW w:w="720" w:type="dxa"/>
            <w:shd w:val="clear" w:color="auto" w:fill="FFFFFF"/>
            <w:tcMar>
              <w:top w:w="0" w:type="dxa"/>
              <w:left w:w="0" w:type="dxa"/>
              <w:bottom w:w="0" w:type="dxa"/>
              <w:right w:w="0" w:type="dxa"/>
            </w:tcMar>
            <w:vAlign w:val="center"/>
          </w:tcPr>
          <w:p w14:paraId="4B3F0E6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w:t>
            </w:r>
          </w:p>
        </w:tc>
        <w:tc>
          <w:tcPr>
            <w:tcW w:w="720" w:type="dxa"/>
            <w:shd w:val="clear" w:color="auto" w:fill="FFFFFF"/>
            <w:tcMar>
              <w:top w:w="0" w:type="dxa"/>
              <w:left w:w="0" w:type="dxa"/>
              <w:bottom w:w="0" w:type="dxa"/>
              <w:right w:w="0" w:type="dxa"/>
            </w:tcMar>
            <w:vAlign w:val="center"/>
          </w:tcPr>
          <w:p w14:paraId="4D180A9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2.22</w:t>
            </w:r>
          </w:p>
        </w:tc>
        <w:tc>
          <w:tcPr>
            <w:tcW w:w="720" w:type="dxa"/>
            <w:shd w:val="clear" w:color="auto" w:fill="FFFFFF"/>
            <w:tcMar>
              <w:top w:w="0" w:type="dxa"/>
              <w:left w:w="0" w:type="dxa"/>
              <w:bottom w:w="0" w:type="dxa"/>
              <w:right w:w="0" w:type="dxa"/>
            </w:tcMar>
            <w:vAlign w:val="center"/>
          </w:tcPr>
          <w:p w14:paraId="2E5B0AC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2.88</w:t>
            </w:r>
          </w:p>
        </w:tc>
        <w:tc>
          <w:tcPr>
            <w:tcW w:w="720" w:type="dxa"/>
            <w:shd w:val="clear" w:color="auto" w:fill="FFFFFF"/>
            <w:tcMar>
              <w:top w:w="0" w:type="dxa"/>
              <w:left w:w="0" w:type="dxa"/>
              <w:bottom w:w="0" w:type="dxa"/>
              <w:right w:w="0" w:type="dxa"/>
            </w:tcMar>
            <w:vAlign w:val="center"/>
          </w:tcPr>
          <w:p w14:paraId="75B9A93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3.31</w:t>
            </w:r>
          </w:p>
        </w:tc>
        <w:tc>
          <w:tcPr>
            <w:tcW w:w="864" w:type="dxa"/>
            <w:shd w:val="clear" w:color="auto" w:fill="FFFFFF"/>
            <w:tcMar>
              <w:top w:w="0" w:type="dxa"/>
              <w:left w:w="0" w:type="dxa"/>
              <w:bottom w:w="0" w:type="dxa"/>
              <w:right w:w="0" w:type="dxa"/>
            </w:tcMar>
            <w:vAlign w:val="center"/>
          </w:tcPr>
          <w:p w14:paraId="6E9EA2C3"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6D6FAC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03A0306"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28DB7ACF" w14:textId="77777777" w:rsidR="0097247D" w:rsidRPr="00DF6FAC" w:rsidRDefault="0097247D" w:rsidP="005920AB">
            <w:pPr>
              <w:spacing w:before="40" w:after="40" w:line="360" w:lineRule="auto"/>
              <w:ind w:left="100" w:right="100"/>
            </w:pPr>
            <w:r w:rsidRPr="00DF6FAC">
              <w:rPr>
                <w:rFonts w:eastAsia="Arial"/>
                <w:color w:val="111111"/>
                <w:sz w:val="22"/>
                <w:szCs w:val="22"/>
              </w:rPr>
              <w:t>dayd_7m</w:t>
            </w:r>
          </w:p>
        </w:tc>
        <w:tc>
          <w:tcPr>
            <w:tcW w:w="4896" w:type="dxa"/>
            <w:shd w:val="clear" w:color="auto" w:fill="FFFFFF"/>
            <w:tcMar>
              <w:top w:w="0" w:type="dxa"/>
              <w:left w:w="0" w:type="dxa"/>
              <w:bottom w:w="0" w:type="dxa"/>
              <w:right w:w="0" w:type="dxa"/>
            </w:tcMar>
            <w:vAlign w:val="center"/>
          </w:tcPr>
          <w:p w14:paraId="07031B03" w14:textId="77777777" w:rsidR="0097247D" w:rsidRPr="00DF6FAC" w:rsidRDefault="0097247D" w:rsidP="005920AB">
            <w:pPr>
              <w:spacing w:before="40" w:after="40" w:line="360" w:lineRule="auto"/>
              <w:ind w:left="100" w:right="100"/>
            </w:pPr>
            <w:r w:rsidRPr="00DF6FAC">
              <w:rPr>
                <w:rFonts w:eastAsia="Arial"/>
                <w:color w:val="111111"/>
                <w:sz w:val="22"/>
                <w:szCs w:val="22"/>
              </w:rPr>
              <w:t>His/her daydreaming interferes with the ability to complete daily tasks at school or home</w:t>
            </w:r>
          </w:p>
        </w:tc>
        <w:tc>
          <w:tcPr>
            <w:tcW w:w="720" w:type="dxa"/>
            <w:shd w:val="clear" w:color="auto" w:fill="FFFFFF"/>
            <w:tcMar>
              <w:top w:w="0" w:type="dxa"/>
              <w:left w:w="0" w:type="dxa"/>
              <w:bottom w:w="0" w:type="dxa"/>
              <w:right w:w="0" w:type="dxa"/>
            </w:tcMar>
            <w:vAlign w:val="center"/>
          </w:tcPr>
          <w:p w14:paraId="1D30045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0.66</w:t>
            </w:r>
          </w:p>
        </w:tc>
        <w:tc>
          <w:tcPr>
            <w:tcW w:w="720" w:type="dxa"/>
            <w:shd w:val="clear" w:color="auto" w:fill="FFFFFF"/>
            <w:tcMar>
              <w:top w:w="0" w:type="dxa"/>
              <w:left w:w="0" w:type="dxa"/>
              <w:bottom w:w="0" w:type="dxa"/>
              <w:right w:w="0" w:type="dxa"/>
            </w:tcMar>
            <w:vAlign w:val="center"/>
          </w:tcPr>
          <w:p w14:paraId="5622D3D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1.29</w:t>
            </w:r>
          </w:p>
        </w:tc>
        <w:tc>
          <w:tcPr>
            <w:tcW w:w="720" w:type="dxa"/>
            <w:shd w:val="clear" w:color="auto" w:fill="FFFFFF"/>
            <w:tcMar>
              <w:top w:w="0" w:type="dxa"/>
              <w:left w:w="0" w:type="dxa"/>
              <w:bottom w:w="0" w:type="dxa"/>
              <w:right w:w="0" w:type="dxa"/>
            </w:tcMar>
            <w:vAlign w:val="center"/>
          </w:tcPr>
          <w:p w14:paraId="1126E52F"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1.93</w:t>
            </w:r>
          </w:p>
        </w:tc>
        <w:tc>
          <w:tcPr>
            <w:tcW w:w="720" w:type="dxa"/>
            <w:shd w:val="clear" w:color="auto" w:fill="FFFFFF"/>
            <w:tcMar>
              <w:top w:w="0" w:type="dxa"/>
              <w:left w:w="0" w:type="dxa"/>
              <w:bottom w:w="0" w:type="dxa"/>
              <w:right w:w="0" w:type="dxa"/>
            </w:tcMar>
            <w:vAlign w:val="center"/>
          </w:tcPr>
          <w:p w14:paraId="1C33076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2.53</w:t>
            </w:r>
          </w:p>
        </w:tc>
        <w:tc>
          <w:tcPr>
            <w:tcW w:w="720" w:type="dxa"/>
            <w:shd w:val="clear" w:color="auto" w:fill="FFFFFF"/>
            <w:tcMar>
              <w:top w:w="0" w:type="dxa"/>
              <w:left w:w="0" w:type="dxa"/>
              <w:bottom w:w="0" w:type="dxa"/>
              <w:right w:w="0" w:type="dxa"/>
            </w:tcMar>
            <w:vAlign w:val="center"/>
          </w:tcPr>
          <w:p w14:paraId="6CAEDCC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3.37</w:t>
            </w:r>
          </w:p>
        </w:tc>
        <w:tc>
          <w:tcPr>
            <w:tcW w:w="864" w:type="dxa"/>
            <w:shd w:val="clear" w:color="auto" w:fill="FFFFFF"/>
            <w:tcMar>
              <w:top w:w="0" w:type="dxa"/>
              <w:left w:w="0" w:type="dxa"/>
              <w:bottom w:w="0" w:type="dxa"/>
              <w:right w:w="0" w:type="dxa"/>
            </w:tcMar>
            <w:vAlign w:val="center"/>
          </w:tcPr>
          <w:p w14:paraId="0B5844D1"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5454B1E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5920AB" w:rsidRPr="00DF6FAC" w14:paraId="729FFD34" w14:textId="77777777" w:rsidTr="005920AB">
        <w:trPr>
          <w:cantSplit/>
          <w:trHeight w:val="457"/>
          <w:jc w:val="center"/>
        </w:trPr>
        <w:tc>
          <w:tcPr>
            <w:tcW w:w="6336" w:type="dxa"/>
            <w:gridSpan w:val="2"/>
            <w:shd w:val="clear" w:color="auto" w:fill="FFFFFF"/>
            <w:tcMar>
              <w:top w:w="0" w:type="dxa"/>
              <w:left w:w="0" w:type="dxa"/>
              <w:bottom w:w="0" w:type="dxa"/>
              <w:right w:w="0" w:type="dxa"/>
            </w:tcMar>
            <w:vAlign w:val="center"/>
          </w:tcPr>
          <w:p w14:paraId="1AA18BD8" w14:textId="427E9A63" w:rsidR="005920AB" w:rsidRPr="00DF6FAC" w:rsidRDefault="005920AB" w:rsidP="005920AB">
            <w:pPr>
              <w:spacing w:before="40" w:after="40" w:line="360" w:lineRule="auto"/>
              <w:ind w:left="100" w:right="100"/>
              <w:jc w:val="center"/>
            </w:pPr>
          </w:p>
          <w:p w14:paraId="598A036D" w14:textId="780A4575" w:rsidR="005920AB" w:rsidRPr="00E76063" w:rsidRDefault="005920AB" w:rsidP="005920AB">
            <w:pPr>
              <w:spacing w:before="40" w:after="40" w:line="360" w:lineRule="auto"/>
              <w:ind w:left="100" w:right="100"/>
              <w:jc w:val="center"/>
              <w:rPr>
                <w:b/>
                <w:bCs/>
              </w:rPr>
            </w:pPr>
            <w:r w:rsidRPr="00E76063">
              <w:rPr>
                <w:rFonts w:eastAsia="Arial"/>
                <w:b/>
                <w:bCs/>
                <w:color w:val="111111"/>
                <w:sz w:val="22"/>
                <w:szCs w:val="22"/>
              </w:rPr>
              <w:t>Odd thoughts and behavior</w:t>
            </w:r>
          </w:p>
        </w:tc>
        <w:tc>
          <w:tcPr>
            <w:tcW w:w="720" w:type="dxa"/>
            <w:shd w:val="clear" w:color="auto" w:fill="FFFFFF"/>
            <w:tcMar>
              <w:top w:w="0" w:type="dxa"/>
              <w:left w:w="0" w:type="dxa"/>
              <w:bottom w:w="0" w:type="dxa"/>
              <w:right w:w="0" w:type="dxa"/>
            </w:tcMar>
            <w:vAlign w:val="center"/>
          </w:tcPr>
          <w:p w14:paraId="1EB241F1"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3798901F" w14:textId="77777777" w:rsidR="005920AB" w:rsidRPr="00DF6FAC" w:rsidRDefault="005920AB" w:rsidP="00691648">
            <w:pPr>
              <w:spacing w:before="40" w:after="40" w:line="360" w:lineRule="auto"/>
              <w:ind w:left="100" w:right="100"/>
              <w:jc w:val="right"/>
            </w:pPr>
            <w:r w:rsidRPr="00DF6FAC">
              <w:rPr>
                <w:rFonts w:eastAsia="Arial"/>
                <w:color w:val="111111"/>
                <w:sz w:val="22"/>
                <w:szCs w:val="22"/>
              </w:rPr>
              <w:t xml:space="preserve"> </w:t>
            </w:r>
          </w:p>
        </w:tc>
        <w:tc>
          <w:tcPr>
            <w:tcW w:w="720" w:type="dxa"/>
            <w:shd w:val="clear" w:color="auto" w:fill="FFFFFF"/>
            <w:tcMar>
              <w:top w:w="0" w:type="dxa"/>
              <w:left w:w="0" w:type="dxa"/>
              <w:bottom w:w="0" w:type="dxa"/>
              <w:right w:w="0" w:type="dxa"/>
            </w:tcMar>
            <w:vAlign w:val="center"/>
          </w:tcPr>
          <w:p w14:paraId="72DDB95E"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3F1D4F9F" w14:textId="77777777" w:rsidR="005920AB" w:rsidRPr="00DF6FAC" w:rsidRDefault="005920AB" w:rsidP="00691648">
            <w:pPr>
              <w:spacing w:before="40" w:after="40" w:line="360" w:lineRule="auto"/>
              <w:ind w:left="100" w:right="100"/>
              <w:jc w:val="right"/>
            </w:pPr>
          </w:p>
        </w:tc>
        <w:tc>
          <w:tcPr>
            <w:tcW w:w="720" w:type="dxa"/>
            <w:shd w:val="clear" w:color="auto" w:fill="FFFFFF"/>
            <w:tcMar>
              <w:top w:w="0" w:type="dxa"/>
              <w:left w:w="0" w:type="dxa"/>
              <w:bottom w:w="0" w:type="dxa"/>
              <w:right w:w="0" w:type="dxa"/>
            </w:tcMar>
            <w:vAlign w:val="center"/>
          </w:tcPr>
          <w:p w14:paraId="628465FE" w14:textId="77777777" w:rsidR="005920AB" w:rsidRPr="00DF6FAC" w:rsidRDefault="005920AB" w:rsidP="00691648">
            <w:pPr>
              <w:spacing w:before="40" w:after="40" w:line="360" w:lineRule="auto"/>
              <w:ind w:left="100" w:right="100"/>
              <w:jc w:val="right"/>
            </w:pPr>
          </w:p>
        </w:tc>
        <w:tc>
          <w:tcPr>
            <w:tcW w:w="864" w:type="dxa"/>
            <w:shd w:val="clear" w:color="auto" w:fill="FFFFFF"/>
            <w:tcMar>
              <w:top w:w="0" w:type="dxa"/>
              <w:left w:w="0" w:type="dxa"/>
              <w:bottom w:w="0" w:type="dxa"/>
              <w:right w:w="0" w:type="dxa"/>
            </w:tcMar>
            <w:vAlign w:val="center"/>
          </w:tcPr>
          <w:p w14:paraId="0C49BC4F" w14:textId="77777777" w:rsidR="005920AB" w:rsidRPr="00DF6FAC" w:rsidRDefault="005920AB"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3C9DFEB" w14:textId="77777777" w:rsidR="005920AB" w:rsidRPr="00DF6FAC" w:rsidRDefault="005920AB" w:rsidP="00691648">
            <w:pPr>
              <w:spacing w:before="40" w:after="40" w:line="360" w:lineRule="auto"/>
              <w:ind w:left="100" w:right="100"/>
              <w:jc w:val="right"/>
            </w:pPr>
          </w:p>
        </w:tc>
      </w:tr>
      <w:tr w:rsidR="0097247D" w:rsidRPr="00DF6FAC" w14:paraId="4E63ACD2"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7EC1B4FD" w14:textId="77777777" w:rsidR="0097247D" w:rsidRPr="00DF6FAC" w:rsidRDefault="0097247D" w:rsidP="005920AB">
            <w:pPr>
              <w:spacing w:before="40" w:after="40" w:line="360" w:lineRule="auto"/>
              <w:ind w:left="100" w:right="100"/>
            </w:pPr>
            <w:r w:rsidRPr="00DF6FAC">
              <w:rPr>
                <w:rFonts w:eastAsia="Arial"/>
                <w:color w:val="111111"/>
                <w:sz w:val="22"/>
                <w:szCs w:val="22"/>
              </w:rPr>
              <w:t>oddt_1m</w:t>
            </w:r>
          </w:p>
        </w:tc>
        <w:tc>
          <w:tcPr>
            <w:tcW w:w="4896" w:type="dxa"/>
            <w:shd w:val="clear" w:color="auto" w:fill="FFFFFF"/>
            <w:tcMar>
              <w:top w:w="0" w:type="dxa"/>
              <w:left w:w="0" w:type="dxa"/>
              <w:bottom w:w="0" w:type="dxa"/>
              <w:right w:w="0" w:type="dxa"/>
            </w:tcMar>
            <w:vAlign w:val="center"/>
          </w:tcPr>
          <w:p w14:paraId="68494CE9" w14:textId="77777777" w:rsidR="0097247D" w:rsidRPr="00DF6FAC" w:rsidRDefault="0097247D" w:rsidP="005920AB">
            <w:pPr>
              <w:spacing w:before="40" w:after="40" w:line="360" w:lineRule="auto"/>
              <w:ind w:left="100" w:right="100"/>
            </w:pPr>
            <w:r w:rsidRPr="00DF6FAC">
              <w:rPr>
                <w:rFonts w:eastAsia="Arial"/>
                <w:color w:val="111111"/>
                <w:sz w:val="22"/>
                <w:szCs w:val="22"/>
              </w:rPr>
              <w:t>Has ideas that others cannot follow</w:t>
            </w:r>
          </w:p>
        </w:tc>
        <w:tc>
          <w:tcPr>
            <w:tcW w:w="720" w:type="dxa"/>
            <w:shd w:val="clear" w:color="auto" w:fill="FFFFFF"/>
            <w:tcMar>
              <w:top w:w="0" w:type="dxa"/>
              <w:left w:w="0" w:type="dxa"/>
              <w:bottom w:w="0" w:type="dxa"/>
              <w:right w:w="0" w:type="dxa"/>
            </w:tcMar>
            <w:vAlign w:val="center"/>
          </w:tcPr>
          <w:p w14:paraId="5F18825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-0.04</w:t>
            </w:r>
          </w:p>
        </w:tc>
        <w:tc>
          <w:tcPr>
            <w:tcW w:w="720" w:type="dxa"/>
            <w:shd w:val="clear" w:color="auto" w:fill="FFFFFF"/>
            <w:tcMar>
              <w:top w:w="0" w:type="dxa"/>
              <w:left w:w="0" w:type="dxa"/>
              <w:bottom w:w="0" w:type="dxa"/>
              <w:right w:w="0" w:type="dxa"/>
            </w:tcMar>
            <w:vAlign w:val="center"/>
          </w:tcPr>
          <w:p w14:paraId="4A4D8C4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1.17</w:t>
            </w:r>
          </w:p>
        </w:tc>
        <w:tc>
          <w:tcPr>
            <w:tcW w:w="720" w:type="dxa"/>
            <w:shd w:val="clear" w:color="auto" w:fill="FFFFFF"/>
            <w:tcMar>
              <w:top w:w="0" w:type="dxa"/>
              <w:left w:w="0" w:type="dxa"/>
              <w:bottom w:w="0" w:type="dxa"/>
              <w:right w:w="0" w:type="dxa"/>
            </w:tcMar>
            <w:vAlign w:val="center"/>
          </w:tcPr>
          <w:p w14:paraId="1C0AD0D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2.27</w:t>
            </w:r>
          </w:p>
        </w:tc>
        <w:tc>
          <w:tcPr>
            <w:tcW w:w="720" w:type="dxa"/>
            <w:shd w:val="clear" w:color="auto" w:fill="FFFFFF"/>
            <w:tcMar>
              <w:top w:w="0" w:type="dxa"/>
              <w:left w:w="0" w:type="dxa"/>
              <w:bottom w:w="0" w:type="dxa"/>
              <w:right w:w="0" w:type="dxa"/>
            </w:tcMar>
            <w:vAlign w:val="center"/>
          </w:tcPr>
          <w:p w14:paraId="65F999A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3.29</w:t>
            </w:r>
          </w:p>
        </w:tc>
        <w:tc>
          <w:tcPr>
            <w:tcW w:w="720" w:type="dxa"/>
            <w:shd w:val="clear" w:color="auto" w:fill="FFFFFF"/>
            <w:tcMar>
              <w:top w:w="0" w:type="dxa"/>
              <w:left w:w="0" w:type="dxa"/>
              <w:bottom w:w="0" w:type="dxa"/>
              <w:right w:w="0" w:type="dxa"/>
            </w:tcMar>
            <w:vAlign w:val="center"/>
          </w:tcPr>
          <w:p w14:paraId="33893AB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1.73</w:t>
            </w:r>
          </w:p>
        </w:tc>
        <w:tc>
          <w:tcPr>
            <w:tcW w:w="864" w:type="dxa"/>
            <w:shd w:val="clear" w:color="auto" w:fill="FFFFFF"/>
            <w:tcMar>
              <w:top w:w="0" w:type="dxa"/>
              <w:left w:w="0" w:type="dxa"/>
              <w:bottom w:w="0" w:type="dxa"/>
              <w:right w:w="0" w:type="dxa"/>
            </w:tcMar>
            <w:vAlign w:val="center"/>
          </w:tcPr>
          <w:p w14:paraId="329E7984"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04A87A2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54C4FFDD"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60E9CF07" w14:textId="77777777" w:rsidR="0097247D" w:rsidRPr="00DF6FAC" w:rsidRDefault="0097247D" w:rsidP="005920AB">
            <w:pPr>
              <w:spacing w:before="40" w:after="40" w:line="360" w:lineRule="auto"/>
              <w:ind w:left="100" w:right="100"/>
            </w:pPr>
            <w:r w:rsidRPr="00DF6FAC">
              <w:rPr>
                <w:rFonts w:eastAsia="Arial"/>
                <w:color w:val="111111"/>
                <w:sz w:val="22"/>
                <w:szCs w:val="22"/>
              </w:rPr>
              <w:t>oddt_2m</w:t>
            </w:r>
          </w:p>
        </w:tc>
        <w:tc>
          <w:tcPr>
            <w:tcW w:w="4896" w:type="dxa"/>
            <w:shd w:val="clear" w:color="auto" w:fill="FFFFFF"/>
            <w:tcMar>
              <w:top w:w="0" w:type="dxa"/>
              <w:left w:w="0" w:type="dxa"/>
              <w:bottom w:w="0" w:type="dxa"/>
              <w:right w:w="0" w:type="dxa"/>
            </w:tcMar>
            <w:vAlign w:val="center"/>
          </w:tcPr>
          <w:p w14:paraId="04B8181D" w14:textId="23059654" w:rsidR="0097247D" w:rsidRPr="00DF6FAC" w:rsidRDefault="0097247D" w:rsidP="005920AB">
            <w:pPr>
              <w:spacing w:before="40" w:after="40" w:line="360" w:lineRule="auto"/>
              <w:ind w:left="100" w:right="100"/>
            </w:pPr>
            <w:r w:rsidRPr="00DF6FAC">
              <w:rPr>
                <w:rFonts w:eastAsia="Arial"/>
                <w:color w:val="111111"/>
                <w:sz w:val="22"/>
                <w:szCs w:val="22"/>
              </w:rPr>
              <w:t>At times, say</w:t>
            </w:r>
            <w:r w:rsidR="002B7083">
              <w:rPr>
                <w:rFonts w:eastAsia="Arial"/>
                <w:color w:val="111111"/>
                <w:sz w:val="22"/>
                <w:szCs w:val="22"/>
              </w:rPr>
              <w:t>s</w:t>
            </w:r>
            <w:r w:rsidRPr="00DF6FAC">
              <w:rPr>
                <w:rFonts w:eastAsia="Arial"/>
                <w:color w:val="111111"/>
                <w:sz w:val="22"/>
                <w:szCs w:val="22"/>
              </w:rPr>
              <w:t xml:space="preserve"> things that others find odd or strange</w:t>
            </w:r>
          </w:p>
        </w:tc>
        <w:tc>
          <w:tcPr>
            <w:tcW w:w="720" w:type="dxa"/>
            <w:shd w:val="clear" w:color="auto" w:fill="FFFFFF"/>
            <w:tcMar>
              <w:top w:w="0" w:type="dxa"/>
              <w:left w:w="0" w:type="dxa"/>
              <w:bottom w:w="0" w:type="dxa"/>
              <w:right w:w="0" w:type="dxa"/>
            </w:tcMar>
            <w:vAlign w:val="center"/>
          </w:tcPr>
          <w:p w14:paraId="2581B87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0.69</w:t>
            </w:r>
          </w:p>
        </w:tc>
        <w:tc>
          <w:tcPr>
            <w:tcW w:w="720" w:type="dxa"/>
            <w:shd w:val="clear" w:color="auto" w:fill="FFFFFF"/>
            <w:tcMar>
              <w:top w:w="0" w:type="dxa"/>
              <w:left w:w="0" w:type="dxa"/>
              <w:bottom w:w="0" w:type="dxa"/>
              <w:right w:w="0" w:type="dxa"/>
            </w:tcMar>
            <w:vAlign w:val="center"/>
          </w:tcPr>
          <w:p w14:paraId="7C8ECCA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1.6</w:t>
            </w:r>
          </w:p>
        </w:tc>
        <w:tc>
          <w:tcPr>
            <w:tcW w:w="720" w:type="dxa"/>
            <w:shd w:val="clear" w:color="auto" w:fill="FFFFFF"/>
            <w:tcMar>
              <w:top w:w="0" w:type="dxa"/>
              <w:left w:w="0" w:type="dxa"/>
              <w:bottom w:w="0" w:type="dxa"/>
              <w:right w:w="0" w:type="dxa"/>
            </w:tcMar>
            <w:vAlign w:val="center"/>
          </w:tcPr>
          <w:p w14:paraId="0D4EF71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2.47</w:t>
            </w:r>
          </w:p>
        </w:tc>
        <w:tc>
          <w:tcPr>
            <w:tcW w:w="720" w:type="dxa"/>
            <w:shd w:val="clear" w:color="auto" w:fill="FFFFFF"/>
            <w:tcMar>
              <w:top w:w="0" w:type="dxa"/>
              <w:left w:w="0" w:type="dxa"/>
              <w:bottom w:w="0" w:type="dxa"/>
              <w:right w:w="0" w:type="dxa"/>
            </w:tcMar>
            <w:vAlign w:val="center"/>
          </w:tcPr>
          <w:p w14:paraId="29692882"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4.66</w:t>
            </w:r>
          </w:p>
        </w:tc>
        <w:tc>
          <w:tcPr>
            <w:tcW w:w="720" w:type="dxa"/>
            <w:shd w:val="clear" w:color="auto" w:fill="FFFFFF"/>
            <w:tcMar>
              <w:top w:w="0" w:type="dxa"/>
              <w:left w:w="0" w:type="dxa"/>
              <w:bottom w:w="0" w:type="dxa"/>
              <w:right w:w="0" w:type="dxa"/>
            </w:tcMar>
            <w:vAlign w:val="center"/>
          </w:tcPr>
          <w:p w14:paraId="4243DB3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2.63</w:t>
            </w:r>
          </w:p>
        </w:tc>
        <w:tc>
          <w:tcPr>
            <w:tcW w:w="864" w:type="dxa"/>
            <w:shd w:val="clear" w:color="auto" w:fill="FFFFFF"/>
            <w:tcMar>
              <w:top w:w="0" w:type="dxa"/>
              <w:left w:w="0" w:type="dxa"/>
              <w:bottom w:w="0" w:type="dxa"/>
              <w:right w:w="0" w:type="dxa"/>
            </w:tcMar>
            <w:vAlign w:val="center"/>
          </w:tcPr>
          <w:p w14:paraId="403CCA15"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72154F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46CCF297" w14:textId="77777777" w:rsidTr="005920AB">
        <w:trPr>
          <w:cantSplit/>
          <w:trHeight w:val="453"/>
          <w:jc w:val="center"/>
        </w:trPr>
        <w:tc>
          <w:tcPr>
            <w:tcW w:w="1440" w:type="dxa"/>
            <w:shd w:val="clear" w:color="auto" w:fill="FFFFFF"/>
            <w:tcMar>
              <w:top w:w="0" w:type="dxa"/>
              <w:left w:w="0" w:type="dxa"/>
              <w:bottom w:w="0" w:type="dxa"/>
              <w:right w:w="0" w:type="dxa"/>
            </w:tcMar>
            <w:vAlign w:val="center"/>
          </w:tcPr>
          <w:p w14:paraId="2498986E" w14:textId="77777777" w:rsidR="0097247D" w:rsidRPr="00DF6FAC" w:rsidRDefault="0097247D" w:rsidP="005920AB">
            <w:pPr>
              <w:spacing w:before="40" w:after="40" w:line="360" w:lineRule="auto"/>
              <w:ind w:left="100" w:right="100"/>
            </w:pPr>
            <w:r w:rsidRPr="00DF6FAC">
              <w:rPr>
                <w:rFonts w:eastAsia="Arial"/>
                <w:color w:val="111111"/>
                <w:sz w:val="22"/>
                <w:szCs w:val="22"/>
              </w:rPr>
              <w:t>oddt_3m</w:t>
            </w:r>
          </w:p>
        </w:tc>
        <w:tc>
          <w:tcPr>
            <w:tcW w:w="4896" w:type="dxa"/>
            <w:shd w:val="clear" w:color="auto" w:fill="FFFFFF"/>
            <w:tcMar>
              <w:top w:w="0" w:type="dxa"/>
              <w:left w:w="0" w:type="dxa"/>
              <w:bottom w:w="0" w:type="dxa"/>
              <w:right w:w="0" w:type="dxa"/>
            </w:tcMar>
            <w:vAlign w:val="center"/>
          </w:tcPr>
          <w:p w14:paraId="0D1C70F5" w14:textId="77777777" w:rsidR="0097247D" w:rsidRPr="00DF6FAC" w:rsidRDefault="0097247D" w:rsidP="005920AB">
            <w:pPr>
              <w:spacing w:before="40" w:after="40" w:line="360" w:lineRule="auto"/>
              <w:ind w:left="100" w:right="100"/>
            </w:pPr>
            <w:r w:rsidRPr="00DF6FAC">
              <w:rPr>
                <w:rFonts w:eastAsia="Arial"/>
                <w:color w:val="111111"/>
                <w:sz w:val="22"/>
                <w:szCs w:val="22"/>
              </w:rPr>
              <w:t>His/her behavior is weird</w:t>
            </w:r>
          </w:p>
        </w:tc>
        <w:tc>
          <w:tcPr>
            <w:tcW w:w="720" w:type="dxa"/>
            <w:shd w:val="clear" w:color="auto" w:fill="FFFFFF"/>
            <w:tcMar>
              <w:top w:w="0" w:type="dxa"/>
              <w:left w:w="0" w:type="dxa"/>
              <w:bottom w:w="0" w:type="dxa"/>
              <w:right w:w="0" w:type="dxa"/>
            </w:tcMar>
            <w:vAlign w:val="center"/>
          </w:tcPr>
          <w:p w14:paraId="172614F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1.02</w:t>
            </w:r>
          </w:p>
        </w:tc>
        <w:tc>
          <w:tcPr>
            <w:tcW w:w="720" w:type="dxa"/>
            <w:shd w:val="clear" w:color="auto" w:fill="FFFFFF"/>
            <w:tcMar>
              <w:top w:w="0" w:type="dxa"/>
              <w:left w:w="0" w:type="dxa"/>
              <w:bottom w:w="0" w:type="dxa"/>
              <w:right w:w="0" w:type="dxa"/>
            </w:tcMar>
            <w:vAlign w:val="center"/>
          </w:tcPr>
          <w:p w14:paraId="2AFDFBE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1.85</w:t>
            </w:r>
          </w:p>
        </w:tc>
        <w:tc>
          <w:tcPr>
            <w:tcW w:w="720" w:type="dxa"/>
            <w:shd w:val="clear" w:color="auto" w:fill="FFFFFF"/>
            <w:tcMar>
              <w:top w:w="0" w:type="dxa"/>
              <w:left w:w="0" w:type="dxa"/>
              <w:bottom w:w="0" w:type="dxa"/>
              <w:right w:w="0" w:type="dxa"/>
            </w:tcMar>
            <w:vAlign w:val="center"/>
          </w:tcPr>
          <w:p w14:paraId="6CB68A8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2.48</w:t>
            </w:r>
          </w:p>
        </w:tc>
        <w:tc>
          <w:tcPr>
            <w:tcW w:w="720" w:type="dxa"/>
            <w:shd w:val="clear" w:color="auto" w:fill="FFFFFF"/>
            <w:tcMar>
              <w:top w:w="0" w:type="dxa"/>
              <w:left w:w="0" w:type="dxa"/>
              <w:bottom w:w="0" w:type="dxa"/>
              <w:right w:w="0" w:type="dxa"/>
            </w:tcMar>
            <w:vAlign w:val="center"/>
          </w:tcPr>
          <w:p w14:paraId="31EDA90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w:t>
            </w:r>
          </w:p>
        </w:tc>
        <w:tc>
          <w:tcPr>
            <w:tcW w:w="720" w:type="dxa"/>
            <w:shd w:val="clear" w:color="auto" w:fill="FFFFFF"/>
            <w:tcMar>
              <w:top w:w="0" w:type="dxa"/>
              <w:left w:w="0" w:type="dxa"/>
              <w:bottom w:w="0" w:type="dxa"/>
              <w:right w:w="0" w:type="dxa"/>
            </w:tcMar>
            <w:vAlign w:val="center"/>
          </w:tcPr>
          <w:p w14:paraId="057928F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3.39</w:t>
            </w:r>
          </w:p>
        </w:tc>
        <w:tc>
          <w:tcPr>
            <w:tcW w:w="864" w:type="dxa"/>
            <w:shd w:val="clear" w:color="auto" w:fill="FFFFFF"/>
            <w:tcMar>
              <w:top w:w="0" w:type="dxa"/>
              <w:left w:w="0" w:type="dxa"/>
              <w:bottom w:w="0" w:type="dxa"/>
              <w:right w:w="0" w:type="dxa"/>
            </w:tcMar>
            <w:vAlign w:val="center"/>
          </w:tcPr>
          <w:p w14:paraId="1425358B"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7283D69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172CD153" w14:textId="77777777" w:rsidTr="005920AB">
        <w:trPr>
          <w:cantSplit/>
          <w:trHeight w:val="457"/>
          <w:jc w:val="center"/>
        </w:trPr>
        <w:tc>
          <w:tcPr>
            <w:tcW w:w="1440" w:type="dxa"/>
            <w:shd w:val="clear" w:color="auto" w:fill="FFFFFF"/>
            <w:tcMar>
              <w:top w:w="0" w:type="dxa"/>
              <w:left w:w="0" w:type="dxa"/>
              <w:bottom w:w="0" w:type="dxa"/>
              <w:right w:w="0" w:type="dxa"/>
            </w:tcMar>
            <w:vAlign w:val="center"/>
          </w:tcPr>
          <w:p w14:paraId="3F83757B" w14:textId="77777777" w:rsidR="0097247D" w:rsidRPr="00DF6FAC" w:rsidRDefault="0097247D" w:rsidP="005920AB">
            <w:pPr>
              <w:spacing w:before="40" w:after="40" w:line="360" w:lineRule="auto"/>
              <w:ind w:left="100" w:right="100"/>
            </w:pPr>
            <w:r w:rsidRPr="00DF6FAC">
              <w:rPr>
                <w:rFonts w:eastAsia="Arial"/>
                <w:color w:val="111111"/>
                <w:sz w:val="22"/>
                <w:szCs w:val="22"/>
              </w:rPr>
              <w:t>oddt_4m</w:t>
            </w:r>
          </w:p>
        </w:tc>
        <w:tc>
          <w:tcPr>
            <w:tcW w:w="4896" w:type="dxa"/>
            <w:shd w:val="clear" w:color="auto" w:fill="FFFFFF"/>
            <w:tcMar>
              <w:top w:w="0" w:type="dxa"/>
              <w:left w:w="0" w:type="dxa"/>
              <w:bottom w:w="0" w:type="dxa"/>
              <w:right w:w="0" w:type="dxa"/>
            </w:tcMar>
            <w:vAlign w:val="center"/>
          </w:tcPr>
          <w:p w14:paraId="313EB55E" w14:textId="058ADAA8" w:rsidR="0097247D" w:rsidRPr="00DF6FAC" w:rsidRDefault="0097247D" w:rsidP="005920AB">
            <w:pPr>
              <w:spacing w:before="40" w:after="40" w:line="360" w:lineRule="auto"/>
              <w:ind w:left="100" w:right="100"/>
            </w:pPr>
            <w:r w:rsidRPr="00DF6FAC">
              <w:rPr>
                <w:rFonts w:eastAsia="Arial"/>
                <w:color w:val="111111"/>
                <w:sz w:val="22"/>
                <w:szCs w:val="22"/>
              </w:rPr>
              <w:t xml:space="preserve">His/her </w:t>
            </w:r>
            <w:r w:rsidR="00BD36BA">
              <w:rPr>
                <w:rFonts w:eastAsia="Arial"/>
                <w:color w:val="111111"/>
                <w:sz w:val="22"/>
                <w:szCs w:val="22"/>
              </w:rPr>
              <w:t>creativity</w:t>
            </w:r>
            <w:r w:rsidR="00BD36BA" w:rsidRPr="00DF6FAC">
              <w:rPr>
                <w:rFonts w:eastAsia="Arial"/>
                <w:color w:val="111111"/>
                <w:sz w:val="22"/>
                <w:szCs w:val="22"/>
              </w:rPr>
              <w:t xml:space="preserve"> </w:t>
            </w:r>
            <w:r w:rsidRPr="00DF6FAC">
              <w:rPr>
                <w:rFonts w:eastAsia="Arial"/>
                <w:color w:val="111111"/>
                <w:sz w:val="22"/>
                <w:szCs w:val="22"/>
              </w:rPr>
              <w:t>is</w:t>
            </w:r>
            <w:r w:rsidR="00BD36BA">
              <w:rPr>
                <w:rFonts w:eastAsia="Arial"/>
                <w:color w:val="111111"/>
                <w:sz w:val="22"/>
                <w:szCs w:val="22"/>
              </w:rPr>
              <w:t xml:space="preserve"> difficult to understand </w:t>
            </w:r>
            <w:r w:rsidRPr="00DF6FAC">
              <w:rPr>
                <w:rFonts w:eastAsia="Arial"/>
                <w:color w:val="111111"/>
                <w:sz w:val="22"/>
                <w:szCs w:val="22"/>
              </w:rPr>
              <w:t>for other people</w:t>
            </w:r>
          </w:p>
        </w:tc>
        <w:tc>
          <w:tcPr>
            <w:tcW w:w="720" w:type="dxa"/>
            <w:shd w:val="clear" w:color="auto" w:fill="FFFFFF"/>
            <w:tcMar>
              <w:top w:w="0" w:type="dxa"/>
              <w:left w:w="0" w:type="dxa"/>
              <w:bottom w:w="0" w:type="dxa"/>
              <w:right w:w="0" w:type="dxa"/>
            </w:tcMar>
            <w:vAlign w:val="center"/>
          </w:tcPr>
          <w:p w14:paraId="4DC0AE24"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0.35</w:t>
            </w:r>
          </w:p>
        </w:tc>
        <w:tc>
          <w:tcPr>
            <w:tcW w:w="720" w:type="dxa"/>
            <w:shd w:val="clear" w:color="auto" w:fill="FFFFFF"/>
            <w:tcMar>
              <w:top w:w="0" w:type="dxa"/>
              <w:left w:w="0" w:type="dxa"/>
              <w:bottom w:w="0" w:type="dxa"/>
              <w:right w:w="0" w:type="dxa"/>
            </w:tcMar>
            <w:vAlign w:val="center"/>
          </w:tcPr>
          <w:p w14:paraId="73E5707E"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1.75</w:t>
            </w:r>
          </w:p>
        </w:tc>
        <w:tc>
          <w:tcPr>
            <w:tcW w:w="720" w:type="dxa"/>
            <w:shd w:val="clear" w:color="auto" w:fill="FFFFFF"/>
            <w:tcMar>
              <w:top w:w="0" w:type="dxa"/>
              <w:left w:w="0" w:type="dxa"/>
              <w:bottom w:w="0" w:type="dxa"/>
              <w:right w:w="0" w:type="dxa"/>
            </w:tcMar>
            <w:vAlign w:val="center"/>
          </w:tcPr>
          <w:p w14:paraId="441994AC"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2.86</w:t>
            </w:r>
          </w:p>
        </w:tc>
        <w:tc>
          <w:tcPr>
            <w:tcW w:w="720" w:type="dxa"/>
            <w:shd w:val="clear" w:color="auto" w:fill="FFFFFF"/>
            <w:tcMar>
              <w:top w:w="0" w:type="dxa"/>
              <w:left w:w="0" w:type="dxa"/>
              <w:bottom w:w="0" w:type="dxa"/>
              <w:right w:w="0" w:type="dxa"/>
            </w:tcMar>
            <w:vAlign w:val="center"/>
          </w:tcPr>
          <w:p w14:paraId="246970EA"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6.53</w:t>
            </w:r>
          </w:p>
        </w:tc>
        <w:tc>
          <w:tcPr>
            <w:tcW w:w="720" w:type="dxa"/>
            <w:shd w:val="clear" w:color="auto" w:fill="FFFFFF"/>
            <w:tcMar>
              <w:top w:w="0" w:type="dxa"/>
              <w:left w:w="0" w:type="dxa"/>
              <w:bottom w:w="0" w:type="dxa"/>
              <w:right w:w="0" w:type="dxa"/>
            </w:tcMar>
            <w:vAlign w:val="center"/>
          </w:tcPr>
          <w:p w14:paraId="7C1D8018"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1.39</w:t>
            </w:r>
          </w:p>
        </w:tc>
        <w:tc>
          <w:tcPr>
            <w:tcW w:w="864" w:type="dxa"/>
            <w:shd w:val="clear" w:color="auto" w:fill="FFFFFF"/>
            <w:tcMar>
              <w:top w:w="0" w:type="dxa"/>
              <w:left w:w="0" w:type="dxa"/>
              <w:bottom w:w="0" w:type="dxa"/>
              <w:right w:w="0" w:type="dxa"/>
            </w:tcMar>
            <w:vAlign w:val="center"/>
          </w:tcPr>
          <w:p w14:paraId="12C816AD"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211AAB5D"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651E4AEB" w14:textId="77777777" w:rsidTr="005920AB">
        <w:trPr>
          <w:cantSplit/>
          <w:trHeight w:val="455"/>
          <w:jc w:val="center"/>
        </w:trPr>
        <w:tc>
          <w:tcPr>
            <w:tcW w:w="1440" w:type="dxa"/>
            <w:shd w:val="clear" w:color="auto" w:fill="FFFFFF"/>
            <w:tcMar>
              <w:top w:w="0" w:type="dxa"/>
              <w:left w:w="0" w:type="dxa"/>
              <w:bottom w:w="0" w:type="dxa"/>
              <w:right w:w="0" w:type="dxa"/>
            </w:tcMar>
            <w:vAlign w:val="center"/>
          </w:tcPr>
          <w:p w14:paraId="2D671C05" w14:textId="77777777" w:rsidR="0097247D" w:rsidRPr="00DF6FAC" w:rsidRDefault="0097247D" w:rsidP="005920AB">
            <w:pPr>
              <w:spacing w:before="40" w:after="40" w:line="360" w:lineRule="auto"/>
              <w:ind w:left="100" w:right="100"/>
            </w:pPr>
            <w:r w:rsidRPr="00DF6FAC">
              <w:rPr>
                <w:rFonts w:eastAsia="Arial"/>
                <w:color w:val="111111"/>
                <w:sz w:val="22"/>
                <w:szCs w:val="22"/>
              </w:rPr>
              <w:t>oddt_5m</w:t>
            </w:r>
          </w:p>
        </w:tc>
        <w:tc>
          <w:tcPr>
            <w:tcW w:w="4896" w:type="dxa"/>
            <w:shd w:val="clear" w:color="auto" w:fill="FFFFFF"/>
            <w:tcMar>
              <w:top w:w="0" w:type="dxa"/>
              <w:left w:w="0" w:type="dxa"/>
              <w:bottom w:w="0" w:type="dxa"/>
              <w:right w:w="0" w:type="dxa"/>
            </w:tcMar>
            <w:vAlign w:val="center"/>
          </w:tcPr>
          <w:p w14:paraId="67AAAE80" w14:textId="77777777" w:rsidR="0097247D" w:rsidRPr="00DF6FAC" w:rsidRDefault="0097247D" w:rsidP="005920AB">
            <w:pPr>
              <w:spacing w:before="40" w:after="40" w:line="360" w:lineRule="auto"/>
              <w:ind w:left="100" w:right="100"/>
            </w:pPr>
            <w:r w:rsidRPr="00DF6FAC">
              <w:rPr>
                <w:rFonts w:eastAsia="Arial"/>
                <w:color w:val="111111"/>
                <w:sz w:val="22"/>
                <w:szCs w:val="22"/>
              </w:rPr>
              <w:t>Comes up with new ideas that others do not understand</w:t>
            </w:r>
          </w:p>
        </w:tc>
        <w:tc>
          <w:tcPr>
            <w:tcW w:w="720" w:type="dxa"/>
            <w:shd w:val="clear" w:color="auto" w:fill="FFFFFF"/>
            <w:tcMar>
              <w:top w:w="0" w:type="dxa"/>
              <w:left w:w="0" w:type="dxa"/>
              <w:bottom w:w="0" w:type="dxa"/>
              <w:right w:w="0" w:type="dxa"/>
            </w:tcMar>
            <w:vAlign w:val="center"/>
          </w:tcPr>
          <w:p w14:paraId="19F557A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0.66</w:t>
            </w:r>
          </w:p>
        </w:tc>
        <w:tc>
          <w:tcPr>
            <w:tcW w:w="720" w:type="dxa"/>
            <w:shd w:val="clear" w:color="auto" w:fill="FFFFFF"/>
            <w:tcMar>
              <w:top w:w="0" w:type="dxa"/>
              <w:left w:w="0" w:type="dxa"/>
              <w:bottom w:w="0" w:type="dxa"/>
              <w:right w:w="0" w:type="dxa"/>
            </w:tcMar>
            <w:vAlign w:val="center"/>
          </w:tcPr>
          <w:p w14:paraId="7430F590"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2.03</w:t>
            </w:r>
          </w:p>
        </w:tc>
        <w:tc>
          <w:tcPr>
            <w:tcW w:w="720" w:type="dxa"/>
            <w:shd w:val="clear" w:color="auto" w:fill="FFFFFF"/>
            <w:tcMar>
              <w:top w:w="0" w:type="dxa"/>
              <w:left w:w="0" w:type="dxa"/>
              <w:bottom w:w="0" w:type="dxa"/>
              <w:right w:w="0" w:type="dxa"/>
            </w:tcMar>
            <w:vAlign w:val="center"/>
          </w:tcPr>
          <w:p w14:paraId="1549893B"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2.58</w:t>
            </w:r>
          </w:p>
        </w:tc>
        <w:tc>
          <w:tcPr>
            <w:tcW w:w="720" w:type="dxa"/>
            <w:shd w:val="clear" w:color="auto" w:fill="FFFFFF"/>
            <w:tcMar>
              <w:top w:w="0" w:type="dxa"/>
              <w:left w:w="0" w:type="dxa"/>
              <w:bottom w:w="0" w:type="dxa"/>
              <w:right w:w="0" w:type="dxa"/>
            </w:tcMar>
            <w:vAlign w:val="center"/>
          </w:tcPr>
          <w:p w14:paraId="41224FE9"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4.84</w:t>
            </w:r>
          </w:p>
        </w:tc>
        <w:tc>
          <w:tcPr>
            <w:tcW w:w="720" w:type="dxa"/>
            <w:shd w:val="clear" w:color="auto" w:fill="FFFFFF"/>
            <w:tcMar>
              <w:top w:w="0" w:type="dxa"/>
              <w:left w:w="0" w:type="dxa"/>
              <w:bottom w:w="0" w:type="dxa"/>
              <w:right w:w="0" w:type="dxa"/>
            </w:tcMar>
            <w:vAlign w:val="center"/>
          </w:tcPr>
          <w:p w14:paraId="5C606F51"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1.86</w:t>
            </w:r>
          </w:p>
        </w:tc>
        <w:tc>
          <w:tcPr>
            <w:tcW w:w="864" w:type="dxa"/>
            <w:shd w:val="clear" w:color="auto" w:fill="FFFFFF"/>
            <w:tcMar>
              <w:top w:w="0" w:type="dxa"/>
              <w:left w:w="0" w:type="dxa"/>
              <w:bottom w:w="0" w:type="dxa"/>
              <w:right w:w="0" w:type="dxa"/>
            </w:tcMar>
            <w:vAlign w:val="center"/>
          </w:tcPr>
          <w:p w14:paraId="7A9B4FD0" w14:textId="77777777" w:rsidR="0097247D" w:rsidRPr="00DF6FAC" w:rsidRDefault="0097247D" w:rsidP="00691648">
            <w:pPr>
              <w:spacing w:before="40" w:after="40" w:line="360" w:lineRule="auto"/>
              <w:ind w:left="100" w:right="100"/>
              <w:jc w:val="right"/>
            </w:pPr>
          </w:p>
        </w:tc>
        <w:tc>
          <w:tcPr>
            <w:tcW w:w="648" w:type="dxa"/>
            <w:shd w:val="clear" w:color="auto" w:fill="FFFFFF"/>
            <w:tcMar>
              <w:top w:w="0" w:type="dxa"/>
              <w:left w:w="0" w:type="dxa"/>
              <w:bottom w:w="0" w:type="dxa"/>
              <w:right w:w="0" w:type="dxa"/>
            </w:tcMar>
            <w:vAlign w:val="center"/>
          </w:tcPr>
          <w:p w14:paraId="3351D32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tr w:rsidR="0097247D" w:rsidRPr="00DF6FAC" w14:paraId="220D55A7" w14:textId="77777777" w:rsidTr="005920AB">
        <w:trPr>
          <w:cantSplit/>
          <w:trHeight w:val="457"/>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14:paraId="562D0BB6" w14:textId="77777777" w:rsidR="0097247D" w:rsidRPr="00DF6FAC" w:rsidRDefault="0097247D" w:rsidP="005920AB">
            <w:pPr>
              <w:spacing w:before="40" w:after="40" w:line="360" w:lineRule="auto"/>
              <w:ind w:left="100" w:right="100"/>
            </w:pPr>
            <w:r w:rsidRPr="00DF6FAC">
              <w:rPr>
                <w:rFonts w:eastAsia="Arial"/>
                <w:color w:val="111111"/>
                <w:sz w:val="22"/>
                <w:szCs w:val="22"/>
              </w:rPr>
              <w:t>oddt_6m</w:t>
            </w:r>
          </w:p>
        </w:tc>
        <w:tc>
          <w:tcPr>
            <w:tcW w:w="4896" w:type="dxa"/>
            <w:tcBorders>
              <w:bottom w:val="single" w:sz="16" w:space="0" w:color="000000"/>
            </w:tcBorders>
            <w:shd w:val="clear" w:color="auto" w:fill="FFFFFF"/>
            <w:tcMar>
              <w:top w:w="0" w:type="dxa"/>
              <w:left w:w="0" w:type="dxa"/>
              <w:bottom w:w="0" w:type="dxa"/>
              <w:right w:w="0" w:type="dxa"/>
            </w:tcMar>
            <w:vAlign w:val="center"/>
          </w:tcPr>
          <w:p w14:paraId="19272601" w14:textId="77777777" w:rsidR="0097247D" w:rsidRPr="00DF6FAC" w:rsidRDefault="0097247D" w:rsidP="005920AB">
            <w:pPr>
              <w:spacing w:before="40" w:after="40" w:line="360" w:lineRule="auto"/>
              <w:ind w:left="100" w:right="100"/>
            </w:pPr>
            <w:r w:rsidRPr="00DF6FAC">
              <w:rPr>
                <w:rFonts w:eastAsia="Arial"/>
                <w:color w:val="111111"/>
                <w:sz w:val="22"/>
                <w:szCs w:val="22"/>
              </w:rPr>
              <w:t>Has strange fantasies</w:t>
            </w:r>
          </w:p>
        </w:tc>
        <w:tc>
          <w:tcPr>
            <w:tcW w:w="720" w:type="dxa"/>
            <w:tcBorders>
              <w:bottom w:val="single" w:sz="16" w:space="0" w:color="000000"/>
            </w:tcBorders>
            <w:shd w:val="clear" w:color="auto" w:fill="FFFFFF"/>
            <w:tcMar>
              <w:top w:w="0" w:type="dxa"/>
              <w:left w:w="0" w:type="dxa"/>
              <w:bottom w:w="0" w:type="dxa"/>
              <w:right w:w="0" w:type="dxa"/>
            </w:tcMar>
            <w:vAlign w:val="center"/>
          </w:tcPr>
          <w:p w14:paraId="0DE9A28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1.11</w:t>
            </w:r>
          </w:p>
        </w:tc>
        <w:tc>
          <w:tcPr>
            <w:tcW w:w="720" w:type="dxa"/>
            <w:tcBorders>
              <w:bottom w:val="single" w:sz="16" w:space="0" w:color="000000"/>
            </w:tcBorders>
            <w:shd w:val="clear" w:color="auto" w:fill="FFFFFF"/>
            <w:tcMar>
              <w:top w:w="0" w:type="dxa"/>
              <w:left w:w="0" w:type="dxa"/>
              <w:bottom w:w="0" w:type="dxa"/>
              <w:right w:w="0" w:type="dxa"/>
            </w:tcMar>
            <w:vAlign w:val="center"/>
          </w:tcPr>
          <w:p w14:paraId="570C9DF5"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1.88</w:t>
            </w:r>
          </w:p>
        </w:tc>
        <w:tc>
          <w:tcPr>
            <w:tcW w:w="720" w:type="dxa"/>
            <w:tcBorders>
              <w:bottom w:val="single" w:sz="16" w:space="0" w:color="000000"/>
            </w:tcBorders>
            <w:shd w:val="clear" w:color="auto" w:fill="FFFFFF"/>
            <w:tcMar>
              <w:top w:w="0" w:type="dxa"/>
              <w:left w:w="0" w:type="dxa"/>
              <w:bottom w:w="0" w:type="dxa"/>
              <w:right w:w="0" w:type="dxa"/>
            </w:tcMar>
            <w:vAlign w:val="center"/>
          </w:tcPr>
          <w:p w14:paraId="1A14B173"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2.37</w:t>
            </w:r>
          </w:p>
        </w:tc>
        <w:tc>
          <w:tcPr>
            <w:tcW w:w="720" w:type="dxa"/>
            <w:tcBorders>
              <w:bottom w:val="single" w:sz="16" w:space="0" w:color="000000"/>
            </w:tcBorders>
            <w:shd w:val="clear" w:color="auto" w:fill="FFFFFF"/>
            <w:tcMar>
              <w:top w:w="0" w:type="dxa"/>
              <w:left w:w="0" w:type="dxa"/>
              <w:bottom w:w="0" w:type="dxa"/>
              <w:right w:w="0" w:type="dxa"/>
            </w:tcMar>
            <w:vAlign w:val="center"/>
          </w:tcPr>
          <w:p w14:paraId="26E83C68" w14:textId="77777777" w:rsidR="0097247D" w:rsidRPr="00DF6FAC" w:rsidRDefault="0097247D" w:rsidP="00691648">
            <w:pPr>
              <w:spacing w:before="40" w:after="40" w:line="360" w:lineRule="auto"/>
              <w:ind w:left="100" w:right="100"/>
              <w:jc w:val="right"/>
            </w:pPr>
          </w:p>
        </w:tc>
        <w:tc>
          <w:tcPr>
            <w:tcW w:w="720" w:type="dxa"/>
            <w:tcBorders>
              <w:bottom w:val="single" w:sz="16" w:space="0" w:color="000000"/>
            </w:tcBorders>
            <w:shd w:val="clear" w:color="auto" w:fill="FFFFFF"/>
            <w:tcMar>
              <w:top w:w="0" w:type="dxa"/>
              <w:left w:w="0" w:type="dxa"/>
              <w:bottom w:w="0" w:type="dxa"/>
              <w:right w:w="0" w:type="dxa"/>
            </w:tcMar>
            <w:vAlign w:val="center"/>
          </w:tcPr>
          <w:p w14:paraId="36621B07"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3.59</w:t>
            </w:r>
          </w:p>
        </w:tc>
        <w:tc>
          <w:tcPr>
            <w:tcW w:w="864" w:type="dxa"/>
            <w:tcBorders>
              <w:bottom w:val="single" w:sz="16" w:space="0" w:color="000000"/>
            </w:tcBorders>
            <w:shd w:val="clear" w:color="auto" w:fill="FFFFFF"/>
            <w:tcMar>
              <w:top w:w="0" w:type="dxa"/>
              <w:left w:w="0" w:type="dxa"/>
              <w:bottom w:w="0" w:type="dxa"/>
              <w:right w:w="0" w:type="dxa"/>
            </w:tcMar>
            <w:vAlign w:val="center"/>
          </w:tcPr>
          <w:p w14:paraId="6CB3ACB0" w14:textId="77777777" w:rsidR="0097247D" w:rsidRPr="00DF6FAC" w:rsidRDefault="0097247D" w:rsidP="00691648">
            <w:pPr>
              <w:spacing w:before="40" w:after="40" w:line="360" w:lineRule="auto"/>
              <w:ind w:left="100" w:right="100"/>
              <w:jc w:val="right"/>
            </w:pPr>
          </w:p>
        </w:tc>
        <w:tc>
          <w:tcPr>
            <w:tcW w:w="648" w:type="dxa"/>
            <w:tcBorders>
              <w:bottom w:val="single" w:sz="16" w:space="0" w:color="000000"/>
            </w:tcBorders>
            <w:shd w:val="clear" w:color="auto" w:fill="FFFFFF"/>
            <w:tcMar>
              <w:top w:w="0" w:type="dxa"/>
              <w:left w:w="0" w:type="dxa"/>
              <w:bottom w:w="0" w:type="dxa"/>
              <w:right w:w="0" w:type="dxa"/>
            </w:tcMar>
            <w:vAlign w:val="center"/>
          </w:tcPr>
          <w:p w14:paraId="43F4D146" w14:textId="77777777" w:rsidR="0097247D" w:rsidRPr="00DF6FAC" w:rsidRDefault="0097247D" w:rsidP="00691648">
            <w:pPr>
              <w:spacing w:before="40" w:after="40" w:line="360" w:lineRule="auto"/>
              <w:ind w:left="100" w:right="100"/>
              <w:jc w:val="right"/>
            </w:pPr>
            <w:r w:rsidRPr="00DF6FAC">
              <w:rPr>
                <w:rFonts w:eastAsia="Arial"/>
                <w:color w:val="111111"/>
                <w:sz w:val="22"/>
                <w:szCs w:val="22"/>
              </w:rPr>
              <w:t xml:space="preserve"> </w:t>
            </w:r>
          </w:p>
        </w:tc>
      </w:tr>
      <w:bookmarkEnd w:id="26"/>
      <w:bookmarkEnd w:id="49"/>
    </w:tbl>
    <w:p w14:paraId="749BBEBB" w14:textId="77777777" w:rsidR="0097247D" w:rsidRPr="00DF6FAC" w:rsidRDefault="0097247D" w:rsidP="00593709"/>
    <w:sectPr w:rsidR="0097247D" w:rsidRPr="00DF6FAC" w:rsidSect="00986D00">
      <w:headerReference w:type="even" r:id="rId31"/>
      <w:headerReference w:type="default" r:id="rId32"/>
      <w:footerReference w:type="default" r:id="rId33"/>
      <w:pgSz w:w="11906" w:h="16838"/>
      <w:pgMar w:top="1440" w:right="1440" w:bottom="1440" w:left="1440" w:header="720" w:footer="720" w:gutter="0"/>
      <w:pgNumType w:start="1"/>
      <w:cols w:space="708"/>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976D8" w14:textId="77777777" w:rsidR="003315B5" w:rsidRDefault="003315B5">
      <w:pPr>
        <w:spacing w:before="0" w:after="0" w:line="240" w:lineRule="auto"/>
      </w:pPr>
      <w:r>
        <w:separator/>
      </w:r>
    </w:p>
  </w:endnote>
  <w:endnote w:type="continuationSeparator" w:id="0">
    <w:p w14:paraId="1765A01C" w14:textId="77777777" w:rsidR="003315B5" w:rsidRDefault="003315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WenQuanYi Micro Hei">
    <w:panose1 w:val="020B0604020202020204"/>
    <w:charset w:val="00"/>
    <w:family w:val="roman"/>
    <w:notTrueType/>
    <w:pitch w:val="default"/>
  </w:font>
  <w:font w:name="Lohit Hindi">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74D1A" w14:textId="77777777" w:rsidR="00920556" w:rsidRDefault="00920556">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84CDC" w14:textId="77777777" w:rsidR="003315B5" w:rsidRDefault="003315B5">
      <w:r>
        <w:separator/>
      </w:r>
    </w:p>
  </w:footnote>
  <w:footnote w:type="continuationSeparator" w:id="0">
    <w:p w14:paraId="4C06E5E5" w14:textId="77777777" w:rsidR="003315B5" w:rsidRDefault="00331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8433607"/>
      <w:docPartObj>
        <w:docPartGallery w:val="Page Numbers (Top of Page)"/>
        <w:docPartUnique/>
      </w:docPartObj>
    </w:sdtPr>
    <w:sdtContent>
      <w:p w14:paraId="7ABD98BD" w14:textId="77777777" w:rsidR="00920556" w:rsidRDefault="00920556" w:rsidP="00986D00">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6997F3F" w14:textId="77777777" w:rsidR="00920556" w:rsidRDefault="00920556" w:rsidP="00986D00">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12579502"/>
      <w:docPartObj>
        <w:docPartGallery w:val="Page Numbers (Top of Page)"/>
        <w:docPartUnique/>
      </w:docPartObj>
    </w:sdtPr>
    <w:sdtContent>
      <w:p w14:paraId="5728A057" w14:textId="77777777" w:rsidR="00920556" w:rsidRDefault="00920556" w:rsidP="00986D00">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sdtContent>
  </w:sdt>
  <w:p w14:paraId="4C9C0A7D" w14:textId="380A52A5" w:rsidR="00920556" w:rsidRPr="00986D00" w:rsidRDefault="00920556" w:rsidP="00986D00">
    <w:pPr>
      <w:pStyle w:val="Encabezado"/>
      <w:ind w:right="360"/>
      <w:rPr>
        <w:lang w:val="es-ES"/>
      </w:rPr>
    </w:pPr>
    <w:r>
      <w:rPr>
        <w:lang w:val="es-ES"/>
      </w:rPr>
      <w:t>DIPSI-B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07C0CF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D989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ctor Rouco">
    <w15:presenceInfo w15:providerId="AD" w15:userId="S::victor.rouco@ugent.be::3c1091e3-1db2-41ca-bcab-68bd45f5c0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2276"/>
    <w:rsid w:val="000613AE"/>
    <w:rsid w:val="00082FA7"/>
    <w:rsid w:val="0009305A"/>
    <w:rsid w:val="000A4232"/>
    <w:rsid w:val="000D5B87"/>
    <w:rsid w:val="000F6099"/>
    <w:rsid w:val="00100BA5"/>
    <w:rsid w:val="00106841"/>
    <w:rsid w:val="00107283"/>
    <w:rsid w:val="00133498"/>
    <w:rsid w:val="00136EB8"/>
    <w:rsid w:val="00151A23"/>
    <w:rsid w:val="0015465A"/>
    <w:rsid w:val="00197D00"/>
    <w:rsid w:val="001A4182"/>
    <w:rsid w:val="001C77B9"/>
    <w:rsid w:val="001D3C10"/>
    <w:rsid w:val="00204368"/>
    <w:rsid w:val="0020750F"/>
    <w:rsid w:val="002159AC"/>
    <w:rsid w:val="00215B7F"/>
    <w:rsid w:val="0021749B"/>
    <w:rsid w:val="00253E2B"/>
    <w:rsid w:val="002650AD"/>
    <w:rsid w:val="00270D7A"/>
    <w:rsid w:val="00275082"/>
    <w:rsid w:val="00285CD1"/>
    <w:rsid w:val="002B7083"/>
    <w:rsid w:val="002C680A"/>
    <w:rsid w:val="002D2AC0"/>
    <w:rsid w:val="002E42DC"/>
    <w:rsid w:val="00307968"/>
    <w:rsid w:val="00316C17"/>
    <w:rsid w:val="003315B5"/>
    <w:rsid w:val="00333C3F"/>
    <w:rsid w:val="0033481B"/>
    <w:rsid w:val="00355AC4"/>
    <w:rsid w:val="0038666A"/>
    <w:rsid w:val="003900E8"/>
    <w:rsid w:val="00390829"/>
    <w:rsid w:val="00393C9D"/>
    <w:rsid w:val="00394868"/>
    <w:rsid w:val="003B3861"/>
    <w:rsid w:val="003C21D7"/>
    <w:rsid w:val="003C228A"/>
    <w:rsid w:val="003D248E"/>
    <w:rsid w:val="003E00E2"/>
    <w:rsid w:val="00414304"/>
    <w:rsid w:val="00422324"/>
    <w:rsid w:val="00451CAC"/>
    <w:rsid w:val="00465313"/>
    <w:rsid w:val="00483DEF"/>
    <w:rsid w:val="00492E80"/>
    <w:rsid w:val="004934DF"/>
    <w:rsid w:val="00493BFB"/>
    <w:rsid w:val="004A0BAC"/>
    <w:rsid w:val="004A37F5"/>
    <w:rsid w:val="004B4B2B"/>
    <w:rsid w:val="004D4034"/>
    <w:rsid w:val="004D4952"/>
    <w:rsid w:val="004E29B3"/>
    <w:rsid w:val="004E5B61"/>
    <w:rsid w:val="004E5DE4"/>
    <w:rsid w:val="004E7470"/>
    <w:rsid w:val="004F389D"/>
    <w:rsid w:val="005308E6"/>
    <w:rsid w:val="005315ED"/>
    <w:rsid w:val="00543446"/>
    <w:rsid w:val="00590D07"/>
    <w:rsid w:val="005920AB"/>
    <w:rsid w:val="00593709"/>
    <w:rsid w:val="005A5416"/>
    <w:rsid w:val="005A603B"/>
    <w:rsid w:val="005B2188"/>
    <w:rsid w:val="005D3D5B"/>
    <w:rsid w:val="00632797"/>
    <w:rsid w:val="00652EDA"/>
    <w:rsid w:val="00666F37"/>
    <w:rsid w:val="00675B23"/>
    <w:rsid w:val="00691648"/>
    <w:rsid w:val="006950F5"/>
    <w:rsid w:val="006C3036"/>
    <w:rsid w:val="006C5A63"/>
    <w:rsid w:val="006D55EF"/>
    <w:rsid w:val="006D7A4F"/>
    <w:rsid w:val="006F4891"/>
    <w:rsid w:val="0072249F"/>
    <w:rsid w:val="0074410E"/>
    <w:rsid w:val="007519DF"/>
    <w:rsid w:val="00756D7F"/>
    <w:rsid w:val="007630DB"/>
    <w:rsid w:val="00784D58"/>
    <w:rsid w:val="00791661"/>
    <w:rsid w:val="00791D90"/>
    <w:rsid w:val="007A27F7"/>
    <w:rsid w:val="007C6667"/>
    <w:rsid w:val="007E4EEE"/>
    <w:rsid w:val="007F0498"/>
    <w:rsid w:val="007F528F"/>
    <w:rsid w:val="00831D1A"/>
    <w:rsid w:val="008333FD"/>
    <w:rsid w:val="0084418F"/>
    <w:rsid w:val="00846AF9"/>
    <w:rsid w:val="008558B7"/>
    <w:rsid w:val="0088721E"/>
    <w:rsid w:val="008B1122"/>
    <w:rsid w:val="008B2026"/>
    <w:rsid w:val="008B35C9"/>
    <w:rsid w:val="008B43F1"/>
    <w:rsid w:val="008B53FF"/>
    <w:rsid w:val="008B69DE"/>
    <w:rsid w:val="008C3376"/>
    <w:rsid w:val="008D23DA"/>
    <w:rsid w:val="008D6863"/>
    <w:rsid w:val="008E2182"/>
    <w:rsid w:val="008E4554"/>
    <w:rsid w:val="008F6FED"/>
    <w:rsid w:val="00920556"/>
    <w:rsid w:val="00930F6F"/>
    <w:rsid w:val="009376BA"/>
    <w:rsid w:val="00956F50"/>
    <w:rsid w:val="009573CE"/>
    <w:rsid w:val="00970983"/>
    <w:rsid w:val="0097247D"/>
    <w:rsid w:val="00975609"/>
    <w:rsid w:val="00986D00"/>
    <w:rsid w:val="009A7C37"/>
    <w:rsid w:val="009B18B0"/>
    <w:rsid w:val="009B7558"/>
    <w:rsid w:val="009E2163"/>
    <w:rsid w:val="009E21D4"/>
    <w:rsid w:val="009F001D"/>
    <w:rsid w:val="00A11877"/>
    <w:rsid w:val="00A27568"/>
    <w:rsid w:val="00A35486"/>
    <w:rsid w:val="00A53763"/>
    <w:rsid w:val="00A610C6"/>
    <w:rsid w:val="00AA2626"/>
    <w:rsid w:val="00AA7724"/>
    <w:rsid w:val="00AC74F1"/>
    <w:rsid w:val="00AF733A"/>
    <w:rsid w:val="00B00C6A"/>
    <w:rsid w:val="00B06DF8"/>
    <w:rsid w:val="00B12DDA"/>
    <w:rsid w:val="00B16444"/>
    <w:rsid w:val="00B21523"/>
    <w:rsid w:val="00B27E42"/>
    <w:rsid w:val="00B34EB7"/>
    <w:rsid w:val="00B37FA6"/>
    <w:rsid w:val="00B434D4"/>
    <w:rsid w:val="00B50D0C"/>
    <w:rsid w:val="00B67FDF"/>
    <w:rsid w:val="00B7233C"/>
    <w:rsid w:val="00B80EE8"/>
    <w:rsid w:val="00B86B75"/>
    <w:rsid w:val="00BA7592"/>
    <w:rsid w:val="00BB3FD7"/>
    <w:rsid w:val="00BC48D5"/>
    <w:rsid w:val="00BD36BA"/>
    <w:rsid w:val="00BE4301"/>
    <w:rsid w:val="00BE64D4"/>
    <w:rsid w:val="00C05836"/>
    <w:rsid w:val="00C200BB"/>
    <w:rsid w:val="00C30D63"/>
    <w:rsid w:val="00C36279"/>
    <w:rsid w:val="00C42B55"/>
    <w:rsid w:val="00C51555"/>
    <w:rsid w:val="00C71769"/>
    <w:rsid w:val="00C76EAA"/>
    <w:rsid w:val="00C908A2"/>
    <w:rsid w:val="00CB7F18"/>
    <w:rsid w:val="00CE0601"/>
    <w:rsid w:val="00CE6FBF"/>
    <w:rsid w:val="00CF02D1"/>
    <w:rsid w:val="00D63617"/>
    <w:rsid w:val="00D67163"/>
    <w:rsid w:val="00D83E2B"/>
    <w:rsid w:val="00D8467B"/>
    <w:rsid w:val="00DC50D5"/>
    <w:rsid w:val="00DD1D4F"/>
    <w:rsid w:val="00DF16AA"/>
    <w:rsid w:val="00DF6FAC"/>
    <w:rsid w:val="00E13B24"/>
    <w:rsid w:val="00E162E0"/>
    <w:rsid w:val="00E203AF"/>
    <w:rsid w:val="00E22006"/>
    <w:rsid w:val="00E315A3"/>
    <w:rsid w:val="00E5204A"/>
    <w:rsid w:val="00E6046D"/>
    <w:rsid w:val="00E62E05"/>
    <w:rsid w:val="00E76063"/>
    <w:rsid w:val="00EA59BD"/>
    <w:rsid w:val="00EB68DA"/>
    <w:rsid w:val="00EC69A3"/>
    <w:rsid w:val="00ED5857"/>
    <w:rsid w:val="00F04888"/>
    <w:rsid w:val="00F52096"/>
    <w:rsid w:val="00F73B9E"/>
    <w:rsid w:val="00F749A4"/>
    <w:rsid w:val="00F76A75"/>
    <w:rsid w:val="00F90E31"/>
    <w:rsid w:val="00F93577"/>
    <w:rsid w:val="00FA23B6"/>
    <w:rsid w:val="00FB5E4F"/>
    <w:rsid w:val="00FD0300"/>
    <w:rsid w:val="00FD4172"/>
    <w:rsid w:val="00FD5BF5"/>
    <w:rsid w:val="00FE24E1"/>
    <w:rsid w:val="00FF36ED"/>
    <w:rsid w:val="00FF55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197B"/>
  <w15:docId w15:val="{51BAABE1-D3D4-4883-B0ED-D6D74A5C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Lohit Hindi"/>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966"/>
    <w:pPr>
      <w:spacing w:before="240" w:after="240" w:line="480" w:lineRule="auto"/>
      <w:textAlignment w:val="baseline"/>
    </w:pPr>
    <w:rPr>
      <w:rFonts w:ascii="Times New Roman" w:eastAsia="Times New Roman" w:hAnsi="Times New Roman" w:cs="Times New Roman"/>
      <w:color w:val="00000A"/>
      <w:sz w:val="24"/>
      <w:szCs w:val="20"/>
      <w:lang w:val="en-US" w:bidi="ar-SA"/>
    </w:rPr>
  </w:style>
  <w:style w:type="paragraph" w:styleId="Ttulo1">
    <w:name w:val="heading 1"/>
    <w:basedOn w:val="Normal"/>
    <w:next w:val="Normal"/>
    <w:link w:val="Ttulo1Car"/>
    <w:uiPriority w:val="9"/>
    <w:qFormat/>
    <w:rsid w:val="00931066"/>
    <w:pPr>
      <w:keepNext/>
      <w:keepLines/>
      <w:outlineLvl w:val="0"/>
    </w:pPr>
    <w:rPr>
      <w:rFonts w:ascii="Arial" w:eastAsiaTheme="majorEastAsia" w:hAnsi="Arial" w:cstheme="majorBidi"/>
      <w:b/>
      <w:color w:val="auto"/>
      <w:sz w:val="32"/>
      <w:szCs w:val="32"/>
    </w:rPr>
  </w:style>
  <w:style w:type="paragraph" w:styleId="Ttulo2">
    <w:name w:val="heading 2"/>
    <w:basedOn w:val="Normal"/>
    <w:next w:val="Normal"/>
    <w:link w:val="Ttulo2Car"/>
    <w:uiPriority w:val="9"/>
    <w:unhideWhenUsed/>
    <w:qFormat/>
    <w:rsid w:val="00931066"/>
    <w:pPr>
      <w:keepNext/>
      <w:keepLines/>
      <w:spacing w:before="40"/>
      <w:outlineLvl w:val="1"/>
    </w:pPr>
    <w:rPr>
      <w:rFonts w:ascii="Arial" w:eastAsiaTheme="majorEastAsia" w:hAnsi="Arial" w:cstheme="majorBidi"/>
      <w:b/>
      <w:color w:val="auto"/>
      <w:szCs w:val="26"/>
    </w:rPr>
  </w:style>
  <w:style w:type="paragraph" w:styleId="Ttulo3">
    <w:name w:val="heading 3"/>
    <w:basedOn w:val="Normal"/>
    <w:next w:val="Normal"/>
    <w:link w:val="Ttulo3Car"/>
    <w:uiPriority w:val="9"/>
    <w:unhideWhenUsed/>
    <w:qFormat/>
    <w:rsid w:val="0068528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68528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85282"/>
    <w:pPr>
      <w:keepNext/>
      <w:keepLines/>
      <w:pageBreakBefore/>
      <w:spacing w:before="40" w:after="0" w:line="20" w:lineRule="exact"/>
      <w:outlineLvl w:val="4"/>
    </w:pPr>
    <w:rPr>
      <w:rFonts w:asciiTheme="majorHAnsi" w:eastAsiaTheme="majorEastAsia" w:hAnsiTheme="majorHAnsi" w:cstheme="majorBidi"/>
      <w:color w:val="FFFFFF" w:themeColor="background1"/>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Nmerodepgina">
    <w:name w:val="page number"/>
    <w:basedOn w:val="Fuentedeprrafopredeter"/>
  </w:style>
  <w:style w:type="character" w:customStyle="1" w:styleId="InternetLink">
    <w:name w:val="Internet Link"/>
    <w:basedOn w:val="Fuentedeprrafopredeter"/>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after="120"/>
    </w:pPr>
    <w:rPr>
      <w:rFonts w:ascii="Liberation Sans" w:eastAsia="WenQuanYi Micro Hei" w:hAnsi="Liberation Sans" w:cs="Lohit Hindi"/>
      <w:sz w:val="28"/>
      <w:szCs w:val="28"/>
    </w:rPr>
  </w:style>
  <w:style w:type="paragraph" w:customStyle="1" w:styleId="TextBody">
    <w:name w:val="Text Body"/>
    <w:basedOn w:val="Normal"/>
    <w:pPr>
      <w:spacing w:after="140" w:line="288" w:lineRule="auto"/>
    </w:pPr>
  </w:style>
  <w:style w:type="paragraph" w:styleId="Lista">
    <w:name w:val="List"/>
    <w:basedOn w:val="TextBody"/>
    <w:rPr>
      <w:rFonts w:cs="Lohit Hindi"/>
    </w:rPr>
  </w:style>
  <w:style w:type="paragraph" w:styleId="Descripcin">
    <w:name w:val="caption"/>
    <w:basedOn w:val="Normal"/>
    <w:qFormat/>
    <w:pPr>
      <w:suppressLineNumbers/>
      <w:spacing w:before="120" w:after="120"/>
    </w:pPr>
    <w:rPr>
      <w:rFonts w:cs="Lohit Hindi"/>
      <w:i/>
      <w:iCs/>
      <w:szCs w:val="24"/>
    </w:rPr>
  </w:style>
  <w:style w:type="paragraph" w:customStyle="1" w:styleId="Index">
    <w:name w:val="Index"/>
    <w:basedOn w:val="Normal"/>
    <w:qFormat/>
    <w:pPr>
      <w:suppressLineNumbers/>
    </w:pPr>
    <w:rPr>
      <w:rFonts w:cs="Lohit Hindi"/>
    </w:rPr>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paragraph" w:customStyle="1" w:styleId="abstract">
    <w:name w:val="abstract"/>
    <w:basedOn w:val="Normal"/>
    <w:qFormat/>
    <w:pPr>
      <w:spacing w:before="120"/>
    </w:pPr>
    <w:rPr>
      <w:sz w:val="20"/>
    </w:rPr>
  </w:style>
  <w:style w:type="paragraph" w:customStyle="1" w:styleId="abbreviations">
    <w:name w:val="abbreviations"/>
    <w:basedOn w:val="abstract"/>
    <w:next w:val="Normal"/>
    <w:qFormat/>
    <w:pPr>
      <w:tabs>
        <w:tab w:val="left" w:pos="3402"/>
      </w:tabs>
      <w:ind w:left="3402" w:hanging="3402"/>
    </w:pPr>
  </w:style>
  <w:style w:type="paragraph" w:styleId="Ttulo">
    <w:name w:val="Title"/>
    <w:basedOn w:val="Normal"/>
    <w:link w:val="TtuloCar"/>
    <w:qFormat/>
    <w:rsid w:val="005C43CB"/>
    <w:pPr>
      <w:jc w:val="center"/>
    </w:pPr>
    <w:rPr>
      <w:rFonts w:ascii="Arial" w:hAnsi="Arial" w:cs="Arial"/>
      <w:b/>
      <w:sz w:val="36"/>
    </w:rPr>
  </w:style>
  <w:style w:type="paragraph" w:customStyle="1" w:styleId="heading1">
    <w:name w:val="heading1"/>
    <w:basedOn w:val="Normal"/>
    <w:next w:val="Normal"/>
    <w:qFormat/>
    <w:pPr>
      <w:keepNext/>
      <w:spacing w:after="180"/>
    </w:pPr>
    <w:rPr>
      <w:rFonts w:ascii="Arial" w:hAnsi="Arial" w:cs="Arial"/>
      <w:b/>
      <w:sz w:val="32"/>
    </w:rPr>
  </w:style>
  <w:style w:type="paragraph" w:customStyle="1" w:styleId="heading2">
    <w:name w:val="heading2"/>
    <w:basedOn w:val="Normal"/>
    <w:next w:val="Normal"/>
    <w:qFormat/>
    <w:pPr>
      <w:keepNext/>
      <w:spacing w:after="180"/>
    </w:pPr>
    <w:rPr>
      <w:rFonts w:ascii="Arial" w:hAnsi="Arial" w:cs="Arial"/>
      <w:b/>
    </w:rPr>
  </w:style>
  <w:style w:type="paragraph" w:customStyle="1" w:styleId="heading3">
    <w:name w:val="heading3"/>
    <w:basedOn w:val="Normal"/>
    <w:next w:val="Normal"/>
    <w:qFormat/>
    <w:pPr>
      <w:keepNext/>
      <w:spacing w:after="180"/>
    </w:pPr>
    <w:rPr>
      <w:rFonts w:ascii="Arial" w:hAnsi="Arial" w:cs="Arial"/>
      <w:i/>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link w:val="authorChar"/>
    <w:qFormat/>
    <w:rsid w:val="00931066"/>
    <w:pPr>
      <w:spacing w:before="120"/>
      <w:jc w:val="right"/>
    </w:pPr>
    <w:rPr>
      <w:i/>
    </w:rPr>
  </w:style>
  <w:style w:type="paragraph" w:customStyle="1" w:styleId="affiliation">
    <w:name w:val="affiliation"/>
    <w:basedOn w:val="Normal"/>
    <w:qFormat/>
    <w:pPr>
      <w:spacing w:before="120" w:line="240" w:lineRule="auto"/>
    </w:pPr>
    <w:rPr>
      <w:i/>
    </w:rPr>
  </w:style>
  <w:style w:type="paragraph" w:customStyle="1" w:styleId="email">
    <w:name w:val="email"/>
    <w:basedOn w:val="Normal"/>
    <w:qFormat/>
    <w:pPr>
      <w:spacing w:before="120" w:line="240" w:lineRule="auto"/>
    </w:pPr>
    <w:rPr>
      <w:sz w:val="20"/>
    </w:r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rPr>
      <w:sz w:val="20"/>
    </w:rPr>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rPr>
      <w:sz w:val="22"/>
    </w:rPr>
  </w:style>
  <w:style w:type="paragraph" w:customStyle="1" w:styleId="figlegend">
    <w:name w:val="figlegend"/>
    <w:basedOn w:val="Normal"/>
    <w:next w:val="Normal"/>
    <w:qFormat/>
    <w:pPr>
      <w:spacing w:before="120"/>
    </w:pPr>
    <w:rPr>
      <w:sz w:val="20"/>
    </w:rPr>
  </w:style>
  <w:style w:type="paragraph" w:customStyle="1" w:styleId="tablelegend">
    <w:name w:val="tablelegend"/>
    <w:basedOn w:val="Normal"/>
    <w:next w:val="Normal"/>
    <w:qFormat/>
    <w:pPr>
      <w:spacing w:before="120"/>
    </w:pPr>
    <w:rPr>
      <w:sz w:val="20"/>
    </w:r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Nmerodelnea">
    <w:name w:val="line number"/>
    <w:basedOn w:val="Fuentedeprrafopredeter"/>
    <w:uiPriority w:val="99"/>
    <w:semiHidden/>
    <w:unhideWhenUsed/>
    <w:rsid w:val="007C0124"/>
  </w:style>
  <w:style w:type="paragraph" w:customStyle="1" w:styleId="Subtitle1">
    <w:name w:val="Subtitle1"/>
    <w:basedOn w:val="Ttulo"/>
    <w:link w:val="subtitleChar"/>
    <w:qFormat/>
    <w:rsid w:val="005C43CB"/>
    <w:rPr>
      <w:b w:val="0"/>
      <w:i/>
      <w:sz w:val="32"/>
    </w:rPr>
  </w:style>
  <w:style w:type="character" w:customStyle="1" w:styleId="TtuloCar">
    <w:name w:val="Título Car"/>
    <w:basedOn w:val="Fuentedeprrafopredeter"/>
    <w:link w:val="Ttulo"/>
    <w:rsid w:val="005C43CB"/>
    <w:rPr>
      <w:rFonts w:ascii="Arial" w:eastAsia="Times New Roman" w:hAnsi="Arial" w:cs="Arial"/>
      <w:b/>
      <w:color w:val="00000A"/>
      <w:sz w:val="36"/>
      <w:szCs w:val="20"/>
      <w:lang w:val="en-US" w:bidi="ar-SA"/>
    </w:rPr>
  </w:style>
  <w:style w:type="character" w:customStyle="1" w:styleId="subtitleChar">
    <w:name w:val="subtitle Char"/>
    <w:basedOn w:val="TtuloCar"/>
    <w:link w:val="Subtitle1"/>
    <w:rsid w:val="005C43CB"/>
    <w:rPr>
      <w:rFonts w:ascii="Arial" w:eastAsia="Times New Roman" w:hAnsi="Arial" w:cs="Arial"/>
      <w:b w:val="0"/>
      <w:i/>
      <w:color w:val="00000A"/>
      <w:sz w:val="32"/>
      <w:szCs w:val="20"/>
      <w:lang w:val="en-US" w:bidi="ar-SA"/>
    </w:rPr>
  </w:style>
  <w:style w:type="paragraph" w:customStyle="1" w:styleId="Date1">
    <w:name w:val="Date1"/>
    <w:basedOn w:val="author"/>
    <w:link w:val="dateChar"/>
    <w:qFormat/>
    <w:rsid w:val="00931066"/>
  </w:style>
  <w:style w:type="character" w:customStyle="1" w:styleId="Ttulo1Car">
    <w:name w:val="Título 1 Car"/>
    <w:basedOn w:val="Fuentedeprrafopredeter"/>
    <w:link w:val="Ttulo1"/>
    <w:uiPriority w:val="9"/>
    <w:rsid w:val="00931066"/>
    <w:rPr>
      <w:rFonts w:ascii="Arial" w:eastAsiaTheme="majorEastAsia" w:hAnsi="Arial" w:cstheme="majorBidi"/>
      <w:b/>
      <w:sz w:val="32"/>
      <w:szCs w:val="32"/>
      <w:lang w:val="en-US" w:bidi="ar-SA"/>
    </w:rPr>
  </w:style>
  <w:style w:type="character" w:customStyle="1" w:styleId="authorChar">
    <w:name w:val="author Char"/>
    <w:basedOn w:val="Fuentedeprrafopredeter"/>
    <w:link w:val="author"/>
    <w:rsid w:val="00931066"/>
    <w:rPr>
      <w:rFonts w:ascii="Times New Roman" w:eastAsia="Times New Roman" w:hAnsi="Times New Roman" w:cs="Times New Roman"/>
      <w:i/>
      <w:color w:val="00000A"/>
      <w:sz w:val="24"/>
      <w:szCs w:val="20"/>
      <w:lang w:val="en-US" w:bidi="ar-SA"/>
    </w:rPr>
  </w:style>
  <w:style w:type="character" w:customStyle="1" w:styleId="dateChar">
    <w:name w:val="date Char"/>
    <w:basedOn w:val="authorChar"/>
    <w:link w:val="Date1"/>
    <w:rsid w:val="00931066"/>
    <w:rPr>
      <w:rFonts w:ascii="Times New Roman" w:eastAsia="Times New Roman" w:hAnsi="Times New Roman" w:cs="Times New Roman"/>
      <w:i/>
      <w:color w:val="00000A"/>
      <w:sz w:val="24"/>
      <w:szCs w:val="20"/>
      <w:lang w:val="en-US" w:bidi="ar-SA"/>
    </w:rPr>
  </w:style>
  <w:style w:type="character" w:customStyle="1" w:styleId="Ttulo2Car">
    <w:name w:val="Título 2 Car"/>
    <w:basedOn w:val="Fuentedeprrafopredeter"/>
    <w:link w:val="Ttulo2"/>
    <w:uiPriority w:val="9"/>
    <w:rsid w:val="00931066"/>
    <w:rPr>
      <w:rFonts w:ascii="Arial" w:eastAsiaTheme="majorEastAsia" w:hAnsi="Arial" w:cstheme="majorBidi"/>
      <w:b/>
      <w:sz w:val="24"/>
      <w:szCs w:val="26"/>
      <w:lang w:val="en-US" w:bidi="ar-SA"/>
    </w:rPr>
  </w:style>
  <w:style w:type="character" w:customStyle="1" w:styleId="Ttulo3Car">
    <w:name w:val="Título 3 Car"/>
    <w:basedOn w:val="Fuentedeprrafopredeter"/>
    <w:link w:val="Ttulo3"/>
    <w:uiPriority w:val="9"/>
    <w:rsid w:val="00685282"/>
    <w:rPr>
      <w:rFonts w:asciiTheme="majorHAnsi" w:eastAsiaTheme="majorEastAsia" w:hAnsiTheme="majorHAnsi" w:cstheme="majorBidi"/>
      <w:color w:val="1F4D78" w:themeColor="accent1" w:themeShade="7F"/>
      <w:sz w:val="24"/>
      <w:lang w:val="en-US" w:bidi="ar-SA"/>
    </w:rPr>
  </w:style>
  <w:style w:type="character" w:customStyle="1" w:styleId="Ttulo4Car">
    <w:name w:val="Título 4 Car"/>
    <w:basedOn w:val="Fuentedeprrafopredeter"/>
    <w:link w:val="Ttulo4"/>
    <w:uiPriority w:val="9"/>
    <w:rsid w:val="00685282"/>
    <w:rPr>
      <w:rFonts w:asciiTheme="majorHAnsi" w:eastAsiaTheme="majorEastAsia" w:hAnsiTheme="majorHAnsi" w:cstheme="majorBidi"/>
      <w:i/>
      <w:iCs/>
      <w:color w:val="2E74B5" w:themeColor="accent1" w:themeShade="BF"/>
      <w:sz w:val="24"/>
      <w:szCs w:val="20"/>
      <w:lang w:val="en-US" w:bidi="ar-SA"/>
    </w:rPr>
  </w:style>
  <w:style w:type="character" w:customStyle="1" w:styleId="Ttulo5Car">
    <w:name w:val="Título 5 Car"/>
    <w:basedOn w:val="Fuentedeprrafopredeter"/>
    <w:link w:val="Ttulo5"/>
    <w:uiPriority w:val="9"/>
    <w:rsid w:val="00685282"/>
    <w:rPr>
      <w:rFonts w:asciiTheme="majorHAnsi" w:eastAsiaTheme="majorEastAsia" w:hAnsiTheme="majorHAnsi" w:cstheme="majorBidi"/>
      <w:color w:val="FFFFFF" w:themeColor="background1"/>
      <w:sz w:val="16"/>
      <w:szCs w:val="20"/>
      <w:lang w:val="en-US" w:bidi="ar-SA"/>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extodeglobo">
    <w:name w:val="Balloon Text"/>
    <w:basedOn w:val="Normal"/>
    <w:link w:val="TextodegloboCar"/>
    <w:uiPriority w:val="99"/>
    <w:semiHidden/>
    <w:unhideWhenUsed/>
    <w:rsid w:val="00AA2626"/>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A2626"/>
    <w:rPr>
      <w:rFonts w:ascii="Segoe UI" w:eastAsia="Times New Roman" w:hAnsi="Segoe UI" w:cs="Segoe UI"/>
      <w:color w:val="00000A"/>
      <w:sz w:val="18"/>
      <w:szCs w:val="18"/>
      <w:lang w:val="en-US" w:bidi="ar-SA"/>
    </w:rPr>
  </w:style>
  <w:style w:type="character" w:styleId="Refdecomentario">
    <w:name w:val="annotation reference"/>
    <w:basedOn w:val="Fuentedeprrafopredeter"/>
    <w:uiPriority w:val="99"/>
    <w:semiHidden/>
    <w:unhideWhenUsed/>
    <w:rsid w:val="00107283"/>
    <w:rPr>
      <w:sz w:val="16"/>
      <w:szCs w:val="16"/>
    </w:rPr>
  </w:style>
  <w:style w:type="paragraph" w:styleId="Textocomentario">
    <w:name w:val="annotation text"/>
    <w:basedOn w:val="Normal"/>
    <w:link w:val="TextocomentarioCar"/>
    <w:uiPriority w:val="99"/>
    <w:semiHidden/>
    <w:unhideWhenUsed/>
    <w:rsid w:val="00107283"/>
    <w:pPr>
      <w:spacing w:line="240" w:lineRule="auto"/>
    </w:pPr>
    <w:rPr>
      <w:sz w:val="20"/>
    </w:rPr>
  </w:style>
  <w:style w:type="character" w:customStyle="1" w:styleId="TextocomentarioCar">
    <w:name w:val="Texto comentario Car"/>
    <w:basedOn w:val="Fuentedeprrafopredeter"/>
    <w:link w:val="Textocomentario"/>
    <w:uiPriority w:val="99"/>
    <w:semiHidden/>
    <w:rsid w:val="00107283"/>
    <w:rPr>
      <w:rFonts w:ascii="Times New Roman" w:eastAsia="Times New Roman" w:hAnsi="Times New Roman" w:cs="Times New Roman"/>
      <w:color w:val="00000A"/>
      <w:szCs w:val="20"/>
      <w:lang w:val="en-US" w:bidi="ar-SA"/>
    </w:rPr>
  </w:style>
  <w:style w:type="paragraph" w:styleId="Asuntodelcomentario">
    <w:name w:val="annotation subject"/>
    <w:basedOn w:val="Textocomentario"/>
    <w:next w:val="Textocomentario"/>
    <w:link w:val="AsuntodelcomentarioCar"/>
    <w:uiPriority w:val="99"/>
    <w:semiHidden/>
    <w:unhideWhenUsed/>
    <w:rsid w:val="00107283"/>
    <w:rPr>
      <w:b/>
      <w:bCs/>
    </w:rPr>
  </w:style>
  <w:style w:type="character" w:customStyle="1" w:styleId="AsuntodelcomentarioCar">
    <w:name w:val="Asunto del comentario Car"/>
    <w:basedOn w:val="TextocomentarioCar"/>
    <w:link w:val="Asuntodelcomentario"/>
    <w:uiPriority w:val="99"/>
    <w:semiHidden/>
    <w:rsid w:val="00107283"/>
    <w:rPr>
      <w:rFonts w:ascii="Times New Roman" w:eastAsia="Times New Roman" w:hAnsi="Times New Roman" w:cs="Times New Roman"/>
      <w:b/>
      <w:bCs/>
      <w:color w:val="00000A"/>
      <w:szCs w:val="20"/>
      <w:lang w:val="en-US" w:bidi="ar-SA"/>
    </w:rPr>
  </w:style>
  <w:style w:type="character" w:styleId="Hipervnculo">
    <w:name w:val="Hyperlink"/>
    <w:basedOn w:val="Fuentedeprrafopredeter"/>
    <w:uiPriority w:val="99"/>
    <w:unhideWhenUsed/>
    <w:rsid w:val="00A11877"/>
    <w:rPr>
      <w:color w:val="0563C1" w:themeColor="hyperlink"/>
      <w:u w:val="single"/>
    </w:rPr>
  </w:style>
  <w:style w:type="character" w:styleId="Mencinsinresolver">
    <w:name w:val="Unresolved Mention"/>
    <w:basedOn w:val="Fuentedeprrafopredeter"/>
    <w:uiPriority w:val="99"/>
    <w:semiHidden/>
    <w:unhideWhenUsed/>
    <w:rsid w:val="00A11877"/>
    <w:rPr>
      <w:color w:val="605E5C"/>
      <w:shd w:val="clear" w:color="auto" w:fill="E1DFDD"/>
    </w:rPr>
  </w:style>
  <w:style w:type="paragraph" w:styleId="Revisin">
    <w:name w:val="Revision"/>
    <w:hidden/>
    <w:uiPriority w:val="99"/>
    <w:semiHidden/>
    <w:rsid w:val="004B4B2B"/>
    <w:rPr>
      <w:rFonts w:ascii="Times New Roman" w:eastAsia="Times New Roman" w:hAnsi="Times New Roman" w:cs="Times New Roman"/>
      <w:color w:val="00000A"/>
      <w:sz w:val="24"/>
      <w:szCs w:val="20"/>
      <w:lang w:val="en-US" w:bidi="ar-SA"/>
    </w:rPr>
  </w:style>
  <w:style w:type="character" w:customStyle="1" w:styleId="nlmyear">
    <w:name w:val="nlm_year"/>
    <w:basedOn w:val="Fuentedeprrafopredeter"/>
    <w:rsid w:val="00DC50D5"/>
  </w:style>
  <w:style w:type="character" w:customStyle="1" w:styleId="nlmarticle-title">
    <w:name w:val="nlm_article-title"/>
    <w:basedOn w:val="Fuentedeprrafopredeter"/>
    <w:rsid w:val="00DC5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588689">
      <w:bodyDiv w:val="1"/>
      <w:marLeft w:val="0"/>
      <w:marRight w:val="0"/>
      <w:marTop w:val="0"/>
      <w:marBottom w:val="0"/>
      <w:divBdr>
        <w:top w:val="none" w:sz="0" w:space="0" w:color="auto"/>
        <w:left w:val="none" w:sz="0" w:space="0" w:color="auto"/>
        <w:bottom w:val="none" w:sz="0" w:space="0" w:color="auto"/>
        <w:right w:val="none" w:sz="0" w:space="0" w:color="auto"/>
      </w:divBdr>
    </w:div>
    <w:div w:id="349570885">
      <w:bodyDiv w:val="1"/>
      <w:marLeft w:val="0"/>
      <w:marRight w:val="0"/>
      <w:marTop w:val="0"/>
      <w:marBottom w:val="0"/>
      <w:divBdr>
        <w:top w:val="none" w:sz="0" w:space="0" w:color="auto"/>
        <w:left w:val="none" w:sz="0" w:space="0" w:color="auto"/>
        <w:bottom w:val="none" w:sz="0" w:space="0" w:color="auto"/>
        <w:right w:val="none" w:sz="0" w:space="0" w:color="auto"/>
      </w:divBdr>
    </w:div>
    <w:div w:id="953440463">
      <w:bodyDiv w:val="1"/>
      <w:marLeft w:val="0"/>
      <w:marRight w:val="0"/>
      <w:marTop w:val="0"/>
      <w:marBottom w:val="0"/>
      <w:divBdr>
        <w:top w:val="none" w:sz="0" w:space="0" w:color="auto"/>
        <w:left w:val="none" w:sz="0" w:space="0" w:color="auto"/>
        <w:bottom w:val="none" w:sz="0" w:space="0" w:color="auto"/>
        <w:right w:val="none" w:sz="0" w:space="0" w:color="auto"/>
      </w:divBdr>
    </w:div>
    <w:div w:id="1000231897">
      <w:bodyDiv w:val="1"/>
      <w:marLeft w:val="0"/>
      <w:marRight w:val="0"/>
      <w:marTop w:val="0"/>
      <w:marBottom w:val="0"/>
      <w:divBdr>
        <w:top w:val="none" w:sz="0" w:space="0" w:color="auto"/>
        <w:left w:val="none" w:sz="0" w:space="0" w:color="auto"/>
        <w:bottom w:val="none" w:sz="0" w:space="0" w:color="auto"/>
        <w:right w:val="none" w:sz="0" w:space="0" w:color="auto"/>
      </w:divBdr>
    </w:div>
    <w:div w:id="1026444994">
      <w:bodyDiv w:val="1"/>
      <w:marLeft w:val="0"/>
      <w:marRight w:val="0"/>
      <w:marTop w:val="0"/>
      <w:marBottom w:val="0"/>
      <w:divBdr>
        <w:top w:val="none" w:sz="0" w:space="0" w:color="auto"/>
        <w:left w:val="none" w:sz="0" w:space="0" w:color="auto"/>
        <w:bottom w:val="none" w:sz="0" w:space="0" w:color="auto"/>
        <w:right w:val="none" w:sz="0" w:space="0" w:color="auto"/>
      </w:divBdr>
    </w:div>
    <w:div w:id="1118842268">
      <w:bodyDiv w:val="1"/>
      <w:marLeft w:val="0"/>
      <w:marRight w:val="0"/>
      <w:marTop w:val="0"/>
      <w:marBottom w:val="0"/>
      <w:divBdr>
        <w:top w:val="none" w:sz="0" w:space="0" w:color="auto"/>
        <w:left w:val="none" w:sz="0" w:space="0" w:color="auto"/>
        <w:bottom w:val="none" w:sz="0" w:space="0" w:color="auto"/>
        <w:right w:val="none" w:sz="0" w:space="0" w:color="auto"/>
      </w:divBdr>
    </w:div>
    <w:div w:id="1186402520">
      <w:bodyDiv w:val="1"/>
      <w:marLeft w:val="0"/>
      <w:marRight w:val="0"/>
      <w:marTop w:val="0"/>
      <w:marBottom w:val="0"/>
      <w:divBdr>
        <w:top w:val="none" w:sz="0" w:space="0" w:color="auto"/>
        <w:left w:val="none" w:sz="0" w:space="0" w:color="auto"/>
        <w:bottom w:val="none" w:sz="0" w:space="0" w:color="auto"/>
        <w:right w:val="none" w:sz="0" w:space="0" w:color="auto"/>
      </w:divBdr>
    </w:div>
    <w:div w:id="1414282081">
      <w:bodyDiv w:val="1"/>
      <w:marLeft w:val="0"/>
      <w:marRight w:val="0"/>
      <w:marTop w:val="0"/>
      <w:marBottom w:val="0"/>
      <w:divBdr>
        <w:top w:val="none" w:sz="0" w:space="0" w:color="auto"/>
        <w:left w:val="none" w:sz="0" w:space="0" w:color="auto"/>
        <w:bottom w:val="none" w:sz="0" w:space="0" w:color="auto"/>
        <w:right w:val="none" w:sz="0" w:space="0" w:color="auto"/>
      </w:divBdr>
    </w:div>
    <w:div w:id="1434596881">
      <w:bodyDiv w:val="1"/>
      <w:marLeft w:val="0"/>
      <w:marRight w:val="0"/>
      <w:marTop w:val="0"/>
      <w:marBottom w:val="0"/>
      <w:divBdr>
        <w:top w:val="none" w:sz="0" w:space="0" w:color="auto"/>
        <w:left w:val="none" w:sz="0" w:space="0" w:color="auto"/>
        <w:bottom w:val="none" w:sz="0" w:space="0" w:color="auto"/>
        <w:right w:val="none" w:sz="0" w:space="0" w:color="auto"/>
      </w:divBdr>
    </w:div>
    <w:div w:id="1538085828">
      <w:bodyDiv w:val="1"/>
      <w:marLeft w:val="0"/>
      <w:marRight w:val="0"/>
      <w:marTop w:val="0"/>
      <w:marBottom w:val="0"/>
      <w:divBdr>
        <w:top w:val="none" w:sz="0" w:space="0" w:color="auto"/>
        <w:left w:val="none" w:sz="0" w:space="0" w:color="auto"/>
        <w:bottom w:val="none" w:sz="0" w:space="0" w:color="auto"/>
        <w:right w:val="none" w:sz="0" w:space="0" w:color="auto"/>
      </w:divBdr>
    </w:div>
    <w:div w:id="1582175252">
      <w:bodyDiv w:val="1"/>
      <w:marLeft w:val="0"/>
      <w:marRight w:val="0"/>
      <w:marTop w:val="0"/>
      <w:marBottom w:val="0"/>
      <w:divBdr>
        <w:top w:val="none" w:sz="0" w:space="0" w:color="auto"/>
        <w:left w:val="none" w:sz="0" w:space="0" w:color="auto"/>
        <w:bottom w:val="none" w:sz="0" w:space="0" w:color="auto"/>
        <w:right w:val="none" w:sz="0" w:space="0" w:color="auto"/>
      </w:divBdr>
    </w:div>
    <w:div w:id="1625963117">
      <w:bodyDiv w:val="1"/>
      <w:marLeft w:val="0"/>
      <w:marRight w:val="0"/>
      <w:marTop w:val="0"/>
      <w:marBottom w:val="0"/>
      <w:divBdr>
        <w:top w:val="none" w:sz="0" w:space="0" w:color="auto"/>
        <w:left w:val="none" w:sz="0" w:space="0" w:color="auto"/>
        <w:bottom w:val="none" w:sz="0" w:space="0" w:color="auto"/>
        <w:right w:val="none" w:sz="0" w:space="0" w:color="auto"/>
      </w:divBdr>
    </w:div>
    <w:div w:id="1724788464">
      <w:bodyDiv w:val="1"/>
      <w:marLeft w:val="0"/>
      <w:marRight w:val="0"/>
      <w:marTop w:val="0"/>
      <w:marBottom w:val="0"/>
      <w:divBdr>
        <w:top w:val="none" w:sz="0" w:space="0" w:color="auto"/>
        <w:left w:val="none" w:sz="0" w:space="0" w:color="auto"/>
        <w:bottom w:val="none" w:sz="0" w:space="0" w:color="auto"/>
        <w:right w:val="none" w:sz="0" w:space="0" w:color="auto"/>
      </w:divBdr>
    </w:div>
    <w:div w:id="1738434591">
      <w:bodyDiv w:val="1"/>
      <w:marLeft w:val="0"/>
      <w:marRight w:val="0"/>
      <w:marTop w:val="0"/>
      <w:marBottom w:val="0"/>
      <w:divBdr>
        <w:top w:val="none" w:sz="0" w:space="0" w:color="auto"/>
        <w:left w:val="none" w:sz="0" w:space="0" w:color="auto"/>
        <w:bottom w:val="none" w:sz="0" w:space="0" w:color="auto"/>
        <w:right w:val="none" w:sz="0" w:space="0" w:color="auto"/>
      </w:divBdr>
    </w:div>
    <w:div w:id="1769694123">
      <w:bodyDiv w:val="1"/>
      <w:marLeft w:val="0"/>
      <w:marRight w:val="0"/>
      <w:marTop w:val="0"/>
      <w:marBottom w:val="0"/>
      <w:divBdr>
        <w:top w:val="none" w:sz="0" w:space="0" w:color="auto"/>
        <w:left w:val="none" w:sz="0" w:space="0" w:color="auto"/>
        <w:bottom w:val="none" w:sz="0" w:space="0" w:color="auto"/>
        <w:right w:val="none" w:sz="0" w:space="0" w:color="auto"/>
      </w:divBdr>
    </w:div>
    <w:div w:id="1857844249">
      <w:bodyDiv w:val="1"/>
      <w:marLeft w:val="0"/>
      <w:marRight w:val="0"/>
      <w:marTop w:val="0"/>
      <w:marBottom w:val="0"/>
      <w:divBdr>
        <w:top w:val="none" w:sz="0" w:space="0" w:color="auto"/>
        <w:left w:val="none" w:sz="0" w:space="0" w:color="auto"/>
        <w:bottom w:val="none" w:sz="0" w:space="0" w:color="auto"/>
        <w:right w:val="none" w:sz="0" w:space="0" w:color="auto"/>
      </w:divBdr>
    </w:div>
    <w:div w:id="1939174868">
      <w:bodyDiv w:val="1"/>
      <w:marLeft w:val="0"/>
      <w:marRight w:val="0"/>
      <w:marTop w:val="0"/>
      <w:marBottom w:val="0"/>
      <w:divBdr>
        <w:top w:val="none" w:sz="0" w:space="0" w:color="auto"/>
        <w:left w:val="none" w:sz="0" w:space="0" w:color="auto"/>
        <w:bottom w:val="none" w:sz="0" w:space="0" w:color="auto"/>
        <w:right w:val="none" w:sz="0" w:space="0" w:color="auto"/>
      </w:divBdr>
    </w:div>
    <w:div w:id="2038894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7/0021-843X.115.4.639" TargetMode="External"/><Relationship Id="rId18" Type="http://schemas.openxmlformats.org/officeDocument/2006/relationships/hyperlink" Target="https://dx.doi.org/10.1002%2Fpmh.1408" TargetMode="External"/><Relationship Id="rId26" Type="http://schemas.openxmlformats.org/officeDocument/2006/relationships/hyperlink" Target="https://doi.org/10.1007/978-81-322-3619-1" TargetMode="External"/><Relationship Id="rId3" Type="http://schemas.openxmlformats.org/officeDocument/2006/relationships/styles" Target="styles.xml"/><Relationship Id="rId21" Type="http://schemas.openxmlformats.org/officeDocument/2006/relationships/hyperlink" Target="https://doi.org/10.1037/pas000012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37/1040-3590.6.4.284" TargetMode="External"/><Relationship Id="rId17" Type="http://schemas.openxmlformats.org/officeDocument/2006/relationships/hyperlink" Target="https://doi.org/10.1176/ajp.146.4.490" TargetMode="External"/><Relationship Id="rId25" Type="http://schemas.openxmlformats.org/officeDocument/2006/relationships/hyperlink" Target="https://doi.org/10.1080/10705510903203433"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project.org" TargetMode="External"/><Relationship Id="rId20" Type="http://schemas.openxmlformats.org/officeDocument/2006/relationships/hyperlink" Target="https://doi.org/10.1017/S0033291711002674" TargetMode="External"/><Relationship Id="rId29" Type="http://schemas.openxmlformats.org/officeDocument/2006/relationships/hyperlink" Target="https://doi.org/10.1037/a00371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0705510701301834" TargetMode="External"/><Relationship Id="rId24" Type="http://schemas.openxmlformats.org/officeDocument/2006/relationships/hyperlink" Target="https://doi.org/10.18637/jss.v048.i02"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1093/oxfordhb/9780199735013.013.0008" TargetMode="External"/><Relationship Id="rId23" Type="http://schemas.openxmlformats.org/officeDocument/2006/relationships/hyperlink" Target="https://doi.org/10.1037/a0029315" TargetMode="External"/><Relationship Id="rId28" Type="http://schemas.openxmlformats.org/officeDocument/2006/relationships/hyperlink" Target="https://doi.org/10.1037/per0000178" TargetMode="External"/><Relationship Id="rId36" Type="http://schemas.openxmlformats.org/officeDocument/2006/relationships/theme" Target="theme/theme1.xml"/><Relationship Id="rId10" Type="http://schemas.openxmlformats.org/officeDocument/2006/relationships/hyperlink" Target="https://doi.org/10.1002/wps.20429" TargetMode="External"/><Relationship Id="rId19" Type="http://schemas.openxmlformats.org/officeDocument/2006/relationships/hyperlink" Target="https://doi.org/10.1097/00004714-199410000-00021"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177/1073191116676889" TargetMode="External"/><Relationship Id="rId14" Type="http://schemas.openxmlformats.org/officeDocument/2006/relationships/hyperlink" Target="https://doi.org/10.1037/per0000114" TargetMode="External"/><Relationship Id="rId22" Type="http://schemas.openxmlformats.org/officeDocument/2006/relationships/hyperlink" Target="https://doi.org/10.1177/1073191113486513" TargetMode="External"/><Relationship Id="rId27" Type="http://schemas.openxmlformats.org/officeDocument/2006/relationships/hyperlink" Target="https://doi.org/10.1016/j.adolescence.2013.10.009" TargetMode="External"/><Relationship Id="rId30" Type="http://schemas.openxmlformats.org/officeDocument/2006/relationships/image" Target="media/image1.emf"/><Relationship Id="rId35" Type="http://schemas.microsoft.com/office/2011/relationships/people" Target="people.xml"/><Relationship Id="rId8" Type="http://schemas.openxmlformats.org/officeDocument/2006/relationships/hyperlink" Target="https://doi.org/10.1176/appi.books.9780890425596.x00diagnostic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555C8-CACB-4CE1-B05C-79C80D4FD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48</Pages>
  <Words>11810</Words>
  <Characters>64961</Characters>
  <Application>Microsoft Office Word</Application>
  <DocSecurity>0</DocSecurity>
  <Lines>541</Lines>
  <Paragraphs>153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 (Age-Neutral) Brief Version Of The DIPSI Maladaptive Trait Measure For Children and Adolescents</vt:lpstr>
      <vt:lpstr>An (Age-Neutral) Brief Version Of The DIPSI Maladaptive Trait Measure For Children and Adolescents</vt:lpstr>
    </vt:vector>
  </TitlesOfParts>
  <Company>UGent</Company>
  <LinksUpToDate>false</LinksUpToDate>
  <CharactersWithSpaces>76618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(Age-Neutral) Brief Version Of The DIPSI Maladaptive Trait Measure For Children and Adolescents</dc:title>
  <dc:subject/>
  <dc:creator>Victor Rouco, Filip De Fruyt &amp; Barbara De Clercq</dc:creator>
  <cp:keywords/>
  <dc:description/>
  <cp:lastModifiedBy>Victor Rouco</cp:lastModifiedBy>
  <cp:revision>7</cp:revision>
  <dcterms:created xsi:type="dcterms:W3CDTF">2020-10-26T08:43:00Z</dcterms:created>
  <dcterms:modified xsi:type="dcterms:W3CDTF">2020-10-29T13:45:00Z</dcterms:modified>
</cp:coreProperties>
</file>